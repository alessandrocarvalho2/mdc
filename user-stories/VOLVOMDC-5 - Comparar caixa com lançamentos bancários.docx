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6659" w14:textId="22A3B8B7" w:rsidR="003534FD" w:rsidRDefault="23A01661" w:rsidP="1BE915FD">
      <w:pPr>
        <w:rPr>
          <w:b/>
          <w:bCs/>
          <w:sz w:val="36"/>
          <w:szCs w:val="36"/>
        </w:rPr>
      </w:pPr>
      <w:r w:rsidRPr="56045DDB">
        <w:rPr>
          <w:b/>
          <w:bCs/>
          <w:sz w:val="36"/>
          <w:szCs w:val="36"/>
        </w:rPr>
        <w:t>Comparar caixa com lançamentos b</w:t>
      </w:r>
      <w:r w:rsidR="75A88407" w:rsidRPr="56045DDB">
        <w:rPr>
          <w:b/>
          <w:bCs/>
          <w:sz w:val="36"/>
          <w:szCs w:val="36"/>
        </w:rPr>
        <w:t>ancários</w:t>
      </w:r>
    </w:p>
    <w:p w14:paraId="0A37501D" w14:textId="77777777" w:rsidR="003534FD" w:rsidRDefault="003534FD" w:rsidP="003534FD"/>
    <w:p w14:paraId="5DAB6C7B" w14:textId="77777777" w:rsidR="003534FD" w:rsidRDefault="003534FD" w:rsidP="003534FD"/>
    <w:sdt>
      <w:sdtPr>
        <w:rPr>
          <w:rFonts w:asciiTheme="minorHAnsi" w:eastAsiaTheme="minorEastAsia" w:hAnsiTheme="minorHAnsi"/>
          <w:b w:val="0"/>
          <w:bCs w:val="0"/>
          <w:kern w:val="0"/>
          <w:sz w:val="24"/>
          <w:szCs w:val="24"/>
        </w:rPr>
        <w:id w:val="1193427458"/>
        <w:docPartObj>
          <w:docPartGallery w:val="Table of Contents"/>
          <w:docPartUnique/>
        </w:docPartObj>
      </w:sdtPr>
      <w:sdtEndPr/>
      <w:sdtContent>
        <w:p w14:paraId="2D32F493" w14:textId="77777777" w:rsidR="003534FD" w:rsidRDefault="003534FD" w:rsidP="003534FD">
          <w:pPr>
            <w:pStyle w:val="CabealhodoSumrio"/>
          </w:pPr>
          <w:r>
            <w:t>Sumário</w:t>
          </w:r>
        </w:p>
        <w:p w14:paraId="508E868B" w14:textId="77777777" w:rsidR="008A7808" w:rsidRDefault="003534FD">
          <w:pPr>
            <w:pStyle w:val="Sumrio2"/>
            <w:tabs>
              <w:tab w:val="left" w:pos="660"/>
              <w:tab w:val="right" w:leader="dot" w:pos="9980"/>
            </w:tabs>
            <w:rPr>
              <w:rFonts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485670" w:history="1">
            <w:r w:rsidR="008A7808" w:rsidRPr="00C33F4E">
              <w:rPr>
                <w:rStyle w:val="Hyperlink"/>
                <w:noProof/>
              </w:rPr>
              <w:t>1)</w:t>
            </w:r>
            <w:r w:rsidR="008A7808">
              <w:rPr>
                <w:rFonts w:cstheme="minorBidi"/>
                <w:noProof/>
                <w:sz w:val="22"/>
                <w:szCs w:val="22"/>
              </w:rPr>
              <w:tab/>
            </w:r>
            <w:r w:rsidR="008A7808" w:rsidRPr="00C33F4E">
              <w:rPr>
                <w:rStyle w:val="Hyperlink"/>
                <w:noProof/>
              </w:rPr>
              <w:t>Quadro de revisões</w:t>
            </w:r>
            <w:r w:rsidR="008A7808">
              <w:rPr>
                <w:noProof/>
                <w:webHidden/>
              </w:rPr>
              <w:tab/>
            </w:r>
            <w:r w:rsidR="008A7808">
              <w:rPr>
                <w:noProof/>
                <w:webHidden/>
              </w:rPr>
              <w:fldChar w:fldCharType="begin"/>
            </w:r>
            <w:r w:rsidR="008A7808">
              <w:rPr>
                <w:noProof/>
                <w:webHidden/>
              </w:rPr>
              <w:instrText xml:space="preserve"> PAGEREF _Toc67485670 \h </w:instrText>
            </w:r>
            <w:r w:rsidR="008A7808">
              <w:rPr>
                <w:noProof/>
                <w:webHidden/>
              </w:rPr>
            </w:r>
            <w:r w:rsidR="008A7808">
              <w:rPr>
                <w:noProof/>
                <w:webHidden/>
              </w:rPr>
              <w:fldChar w:fldCharType="separate"/>
            </w:r>
            <w:r w:rsidR="008A7808">
              <w:rPr>
                <w:noProof/>
                <w:webHidden/>
              </w:rPr>
              <w:t>2</w:t>
            </w:r>
            <w:r w:rsidR="008A7808">
              <w:rPr>
                <w:noProof/>
                <w:webHidden/>
              </w:rPr>
              <w:fldChar w:fldCharType="end"/>
            </w:r>
          </w:hyperlink>
        </w:p>
        <w:p w14:paraId="06CC5F69" w14:textId="77777777" w:rsidR="008A7808" w:rsidRDefault="00872AE9">
          <w:pPr>
            <w:pStyle w:val="Sumrio2"/>
            <w:tabs>
              <w:tab w:val="left" w:pos="660"/>
              <w:tab w:val="right" w:leader="dot" w:pos="9980"/>
            </w:tabs>
            <w:rPr>
              <w:rFonts w:cstheme="minorBidi"/>
              <w:noProof/>
              <w:sz w:val="22"/>
              <w:szCs w:val="22"/>
            </w:rPr>
          </w:pPr>
          <w:hyperlink w:anchor="_Toc67485671" w:history="1">
            <w:r w:rsidR="008A7808" w:rsidRPr="00C33F4E">
              <w:rPr>
                <w:rStyle w:val="Hyperlink"/>
                <w:rFonts w:cstheme="majorBidi"/>
                <w:noProof/>
              </w:rPr>
              <w:t>2)</w:t>
            </w:r>
            <w:r w:rsidR="008A7808">
              <w:rPr>
                <w:rFonts w:cstheme="minorBidi"/>
                <w:noProof/>
                <w:sz w:val="22"/>
                <w:szCs w:val="22"/>
              </w:rPr>
              <w:tab/>
            </w:r>
            <w:r w:rsidR="008A7808" w:rsidRPr="00C33F4E">
              <w:rPr>
                <w:rStyle w:val="Hyperlink"/>
                <w:noProof/>
              </w:rPr>
              <w:t>Descrição do Processo</w:t>
            </w:r>
            <w:r w:rsidR="008A7808">
              <w:rPr>
                <w:noProof/>
                <w:webHidden/>
              </w:rPr>
              <w:tab/>
            </w:r>
            <w:r w:rsidR="008A7808">
              <w:rPr>
                <w:noProof/>
                <w:webHidden/>
              </w:rPr>
              <w:fldChar w:fldCharType="begin"/>
            </w:r>
            <w:r w:rsidR="008A7808">
              <w:rPr>
                <w:noProof/>
                <w:webHidden/>
              </w:rPr>
              <w:instrText xml:space="preserve"> PAGEREF _Toc67485671 \h </w:instrText>
            </w:r>
            <w:r w:rsidR="008A7808">
              <w:rPr>
                <w:noProof/>
                <w:webHidden/>
              </w:rPr>
            </w:r>
            <w:r w:rsidR="008A7808">
              <w:rPr>
                <w:noProof/>
                <w:webHidden/>
              </w:rPr>
              <w:fldChar w:fldCharType="separate"/>
            </w:r>
            <w:r w:rsidR="008A7808">
              <w:rPr>
                <w:noProof/>
                <w:webHidden/>
              </w:rPr>
              <w:t>3</w:t>
            </w:r>
            <w:r w:rsidR="008A7808">
              <w:rPr>
                <w:noProof/>
                <w:webHidden/>
              </w:rPr>
              <w:fldChar w:fldCharType="end"/>
            </w:r>
          </w:hyperlink>
        </w:p>
        <w:p w14:paraId="6974FB9C" w14:textId="77777777" w:rsidR="008A7808" w:rsidRDefault="00872AE9">
          <w:pPr>
            <w:pStyle w:val="Sumrio2"/>
            <w:tabs>
              <w:tab w:val="left" w:pos="660"/>
              <w:tab w:val="right" w:leader="dot" w:pos="9980"/>
            </w:tabs>
            <w:rPr>
              <w:rFonts w:cstheme="minorBidi"/>
              <w:noProof/>
              <w:sz w:val="22"/>
              <w:szCs w:val="22"/>
            </w:rPr>
          </w:pPr>
          <w:hyperlink w:anchor="_Toc67485672" w:history="1">
            <w:r w:rsidR="008A7808" w:rsidRPr="00C33F4E">
              <w:rPr>
                <w:rStyle w:val="Hyperlink"/>
                <w:noProof/>
              </w:rPr>
              <w:t>3)</w:t>
            </w:r>
            <w:r w:rsidR="008A7808">
              <w:rPr>
                <w:rFonts w:cstheme="minorBidi"/>
                <w:noProof/>
                <w:sz w:val="22"/>
                <w:szCs w:val="22"/>
              </w:rPr>
              <w:tab/>
            </w:r>
            <w:r w:rsidR="008A7808" w:rsidRPr="00C33F4E">
              <w:rPr>
                <w:rStyle w:val="Hyperlink"/>
                <w:noProof/>
              </w:rPr>
              <w:t>Pré-condições</w:t>
            </w:r>
            <w:r w:rsidR="008A7808">
              <w:rPr>
                <w:noProof/>
                <w:webHidden/>
              </w:rPr>
              <w:tab/>
            </w:r>
            <w:r w:rsidR="008A7808">
              <w:rPr>
                <w:noProof/>
                <w:webHidden/>
              </w:rPr>
              <w:fldChar w:fldCharType="begin"/>
            </w:r>
            <w:r w:rsidR="008A7808">
              <w:rPr>
                <w:noProof/>
                <w:webHidden/>
              </w:rPr>
              <w:instrText xml:space="preserve"> PAGEREF _Toc67485672 \h </w:instrText>
            </w:r>
            <w:r w:rsidR="008A7808">
              <w:rPr>
                <w:noProof/>
                <w:webHidden/>
              </w:rPr>
            </w:r>
            <w:r w:rsidR="008A7808">
              <w:rPr>
                <w:noProof/>
                <w:webHidden/>
              </w:rPr>
              <w:fldChar w:fldCharType="separate"/>
            </w:r>
            <w:r w:rsidR="008A7808">
              <w:rPr>
                <w:noProof/>
                <w:webHidden/>
              </w:rPr>
              <w:t>3</w:t>
            </w:r>
            <w:r w:rsidR="008A7808">
              <w:rPr>
                <w:noProof/>
                <w:webHidden/>
              </w:rPr>
              <w:fldChar w:fldCharType="end"/>
            </w:r>
          </w:hyperlink>
        </w:p>
        <w:p w14:paraId="47E57FEA" w14:textId="77777777" w:rsidR="008A7808" w:rsidRDefault="00872AE9">
          <w:pPr>
            <w:pStyle w:val="Sumrio2"/>
            <w:tabs>
              <w:tab w:val="left" w:pos="660"/>
              <w:tab w:val="right" w:leader="dot" w:pos="9980"/>
            </w:tabs>
            <w:rPr>
              <w:rFonts w:cstheme="minorBidi"/>
              <w:noProof/>
              <w:sz w:val="22"/>
              <w:szCs w:val="22"/>
            </w:rPr>
          </w:pPr>
          <w:hyperlink w:anchor="_Toc67485673" w:history="1">
            <w:r w:rsidR="008A7808" w:rsidRPr="00C33F4E">
              <w:rPr>
                <w:rStyle w:val="Hyperlink"/>
                <w:noProof/>
              </w:rPr>
              <w:t>4)</w:t>
            </w:r>
            <w:r w:rsidR="008A7808">
              <w:rPr>
                <w:rFonts w:cstheme="minorBidi"/>
                <w:noProof/>
                <w:sz w:val="22"/>
                <w:szCs w:val="22"/>
              </w:rPr>
              <w:tab/>
            </w:r>
            <w:r w:rsidR="008A7808" w:rsidRPr="00C33F4E">
              <w:rPr>
                <w:rStyle w:val="Hyperlink"/>
                <w:noProof/>
              </w:rPr>
              <w:t>Tela de Comparação</w:t>
            </w:r>
            <w:r w:rsidR="008A7808">
              <w:rPr>
                <w:noProof/>
                <w:webHidden/>
              </w:rPr>
              <w:tab/>
            </w:r>
            <w:r w:rsidR="008A7808">
              <w:rPr>
                <w:noProof/>
                <w:webHidden/>
              </w:rPr>
              <w:fldChar w:fldCharType="begin"/>
            </w:r>
            <w:r w:rsidR="008A7808">
              <w:rPr>
                <w:noProof/>
                <w:webHidden/>
              </w:rPr>
              <w:instrText xml:space="preserve"> PAGEREF _Toc67485673 \h </w:instrText>
            </w:r>
            <w:r w:rsidR="008A7808">
              <w:rPr>
                <w:noProof/>
                <w:webHidden/>
              </w:rPr>
            </w:r>
            <w:r w:rsidR="008A7808">
              <w:rPr>
                <w:noProof/>
                <w:webHidden/>
              </w:rPr>
              <w:fldChar w:fldCharType="separate"/>
            </w:r>
            <w:r w:rsidR="008A7808">
              <w:rPr>
                <w:noProof/>
                <w:webHidden/>
              </w:rPr>
              <w:t>3</w:t>
            </w:r>
            <w:r w:rsidR="008A7808">
              <w:rPr>
                <w:noProof/>
                <w:webHidden/>
              </w:rPr>
              <w:fldChar w:fldCharType="end"/>
            </w:r>
          </w:hyperlink>
        </w:p>
        <w:p w14:paraId="4A691198" w14:textId="77777777" w:rsidR="008A7808" w:rsidRDefault="00872AE9">
          <w:pPr>
            <w:pStyle w:val="Sumrio2"/>
            <w:tabs>
              <w:tab w:val="left" w:pos="660"/>
              <w:tab w:val="right" w:leader="dot" w:pos="9980"/>
            </w:tabs>
            <w:rPr>
              <w:rFonts w:cstheme="minorBidi"/>
              <w:noProof/>
              <w:sz w:val="22"/>
              <w:szCs w:val="22"/>
            </w:rPr>
          </w:pPr>
          <w:hyperlink w:anchor="_Toc67485674" w:history="1">
            <w:r w:rsidR="008A7808" w:rsidRPr="00C33F4E">
              <w:rPr>
                <w:rStyle w:val="Hyperlink"/>
                <w:noProof/>
              </w:rPr>
              <w:t>5)</w:t>
            </w:r>
            <w:r w:rsidR="008A7808">
              <w:rPr>
                <w:rFonts w:cstheme="minorBidi"/>
                <w:noProof/>
                <w:sz w:val="22"/>
                <w:szCs w:val="22"/>
              </w:rPr>
              <w:tab/>
            </w:r>
            <w:r w:rsidR="008A7808" w:rsidRPr="00C33F4E">
              <w:rPr>
                <w:rStyle w:val="Hyperlink"/>
                <w:noProof/>
              </w:rPr>
              <w:t>Tela de inclusão de ajustes</w:t>
            </w:r>
            <w:r w:rsidR="008A7808">
              <w:rPr>
                <w:noProof/>
                <w:webHidden/>
              </w:rPr>
              <w:tab/>
            </w:r>
            <w:r w:rsidR="008A7808">
              <w:rPr>
                <w:noProof/>
                <w:webHidden/>
              </w:rPr>
              <w:fldChar w:fldCharType="begin"/>
            </w:r>
            <w:r w:rsidR="008A7808">
              <w:rPr>
                <w:noProof/>
                <w:webHidden/>
              </w:rPr>
              <w:instrText xml:space="preserve"> PAGEREF _Toc67485674 \h </w:instrText>
            </w:r>
            <w:r w:rsidR="008A7808">
              <w:rPr>
                <w:noProof/>
                <w:webHidden/>
              </w:rPr>
            </w:r>
            <w:r w:rsidR="008A7808">
              <w:rPr>
                <w:noProof/>
                <w:webHidden/>
              </w:rPr>
              <w:fldChar w:fldCharType="separate"/>
            </w:r>
            <w:r w:rsidR="008A7808">
              <w:rPr>
                <w:noProof/>
                <w:webHidden/>
              </w:rPr>
              <w:t>5</w:t>
            </w:r>
            <w:r w:rsidR="008A7808">
              <w:rPr>
                <w:noProof/>
                <w:webHidden/>
              </w:rPr>
              <w:fldChar w:fldCharType="end"/>
            </w:r>
          </w:hyperlink>
        </w:p>
        <w:p w14:paraId="3BD4C90A" w14:textId="77777777" w:rsidR="008A7808" w:rsidRDefault="00872AE9">
          <w:pPr>
            <w:pStyle w:val="Sumrio2"/>
            <w:tabs>
              <w:tab w:val="left" w:pos="660"/>
              <w:tab w:val="right" w:leader="dot" w:pos="9980"/>
            </w:tabs>
            <w:rPr>
              <w:rFonts w:cstheme="minorBidi"/>
              <w:noProof/>
              <w:sz w:val="22"/>
              <w:szCs w:val="22"/>
            </w:rPr>
          </w:pPr>
          <w:hyperlink w:anchor="_Toc67485675" w:history="1">
            <w:r w:rsidR="008A7808" w:rsidRPr="00C33F4E">
              <w:rPr>
                <w:rStyle w:val="Hyperlink"/>
                <w:noProof/>
              </w:rPr>
              <w:t>a.</w:t>
            </w:r>
            <w:r w:rsidR="008A7808">
              <w:rPr>
                <w:rFonts w:cstheme="minorBidi"/>
                <w:noProof/>
                <w:sz w:val="22"/>
                <w:szCs w:val="22"/>
              </w:rPr>
              <w:tab/>
            </w:r>
            <w:r w:rsidR="008A7808" w:rsidRPr="00C33F4E">
              <w:rPr>
                <w:rStyle w:val="Hyperlink"/>
                <w:noProof/>
              </w:rPr>
              <w:t>Tela exibida assim que a solicitação de inclusão do registro é feita</w:t>
            </w:r>
            <w:r w:rsidR="008A7808">
              <w:rPr>
                <w:noProof/>
                <w:webHidden/>
              </w:rPr>
              <w:tab/>
            </w:r>
            <w:r w:rsidR="008A7808">
              <w:rPr>
                <w:noProof/>
                <w:webHidden/>
              </w:rPr>
              <w:fldChar w:fldCharType="begin"/>
            </w:r>
            <w:r w:rsidR="008A7808">
              <w:rPr>
                <w:noProof/>
                <w:webHidden/>
              </w:rPr>
              <w:instrText xml:space="preserve"> PAGEREF _Toc67485675 \h </w:instrText>
            </w:r>
            <w:r w:rsidR="008A7808">
              <w:rPr>
                <w:noProof/>
                <w:webHidden/>
              </w:rPr>
            </w:r>
            <w:r w:rsidR="008A7808">
              <w:rPr>
                <w:noProof/>
                <w:webHidden/>
              </w:rPr>
              <w:fldChar w:fldCharType="separate"/>
            </w:r>
            <w:r w:rsidR="008A7808">
              <w:rPr>
                <w:noProof/>
                <w:webHidden/>
              </w:rPr>
              <w:t>5</w:t>
            </w:r>
            <w:r w:rsidR="008A7808">
              <w:rPr>
                <w:noProof/>
                <w:webHidden/>
              </w:rPr>
              <w:fldChar w:fldCharType="end"/>
            </w:r>
          </w:hyperlink>
        </w:p>
        <w:p w14:paraId="6D314FC9" w14:textId="77777777" w:rsidR="008A7808" w:rsidRDefault="00872AE9">
          <w:pPr>
            <w:pStyle w:val="Sumrio2"/>
            <w:tabs>
              <w:tab w:val="left" w:pos="660"/>
              <w:tab w:val="right" w:leader="dot" w:pos="9980"/>
            </w:tabs>
            <w:rPr>
              <w:rFonts w:cstheme="minorBidi"/>
              <w:noProof/>
              <w:sz w:val="22"/>
              <w:szCs w:val="22"/>
            </w:rPr>
          </w:pPr>
          <w:hyperlink w:anchor="_Toc67485676" w:history="1">
            <w:r w:rsidR="008A7808" w:rsidRPr="00C33F4E">
              <w:rPr>
                <w:rStyle w:val="Hyperlink"/>
                <w:noProof/>
              </w:rPr>
              <w:t>b.</w:t>
            </w:r>
            <w:r w:rsidR="008A7808">
              <w:rPr>
                <w:rFonts w:cstheme="minorBidi"/>
                <w:noProof/>
                <w:sz w:val="22"/>
                <w:szCs w:val="22"/>
              </w:rPr>
              <w:tab/>
            </w:r>
            <w:r w:rsidR="008A7808" w:rsidRPr="00C33F4E">
              <w:rPr>
                <w:rStyle w:val="Hyperlink"/>
                <w:noProof/>
              </w:rPr>
              <w:t>Exemplo de alteração de Categoria e Operação antes da inclusão do registro</w:t>
            </w:r>
            <w:r w:rsidR="008A7808">
              <w:rPr>
                <w:noProof/>
                <w:webHidden/>
              </w:rPr>
              <w:tab/>
            </w:r>
            <w:r w:rsidR="008A7808">
              <w:rPr>
                <w:noProof/>
                <w:webHidden/>
              </w:rPr>
              <w:fldChar w:fldCharType="begin"/>
            </w:r>
            <w:r w:rsidR="008A7808">
              <w:rPr>
                <w:noProof/>
                <w:webHidden/>
              </w:rPr>
              <w:instrText xml:space="preserve"> PAGEREF _Toc67485676 \h </w:instrText>
            </w:r>
            <w:r w:rsidR="008A7808">
              <w:rPr>
                <w:noProof/>
                <w:webHidden/>
              </w:rPr>
            </w:r>
            <w:r w:rsidR="008A7808">
              <w:rPr>
                <w:noProof/>
                <w:webHidden/>
              </w:rPr>
              <w:fldChar w:fldCharType="separate"/>
            </w:r>
            <w:r w:rsidR="008A7808">
              <w:rPr>
                <w:noProof/>
                <w:webHidden/>
              </w:rPr>
              <w:t>6</w:t>
            </w:r>
            <w:r w:rsidR="008A7808">
              <w:rPr>
                <w:noProof/>
                <w:webHidden/>
              </w:rPr>
              <w:fldChar w:fldCharType="end"/>
            </w:r>
          </w:hyperlink>
        </w:p>
        <w:p w14:paraId="17CEB2FB" w14:textId="77777777" w:rsidR="008A7808" w:rsidRDefault="00872AE9">
          <w:pPr>
            <w:pStyle w:val="Sumrio2"/>
            <w:tabs>
              <w:tab w:val="left" w:pos="660"/>
              <w:tab w:val="right" w:leader="dot" w:pos="9980"/>
            </w:tabs>
            <w:rPr>
              <w:rFonts w:cstheme="minorBidi"/>
              <w:noProof/>
              <w:sz w:val="22"/>
              <w:szCs w:val="22"/>
            </w:rPr>
          </w:pPr>
          <w:hyperlink w:anchor="_Toc67485677" w:history="1">
            <w:r w:rsidR="008A7808" w:rsidRPr="00C33F4E">
              <w:rPr>
                <w:rStyle w:val="Hyperlink"/>
                <w:noProof/>
              </w:rPr>
              <w:t>6)</w:t>
            </w:r>
            <w:r w:rsidR="008A7808">
              <w:rPr>
                <w:rFonts w:cstheme="minorBidi"/>
                <w:noProof/>
                <w:sz w:val="22"/>
                <w:szCs w:val="22"/>
              </w:rPr>
              <w:tab/>
            </w:r>
            <w:r w:rsidR="008A7808" w:rsidRPr="00C33F4E">
              <w:rPr>
                <w:rStyle w:val="Hyperlink"/>
                <w:noProof/>
              </w:rPr>
              <w:t>Regras de Negócio</w:t>
            </w:r>
            <w:r w:rsidR="008A7808">
              <w:rPr>
                <w:noProof/>
                <w:webHidden/>
              </w:rPr>
              <w:tab/>
            </w:r>
            <w:r w:rsidR="008A7808">
              <w:rPr>
                <w:noProof/>
                <w:webHidden/>
              </w:rPr>
              <w:fldChar w:fldCharType="begin"/>
            </w:r>
            <w:r w:rsidR="008A7808">
              <w:rPr>
                <w:noProof/>
                <w:webHidden/>
              </w:rPr>
              <w:instrText xml:space="preserve"> PAGEREF _Toc67485677 \h </w:instrText>
            </w:r>
            <w:r w:rsidR="008A7808">
              <w:rPr>
                <w:noProof/>
                <w:webHidden/>
              </w:rPr>
            </w:r>
            <w:r w:rsidR="008A7808">
              <w:rPr>
                <w:noProof/>
                <w:webHidden/>
              </w:rPr>
              <w:fldChar w:fldCharType="separate"/>
            </w:r>
            <w:r w:rsidR="008A7808">
              <w:rPr>
                <w:noProof/>
                <w:webHidden/>
              </w:rPr>
              <w:t>6</w:t>
            </w:r>
            <w:r w:rsidR="008A7808">
              <w:rPr>
                <w:noProof/>
                <w:webHidden/>
              </w:rPr>
              <w:fldChar w:fldCharType="end"/>
            </w:r>
          </w:hyperlink>
        </w:p>
        <w:p w14:paraId="6FB4FC74" w14:textId="77777777" w:rsidR="008A7808" w:rsidRDefault="00872AE9">
          <w:pPr>
            <w:pStyle w:val="Sumrio2"/>
            <w:tabs>
              <w:tab w:val="left" w:pos="660"/>
              <w:tab w:val="right" w:leader="dot" w:pos="9980"/>
            </w:tabs>
            <w:rPr>
              <w:rFonts w:cstheme="minorBidi"/>
              <w:noProof/>
              <w:sz w:val="22"/>
              <w:szCs w:val="22"/>
            </w:rPr>
          </w:pPr>
          <w:hyperlink w:anchor="_Toc67485678" w:history="1">
            <w:r w:rsidR="008A7808" w:rsidRPr="00C33F4E">
              <w:rPr>
                <w:rStyle w:val="Hyperlink"/>
                <w:noProof/>
              </w:rPr>
              <w:t>7)</w:t>
            </w:r>
            <w:r w:rsidR="008A7808">
              <w:rPr>
                <w:rFonts w:cstheme="minorBidi"/>
                <w:noProof/>
                <w:sz w:val="22"/>
                <w:szCs w:val="22"/>
              </w:rPr>
              <w:tab/>
            </w:r>
            <w:r w:rsidR="008A7808" w:rsidRPr="00C33F4E">
              <w:rPr>
                <w:rStyle w:val="Hyperlink"/>
                <w:noProof/>
              </w:rPr>
              <w:t>Mensagens</w:t>
            </w:r>
            <w:r w:rsidR="008A7808">
              <w:rPr>
                <w:noProof/>
                <w:webHidden/>
              </w:rPr>
              <w:tab/>
            </w:r>
            <w:r w:rsidR="008A7808">
              <w:rPr>
                <w:noProof/>
                <w:webHidden/>
              </w:rPr>
              <w:fldChar w:fldCharType="begin"/>
            </w:r>
            <w:r w:rsidR="008A7808">
              <w:rPr>
                <w:noProof/>
                <w:webHidden/>
              </w:rPr>
              <w:instrText xml:space="preserve"> PAGEREF _Toc67485678 \h </w:instrText>
            </w:r>
            <w:r w:rsidR="008A7808">
              <w:rPr>
                <w:noProof/>
                <w:webHidden/>
              </w:rPr>
            </w:r>
            <w:r w:rsidR="008A7808">
              <w:rPr>
                <w:noProof/>
                <w:webHidden/>
              </w:rPr>
              <w:fldChar w:fldCharType="separate"/>
            </w:r>
            <w:r w:rsidR="008A7808">
              <w:rPr>
                <w:noProof/>
                <w:webHidden/>
              </w:rPr>
              <w:t>7</w:t>
            </w:r>
            <w:r w:rsidR="008A7808">
              <w:rPr>
                <w:noProof/>
                <w:webHidden/>
              </w:rPr>
              <w:fldChar w:fldCharType="end"/>
            </w:r>
          </w:hyperlink>
        </w:p>
        <w:p w14:paraId="0D45F3F7" w14:textId="77777777" w:rsidR="008A7808" w:rsidRDefault="00872AE9">
          <w:pPr>
            <w:pStyle w:val="Sumrio2"/>
            <w:tabs>
              <w:tab w:val="left" w:pos="660"/>
              <w:tab w:val="right" w:leader="dot" w:pos="9980"/>
            </w:tabs>
            <w:rPr>
              <w:rFonts w:cstheme="minorBidi"/>
              <w:noProof/>
              <w:sz w:val="22"/>
              <w:szCs w:val="22"/>
            </w:rPr>
          </w:pPr>
          <w:hyperlink w:anchor="_Toc67485679" w:history="1">
            <w:r w:rsidR="008A7808" w:rsidRPr="00C33F4E">
              <w:rPr>
                <w:rStyle w:val="Hyperlink"/>
                <w:noProof/>
              </w:rPr>
              <w:t>8)</w:t>
            </w:r>
            <w:r w:rsidR="008A7808">
              <w:rPr>
                <w:rFonts w:cstheme="minorBidi"/>
                <w:noProof/>
                <w:sz w:val="22"/>
                <w:szCs w:val="22"/>
              </w:rPr>
              <w:tab/>
            </w:r>
            <w:r w:rsidR="008A7808" w:rsidRPr="00C33F4E">
              <w:rPr>
                <w:rStyle w:val="Hyperlink"/>
                <w:noProof/>
              </w:rPr>
              <w:t>Perfis e Permissões</w:t>
            </w:r>
            <w:r w:rsidR="008A7808">
              <w:rPr>
                <w:noProof/>
                <w:webHidden/>
              </w:rPr>
              <w:tab/>
            </w:r>
            <w:r w:rsidR="008A7808">
              <w:rPr>
                <w:noProof/>
                <w:webHidden/>
              </w:rPr>
              <w:fldChar w:fldCharType="begin"/>
            </w:r>
            <w:r w:rsidR="008A7808">
              <w:rPr>
                <w:noProof/>
                <w:webHidden/>
              </w:rPr>
              <w:instrText xml:space="preserve"> PAGEREF _Toc67485679 \h </w:instrText>
            </w:r>
            <w:r w:rsidR="008A7808">
              <w:rPr>
                <w:noProof/>
                <w:webHidden/>
              </w:rPr>
            </w:r>
            <w:r w:rsidR="008A7808">
              <w:rPr>
                <w:noProof/>
                <w:webHidden/>
              </w:rPr>
              <w:fldChar w:fldCharType="separate"/>
            </w:r>
            <w:r w:rsidR="008A7808">
              <w:rPr>
                <w:noProof/>
                <w:webHidden/>
              </w:rPr>
              <w:t>8</w:t>
            </w:r>
            <w:r w:rsidR="008A7808">
              <w:rPr>
                <w:noProof/>
                <w:webHidden/>
              </w:rPr>
              <w:fldChar w:fldCharType="end"/>
            </w:r>
          </w:hyperlink>
        </w:p>
        <w:p w14:paraId="4FAD0E17" w14:textId="77777777" w:rsidR="008A7808" w:rsidRDefault="00872AE9">
          <w:pPr>
            <w:pStyle w:val="Sumrio3"/>
            <w:tabs>
              <w:tab w:val="right" w:leader="dot" w:pos="9980"/>
            </w:tabs>
            <w:rPr>
              <w:rFonts w:cstheme="minorBidi"/>
              <w:noProof/>
              <w:sz w:val="22"/>
              <w:szCs w:val="22"/>
            </w:rPr>
          </w:pPr>
          <w:hyperlink w:anchor="_Toc67485680" w:history="1">
            <w:r w:rsidR="008A7808" w:rsidRPr="00C33F4E">
              <w:rPr>
                <w:rStyle w:val="Hyperlink"/>
                <w:noProof/>
              </w:rPr>
              <w:t>8.1) Perfis</w:t>
            </w:r>
            <w:r w:rsidR="008A7808">
              <w:rPr>
                <w:noProof/>
                <w:webHidden/>
              </w:rPr>
              <w:tab/>
            </w:r>
            <w:r w:rsidR="008A7808">
              <w:rPr>
                <w:noProof/>
                <w:webHidden/>
              </w:rPr>
              <w:fldChar w:fldCharType="begin"/>
            </w:r>
            <w:r w:rsidR="008A7808">
              <w:rPr>
                <w:noProof/>
                <w:webHidden/>
              </w:rPr>
              <w:instrText xml:space="preserve"> PAGEREF _Toc67485680 \h </w:instrText>
            </w:r>
            <w:r w:rsidR="008A7808">
              <w:rPr>
                <w:noProof/>
                <w:webHidden/>
              </w:rPr>
            </w:r>
            <w:r w:rsidR="008A7808">
              <w:rPr>
                <w:noProof/>
                <w:webHidden/>
              </w:rPr>
              <w:fldChar w:fldCharType="separate"/>
            </w:r>
            <w:r w:rsidR="008A7808">
              <w:rPr>
                <w:noProof/>
                <w:webHidden/>
              </w:rPr>
              <w:t>8</w:t>
            </w:r>
            <w:r w:rsidR="008A7808">
              <w:rPr>
                <w:noProof/>
                <w:webHidden/>
              </w:rPr>
              <w:fldChar w:fldCharType="end"/>
            </w:r>
          </w:hyperlink>
        </w:p>
        <w:p w14:paraId="3D026D82" w14:textId="77777777" w:rsidR="008A7808" w:rsidRDefault="00872AE9">
          <w:pPr>
            <w:pStyle w:val="Sumrio3"/>
            <w:tabs>
              <w:tab w:val="right" w:leader="dot" w:pos="9980"/>
            </w:tabs>
            <w:rPr>
              <w:rFonts w:cstheme="minorBidi"/>
              <w:noProof/>
              <w:sz w:val="22"/>
              <w:szCs w:val="22"/>
            </w:rPr>
          </w:pPr>
          <w:hyperlink w:anchor="_Toc67485681" w:history="1">
            <w:r w:rsidR="008A7808" w:rsidRPr="00C33F4E">
              <w:rPr>
                <w:rStyle w:val="Hyperlink"/>
                <w:noProof/>
              </w:rPr>
              <w:t>8.2) Permissões</w:t>
            </w:r>
            <w:r w:rsidR="008A7808">
              <w:rPr>
                <w:noProof/>
                <w:webHidden/>
              </w:rPr>
              <w:tab/>
            </w:r>
            <w:r w:rsidR="008A7808">
              <w:rPr>
                <w:noProof/>
                <w:webHidden/>
              </w:rPr>
              <w:fldChar w:fldCharType="begin"/>
            </w:r>
            <w:r w:rsidR="008A7808">
              <w:rPr>
                <w:noProof/>
                <w:webHidden/>
              </w:rPr>
              <w:instrText xml:space="preserve"> PAGEREF _Toc67485681 \h </w:instrText>
            </w:r>
            <w:r w:rsidR="008A7808">
              <w:rPr>
                <w:noProof/>
                <w:webHidden/>
              </w:rPr>
            </w:r>
            <w:r w:rsidR="008A7808">
              <w:rPr>
                <w:noProof/>
                <w:webHidden/>
              </w:rPr>
              <w:fldChar w:fldCharType="separate"/>
            </w:r>
            <w:r w:rsidR="008A7808">
              <w:rPr>
                <w:noProof/>
                <w:webHidden/>
              </w:rPr>
              <w:t>8</w:t>
            </w:r>
            <w:r w:rsidR="008A7808">
              <w:rPr>
                <w:noProof/>
                <w:webHidden/>
              </w:rPr>
              <w:fldChar w:fldCharType="end"/>
            </w:r>
          </w:hyperlink>
        </w:p>
        <w:p w14:paraId="212FF64F" w14:textId="77777777" w:rsidR="008A7808" w:rsidRDefault="00872AE9">
          <w:pPr>
            <w:pStyle w:val="Sumrio2"/>
            <w:tabs>
              <w:tab w:val="right" w:leader="dot" w:pos="9980"/>
            </w:tabs>
            <w:rPr>
              <w:rFonts w:cstheme="minorBidi"/>
              <w:noProof/>
              <w:sz w:val="22"/>
              <w:szCs w:val="22"/>
            </w:rPr>
          </w:pPr>
          <w:hyperlink w:anchor="_Toc67485682" w:history="1">
            <w:r w:rsidR="008A7808" w:rsidRPr="00C33F4E">
              <w:rPr>
                <w:rStyle w:val="Hyperlink"/>
                <w:noProof/>
              </w:rPr>
              <w:t>9) Critérios de Aceitação</w:t>
            </w:r>
            <w:r w:rsidR="008A7808">
              <w:rPr>
                <w:noProof/>
                <w:webHidden/>
              </w:rPr>
              <w:tab/>
            </w:r>
            <w:r w:rsidR="008A7808">
              <w:rPr>
                <w:noProof/>
                <w:webHidden/>
              </w:rPr>
              <w:fldChar w:fldCharType="begin"/>
            </w:r>
            <w:r w:rsidR="008A7808">
              <w:rPr>
                <w:noProof/>
                <w:webHidden/>
              </w:rPr>
              <w:instrText xml:space="preserve"> PAGEREF _Toc67485682 \h </w:instrText>
            </w:r>
            <w:r w:rsidR="008A7808">
              <w:rPr>
                <w:noProof/>
                <w:webHidden/>
              </w:rPr>
            </w:r>
            <w:r w:rsidR="008A7808">
              <w:rPr>
                <w:noProof/>
                <w:webHidden/>
              </w:rPr>
              <w:fldChar w:fldCharType="separate"/>
            </w:r>
            <w:r w:rsidR="008A7808">
              <w:rPr>
                <w:noProof/>
                <w:webHidden/>
              </w:rPr>
              <w:t>9</w:t>
            </w:r>
            <w:r w:rsidR="008A7808">
              <w:rPr>
                <w:noProof/>
                <w:webHidden/>
              </w:rPr>
              <w:fldChar w:fldCharType="end"/>
            </w:r>
          </w:hyperlink>
        </w:p>
        <w:p w14:paraId="02EB378F" w14:textId="6B0BC70D" w:rsidR="003534FD" w:rsidRDefault="003534FD" w:rsidP="003534FD">
          <w:r>
            <w:rPr>
              <w:b/>
              <w:bCs/>
            </w:rPr>
            <w:fldChar w:fldCharType="end"/>
          </w:r>
        </w:p>
      </w:sdtContent>
    </w:sdt>
    <w:p w14:paraId="6A05A809" w14:textId="77777777" w:rsidR="003534FD" w:rsidRDefault="003534FD" w:rsidP="003534FD">
      <w:pPr>
        <w:sectPr w:rsidR="003534FD" w:rsidSect="003534FD">
          <w:headerReference w:type="default" r:id="rId7"/>
          <w:footerReference w:type="default" r:id="rId8"/>
          <w:headerReference w:type="first" r:id="rId9"/>
          <w:pgSz w:w="11907" w:h="16840"/>
          <w:pgMar w:top="851" w:right="851" w:bottom="284" w:left="1066" w:header="567" w:footer="489" w:gutter="0"/>
          <w:cols w:space="720"/>
        </w:sectPr>
      </w:pPr>
    </w:p>
    <w:p w14:paraId="68883CFE" w14:textId="77777777" w:rsidR="003534FD" w:rsidRDefault="003534FD" w:rsidP="003534FD">
      <w:pPr>
        <w:pStyle w:val="Ttulo2"/>
        <w:numPr>
          <w:ilvl w:val="0"/>
          <w:numId w:val="11"/>
        </w:numPr>
      </w:pPr>
      <w:bookmarkStart w:id="0" w:name="_Toc67485670"/>
      <w:r w:rsidRPr="007112EB">
        <w:lastRenderedPageBreak/>
        <w:t>Quadro de revisões</w:t>
      </w:r>
      <w:bookmarkEnd w:id="0"/>
    </w:p>
    <w:p w14:paraId="5A39BBE3" w14:textId="77777777" w:rsidR="003534FD" w:rsidRDefault="003534FD" w:rsidP="003534FD"/>
    <w:p w14:paraId="41C8F396" w14:textId="77777777" w:rsidR="003534FD" w:rsidRDefault="003534FD" w:rsidP="003534FD"/>
    <w:tbl>
      <w:tblPr>
        <w:tblW w:w="9048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  <w:tblPrChange w:id="1" w:author="Karen Macambira Ferreira" w:date="2021-03-24T18:55:00Z">
          <w:tblPr>
            <w:tblW w:w="9048" w:type="dxa"/>
            <w:jc w:val="center"/>
            <w:tbl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  <w:insideH w:val="single" w:sz="4" w:space="0" w:color="000000" w:themeColor="text1"/>
              <w:insideV w:val="single" w:sz="4" w:space="0" w:color="000000" w:themeColor="text1"/>
            </w:tblBorders>
            <w:tblLayout w:type="fixed"/>
            <w:tblLook w:val="0000" w:firstRow="0" w:lastRow="0" w:firstColumn="0" w:lastColumn="0" w:noHBand="0" w:noVBand="0"/>
          </w:tblPr>
        </w:tblPrChange>
      </w:tblPr>
      <w:tblGrid>
        <w:gridCol w:w="1544"/>
        <w:gridCol w:w="1035"/>
        <w:gridCol w:w="2519"/>
        <w:gridCol w:w="3950"/>
        <w:tblGridChange w:id="2">
          <w:tblGrid>
            <w:gridCol w:w="5"/>
            <w:gridCol w:w="1539"/>
            <w:gridCol w:w="5"/>
            <w:gridCol w:w="1030"/>
            <w:gridCol w:w="5"/>
            <w:gridCol w:w="2514"/>
            <w:gridCol w:w="694"/>
            <w:gridCol w:w="3256"/>
            <w:gridCol w:w="5"/>
          </w:tblGrid>
        </w:tblGridChange>
      </w:tblGrid>
      <w:tr w:rsidR="003534FD" w14:paraId="5762ED0E" w14:textId="77777777" w:rsidTr="00872AE9">
        <w:trPr>
          <w:trHeight w:val="280"/>
          <w:jc w:val="center"/>
          <w:trPrChange w:id="3" w:author="Karen Macambira Ferreira" w:date="2021-03-24T18:55:00Z">
            <w:trPr>
              <w:gridBefore w:val="1"/>
              <w:trHeight w:val="280"/>
              <w:jc w:val="center"/>
            </w:trPr>
          </w:trPrChange>
        </w:trPr>
        <w:tc>
          <w:tcPr>
            <w:tcW w:w="1544" w:type="dxa"/>
            <w:shd w:val="clear" w:color="auto" w:fill="C0C0C0"/>
            <w:tcPrChange w:id="4" w:author="Karen Macambira Ferreira" w:date="2021-03-24T18:55:00Z">
              <w:tcPr>
                <w:tcW w:w="1544" w:type="dxa"/>
                <w:gridSpan w:val="2"/>
                <w:shd w:val="clear" w:color="auto" w:fill="C0C0C0"/>
              </w:tcPr>
            </w:tcPrChange>
          </w:tcPr>
          <w:p w14:paraId="51A59785" w14:textId="77777777" w:rsidR="003534FD" w:rsidRDefault="003534FD" w:rsidP="00986F29">
            <w:pPr>
              <w:jc w:val="center"/>
            </w:pPr>
            <w:r>
              <w:rPr>
                <w:b/>
              </w:rPr>
              <w:t>Data</w:t>
            </w:r>
          </w:p>
        </w:tc>
        <w:tc>
          <w:tcPr>
            <w:tcW w:w="1035" w:type="dxa"/>
            <w:shd w:val="clear" w:color="auto" w:fill="C0C0C0"/>
            <w:tcPrChange w:id="5" w:author="Karen Macambira Ferreira" w:date="2021-03-24T18:55:00Z">
              <w:tcPr>
                <w:tcW w:w="1035" w:type="dxa"/>
                <w:gridSpan w:val="2"/>
                <w:shd w:val="clear" w:color="auto" w:fill="C0C0C0"/>
              </w:tcPr>
            </w:tcPrChange>
          </w:tcPr>
          <w:p w14:paraId="59470D07" w14:textId="77777777" w:rsidR="003534FD" w:rsidRDefault="003534FD" w:rsidP="00986F29">
            <w:pPr>
              <w:jc w:val="center"/>
            </w:pPr>
            <w:r>
              <w:rPr>
                <w:b/>
              </w:rPr>
              <w:t>Versão</w:t>
            </w:r>
          </w:p>
        </w:tc>
        <w:tc>
          <w:tcPr>
            <w:tcW w:w="2519" w:type="dxa"/>
            <w:shd w:val="clear" w:color="auto" w:fill="C0C0C0"/>
            <w:tcPrChange w:id="6" w:author="Karen Macambira Ferreira" w:date="2021-03-24T18:55:00Z">
              <w:tcPr>
                <w:tcW w:w="3208" w:type="dxa"/>
                <w:gridSpan w:val="2"/>
                <w:shd w:val="clear" w:color="auto" w:fill="C0C0C0"/>
              </w:tcPr>
            </w:tcPrChange>
          </w:tcPr>
          <w:p w14:paraId="212251CE" w14:textId="77777777" w:rsidR="003534FD" w:rsidRDefault="003534FD" w:rsidP="00986F29">
            <w:pPr>
              <w:jc w:val="center"/>
            </w:pPr>
            <w:r>
              <w:rPr>
                <w:b/>
              </w:rPr>
              <w:t>Descrição</w:t>
            </w:r>
          </w:p>
        </w:tc>
        <w:tc>
          <w:tcPr>
            <w:tcW w:w="3950" w:type="dxa"/>
            <w:shd w:val="clear" w:color="auto" w:fill="C0C0C0"/>
            <w:tcPrChange w:id="7" w:author="Karen Macambira Ferreira" w:date="2021-03-24T18:55:00Z">
              <w:tcPr>
                <w:tcW w:w="3261" w:type="dxa"/>
                <w:gridSpan w:val="2"/>
                <w:shd w:val="clear" w:color="auto" w:fill="C0C0C0"/>
              </w:tcPr>
            </w:tcPrChange>
          </w:tcPr>
          <w:p w14:paraId="4C320DDC" w14:textId="77777777" w:rsidR="003534FD" w:rsidRDefault="003534FD" w:rsidP="00986F29">
            <w:pPr>
              <w:jc w:val="center"/>
            </w:pPr>
            <w:r>
              <w:rPr>
                <w:b/>
              </w:rPr>
              <w:t>Autor</w:t>
            </w:r>
          </w:p>
        </w:tc>
      </w:tr>
      <w:tr w:rsidR="003534FD" w14:paraId="28E489B4" w14:textId="77777777" w:rsidTr="00872AE9">
        <w:trPr>
          <w:trHeight w:val="360"/>
          <w:jc w:val="center"/>
          <w:trPrChange w:id="8" w:author="Karen Macambira Ferreira" w:date="2021-03-24T18:55:00Z">
            <w:trPr>
              <w:gridBefore w:val="1"/>
              <w:trHeight w:val="360"/>
              <w:jc w:val="center"/>
            </w:trPr>
          </w:trPrChange>
        </w:trPr>
        <w:tc>
          <w:tcPr>
            <w:tcW w:w="1544" w:type="dxa"/>
            <w:vAlign w:val="center"/>
            <w:tcPrChange w:id="9" w:author="Karen Macambira Ferreira" w:date="2021-03-24T18:55:00Z">
              <w:tcPr>
                <w:tcW w:w="1544" w:type="dxa"/>
                <w:gridSpan w:val="2"/>
                <w:vAlign w:val="center"/>
              </w:tcPr>
            </w:tcPrChange>
          </w:tcPr>
          <w:p w14:paraId="2C86144D" w14:textId="140FA7F6" w:rsidR="003534FD" w:rsidRDefault="07EBCBB9" w:rsidP="00986F29">
            <w:pPr>
              <w:jc w:val="center"/>
            </w:pPr>
            <w:r>
              <w:t>15</w:t>
            </w:r>
            <w:r w:rsidR="007775F4">
              <w:t>/03/2021</w:t>
            </w:r>
          </w:p>
        </w:tc>
        <w:tc>
          <w:tcPr>
            <w:tcW w:w="1035" w:type="dxa"/>
            <w:vAlign w:val="center"/>
            <w:tcPrChange w:id="10" w:author="Karen Macambira Ferreira" w:date="2021-03-24T18:55:00Z">
              <w:tcPr>
                <w:tcW w:w="1035" w:type="dxa"/>
                <w:gridSpan w:val="2"/>
                <w:vAlign w:val="center"/>
              </w:tcPr>
            </w:tcPrChange>
          </w:tcPr>
          <w:p w14:paraId="4B3AA50C" w14:textId="77777777" w:rsidR="003534FD" w:rsidRDefault="003534FD" w:rsidP="00986F29">
            <w:pPr>
              <w:jc w:val="center"/>
            </w:pPr>
            <w:r>
              <w:t>1.0</w:t>
            </w:r>
          </w:p>
        </w:tc>
        <w:tc>
          <w:tcPr>
            <w:tcW w:w="2519" w:type="dxa"/>
            <w:vAlign w:val="center"/>
            <w:tcPrChange w:id="11" w:author="Karen Macambira Ferreira" w:date="2021-03-24T18:55:00Z">
              <w:tcPr>
                <w:tcW w:w="3208" w:type="dxa"/>
                <w:gridSpan w:val="2"/>
                <w:vAlign w:val="center"/>
              </w:tcPr>
            </w:tcPrChange>
          </w:tcPr>
          <w:p w14:paraId="29AE92F7" w14:textId="77777777" w:rsidR="003534FD" w:rsidRDefault="003534FD" w:rsidP="00986F29">
            <w:r>
              <w:t>Criação do Documento</w:t>
            </w:r>
          </w:p>
        </w:tc>
        <w:tc>
          <w:tcPr>
            <w:tcW w:w="3950" w:type="dxa"/>
            <w:vAlign w:val="center"/>
            <w:tcPrChange w:id="12" w:author="Karen Macambira Ferreira" w:date="2021-03-24T18:55:00Z">
              <w:tcPr>
                <w:tcW w:w="3261" w:type="dxa"/>
                <w:gridSpan w:val="2"/>
                <w:vAlign w:val="center"/>
              </w:tcPr>
            </w:tcPrChange>
          </w:tcPr>
          <w:p w14:paraId="28619EFE" w14:textId="2E166D89" w:rsidR="003534FD" w:rsidRDefault="42F5A583" w:rsidP="00872AE9">
            <w:pPr>
              <w:rPr>
                <w:rFonts w:ascii="Calibri" w:hAnsi="Calibri"/>
              </w:rPr>
              <w:pPrChange w:id="13" w:author="Karen Macambira Ferreira" w:date="2021-03-24T19:06:00Z">
                <w:pPr/>
              </w:pPrChange>
            </w:pPr>
            <w:r>
              <w:t>Karen Macambira</w:t>
            </w:r>
            <w:bookmarkStart w:id="14" w:name="_GoBack"/>
            <w:bookmarkEnd w:id="14"/>
          </w:p>
        </w:tc>
      </w:tr>
      <w:tr w:rsidR="00872AE9" w14:paraId="7D1E495C" w14:textId="77777777" w:rsidTr="00872AE9">
        <w:tblPrEx>
          <w:tblLook w:val="04A0" w:firstRow="1" w:lastRow="0" w:firstColumn="1" w:lastColumn="0" w:noHBand="0" w:noVBand="1"/>
          <w:tblPrExChange w:id="15" w:author="Karen Macambira Ferreira" w:date="2021-03-24T18:56:00Z">
            <w:tblPrEx>
              <w:tblW w:w="0" w:type="dxa"/>
              <w:tblLook w:val="04A0" w:firstRow="1" w:lastRow="0" w:firstColumn="1" w:lastColumn="0" w:noHBand="0" w:noVBand="1"/>
            </w:tblPrEx>
          </w:tblPrExChange>
        </w:tblPrEx>
        <w:trPr>
          <w:trHeight w:val="360"/>
          <w:jc w:val="center"/>
          <w:ins w:id="16" w:author="Karen Macambira Ferreira" w:date="2021-03-24T19:06:00Z"/>
          <w:trPrChange w:id="17" w:author="Karen Macambira Ferreira" w:date="2021-03-24T18:56:00Z">
            <w:trPr>
              <w:gridAfter w:val="0"/>
              <w:trHeight w:val="360"/>
              <w:jc w:val="center"/>
            </w:trPr>
          </w:trPrChange>
        </w:trPr>
        <w:tc>
          <w:tcPr>
            <w:tcW w:w="1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  <w:tcPrChange w:id="18" w:author="Karen Macambira Ferreira" w:date="2021-03-24T18:56:00Z">
              <w:tcPr>
                <w:tcW w:w="1544" w:type="dxa"/>
                <w:gridSpan w:val="2"/>
                <w:tcBorders>
                  <w:top w:val="single" w:sz="4" w:space="0" w:color="000000" w:themeColor="text1"/>
                  <w:left w:val="single" w:sz="4" w:space="5" w:color="000000" w:themeColor="text1"/>
                  <w:bottom w:val="single" w:sz="4" w:space="0" w:color="000000" w:themeColor="text1"/>
                  <w:right w:val="single" w:sz="4" w:space="5" w:color="000000" w:themeColor="text1"/>
                </w:tcBorders>
                <w:vAlign w:val="center"/>
                <w:hideMark/>
              </w:tcPr>
            </w:tcPrChange>
          </w:tcPr>
          <w:p w14:paraId="65FFE264" w14:textId="77777777" w:rsidR="00872AE9" w:rsidRDefault="00872AE9">
            <w:pPr>
              <w:spacing w:line="256" w:lineRule="auto"/>
              <w:jc w:val="center"/>
              <w:rPr>
                <w:ins w:id="19" w:author="Karen Macambira Ferreira" w:date="2021-03-24T19:06:00Z"/>
                <w:lang w:eastAsia="en-US"/>
              </w:rPr>
            </w:pPr>
            <w:ins w:id="20" w:author="Karen Macambira Ferreira" w:date="2021-03-24T19:06:00Z">
              <w:r>
                <w:rPr>
                  <w:lang w:eastAsia="en-US"/>
                </w:rPr>
                <w:t>24/03/2021</w:t>
              </w:r>
            </w:ins>
          </w:p>
        </w:tc>
        <w:tc>
          <w:tcPr>
            <w:tcW w:w="10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  <w:tcPrChange w:id="21" w:author="Karen Macambira Ferreira" w:date="2021-03-24T18:56:00Z">
              <w:tcPr>
                <w:tcW w:w="1035" w:type="dxa"/>
                <w:gridSpan w:val="2"/>
                <w:tcBorders>
                  <w:top w:val="single" w:sz="4" w:space="0" w:color="000000" w:themeColor="text1"/>
                  <w:left w:val="single" w:sz="4" w:space="5" w:color="000000" w:themeColor="text1"/>
                  <w:bottom w:val="single" w:sz="4" w:space="0" w:color="000000" w:themeColor="text1"/>
                  <w:right w:val="single" w:sz="4" w:space="5" w:color="000000" w:themeColor="text1"/>
                </w:tcBorders>
                <w:vAlign w:val="center"/>
                <w:hideMark/>
              </w:tcPr>
            </w:tcPrChange>
          </w:tcPr>
          <w:p w14:paraId="249D03BA" w14:textId="77777777" w:rsidR="00872AE9" w:rsidRDefault="00872AE9">
            <w:pPr>
              <w:spacing w:line="256" w:lineRule="auto"/>
              <w:jc w:val="center"/>
              <w:rPr>
                <w:ins w:id="22" w:author="Karen Macambira Ferreira" w:date="2021-03-24T19:06:00Z"/>
                <w:lang w:eastAsia="en-US"/>
              </w:rPr>
            </w:pPr>
            <w:ins w:id="23" w:author="Karen Macambira Ferreira" w:date="2021-03-24T19:06:00Z">
              <w:r>
                <w:rPr>
                  <w:lang w:eastAsia="en-US"/>
                </w:rPr>
                <w:t>2.0</w:t>
              </w:r>
            </w:ins>
          </w:p>
        </w:tc>
        <w:tc>
          <w:tcPr>
            <w:tcW w:w="25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  <w:tcPrChange w:id="24" w:author="Karen Macambira Ferreira" w:date="2021-03-24T18:56:00Z">
              <w:tcPr>
                <w:tcW w:w="2519" w:type="dxa"/>
                <w:gridSpan w:val="2"/>
                <w:tcBorders>
                  <w:top w:val="single" w:sz="4" w:space="0" w:color="000000" w:themeColor="text1"/>
                  <w:left w:val="single" w:sz="4" w:space="5" w:color="000000" w:themeColor="text1"/>
                  <w:bottom w:val="single" w:sz="4" w:space="0" w:color="000000" w:themeColor="text1"/>
                  <w:right w:val="single" w:sz="4" w:space="5" w:color="000000" w:themeColor="text1"/>
                </w:tcBorders>
                <w:vAlign w:val="center"/>
                <w:hideMark/>
              </w:tcPr>
            </w:tcPrChange>
          </w:tcPr>
          <w:p w14:paraId="36A4B18A" w14:textId="77777777" w:rsidR="00872AE9" w:rsidRDefault="00872AE9">
            <w:pPr>
              <w:spacing w:line="256" w:lineRule="auto"/>
              <w:rPr>
                <w:ins w:id="25" w:author="Karen Macambira Ferreira" w:date="2021-03-24T19:06:00Z"/>
                <w:lang w:eastAsia="en-US"/>
              </w:rPr>
            </w:pPr>
            <w:ins w:id="26" w:author="Karen Macambira Ferreira" w:date="2021-03-24T19:06:00Z">
              <w:r>
                <w:rPr>
                  <w:lang w:eastAsia="en-US"/>
                </w:rPr>
                <w:t>Revisão do Documento</w:t>
              </w:r>
            </w:ins>
          </w:p>
        </w:tc>
        <w:tc>
          <w:tcPr>
            <w:tcW w:w="3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  <w:tcPrChange w:id="27" w:author="Karen Macambira Ferreira" w:date="2021-03-24T18:56:00Z">
              <w:tcPr>
                <w:tcW w:w="3950" w:type="dxa"/>
                <w:gridSpan w:val="2"/>
                <w:tcBorders>
                  <w:top w:val="single" w:sz="4" w:space="0" w:color="000000" w:themeColor="text1"/>
                  <w:left w:val="single" w:sz="4" w:space="5" w:color="000000" w:themeColor="text1"/>
                  <w:bottom w:val="single" w:sz="4" w:space="0" w:color="000000" w:themeColor="text1"/>
                  <w:right w:val="single" w:sz="4" w:space="5" w:color="000000" w:themeColor="text1"/>
                </w:tcBorders>
                <w:vAlign w:val="center"/>
                <w:hideMark/>
              </w:tcPr>
            </w:tcPrChange>
          </w:tcPr>
          <w:p w14:paraId="673BD319" w14:textId="77777777" w:rsidR="00872AE9" w:rsidRDefault="00872AE9">
            <w:pPr>
              <w:spacing w:line="256" w:lineRule="auto"/>
              <w:rPr>
                <w:ins w:id="28" w:author="Karen Macambira Ferreira" w:date="2021-03-24T19:06:00Z"/>
                <w:lang w:eastAsia="en-US"/>
              </w:rPr>
            </w:pPr>
            <w:ins w:id="29" w:author="Karen Macambira Ferreira" w:date="2021-03-24T19:06:00Z">
              <w:r>
                <w:rPr>
                  <w:lang w:eastAsia="en-US"/>
                </w:rPr>
                <w:t>Renata Carrão</w:t>
              </w:r>
            </w:ins>
          </w:p>
        </w:tc>
      </w:tr>
      <w:tr w:rsidR="003534FD" w14:paraId="18C2DD6C" w14:textId="77777777" w:rsidTr="00872AE9">
        <w:trPr>
          <w:trHeight w:val="360"/>
          <w:jc w:val="center"/>
          <w:trPrChange w:id="30" w:author="Karen Macambira Ferreira" w:date="2021-03-24T18:55:00Z">
            <w:trPr>
              <w:gridBefore w:val="1"/>
              <w:trHeight w:val="360"/>
              <w:jc w:val="center"/>
            </w:trPr>
          </w:trPrChange>
        </w:trPr>
        <w:tc>
          <w:tcPr>
            <w:tcW w:w="1544" w:type="dxa"/>
            <w:vAlign w:val="center"/>
            <w:tcPrChange w:id="31" w:author="Karen Macambira Ferreira" w:date="2021-03-24T18:55:00Z">
              <w:tcPr>
                <w:tcW w:w="1544" w:type="dxa"/>
                <w:gridSpan w:val="2"/>
                <w:vAlign w:val="center"/>
              </w:tcPr>
            </w:tcPrChange>
          </w:tcPr>
          <w:p w14:paraId="54A20264" w14:textId="73D9CEA7" w:rsidR="003534FD" w:rsidRDefault="003534FD" w:rsidP="00986F29">
            <w:pPr>
              <w:jc w:val="center"/>
            </w:pPr>
          </w:p>
        </w:tc>
        <w:tc>
          <w:tcPr>
            <w:tcW w:w="1035" w:type="dxa"/>
            <w:vAlign w:val="center"/>
            <w:tcPrChange w:id="32" w:author="Karen Macambira Ferreira" w:date="2021-03-24T18:55:00Z">
              <w:tcPr>
                <w:tcW w:w="1035" w:type="dxa"/>
                <w:gridSpan w:val="2"/>
                <w:vAlign w:val="center"/>
              </w:tcPr>
            </w:tcPrChange>
          </w:tcPr>
          <w:p w14:paraId="2ED06E6E" w14:textId="391BB777" w:rsidR="003534FD" w:rsidRDefault="003534FD" w:rsidP="00986F29">
            <w:pPr>
              <w:jc w:val="center"/>
            </w:pPr>
          </w:p>
        </w:tc>
        <w:tc>
          <w:tcPr>
            <w:tcW w:w="2519" w:type="dxa"/>
            <w:vAlign w:val="center"/>
            <w:tcPrChange w:id="33" w:author="Karen Macambira Ferreira" w:date="2021-03-24T18:55:00Z">
              <w:tcPr>
                <w:tcW w:w="3208" w:type="dxa"/>
                <w:gridSpan w:val="2"/>
                <w:vAlign w:val="center"/>
              </w:tcPr>
            </w:tcPrChange>
          </w:tcPr>
          <w:p w14:paraId="0A2597DC" w14:textId="76F0BCCF" w:rsidR="003534FD" w:rsidRDefault="003534FD" w:rsidP="00986F29"/>
        </w:tc>
        <w:tc>
          <w:tcPr>
            <w:tcW w:w="3950" w:type="dxa"/>
            <w:vAlign w:val="center"/>
            <w:tcPrChange w:id="34" w:author="Karen Macambira Ferreira" w:date="2021-03-24T18:55:00Z">
              <w:tcPr>
                <w:tcW w:w="3261" w:type="dxa"/>
                <w:gridSpan w:val="2"/>
                <w:vAlign w:val="center"/>
              </w:tcPr>
            </w:tcPrChange>
          </w:tcPr>
          <w:p w14:paraId="0DF66140" w14:textId="32143C0B" w:rsidR="003534FD" w:rsidRDefault="003534FD" w:rsidP="00986F29"/>
        </w:tc>
      </w:tr>
      <w:tr w:rsidR="003534FD" w14:paraId="72A3D3EC" w14:textId="77777777" w:rsidTr="00872AE9">
        <w:trPr>
          <w:trHeight w:val="360"/>
          <w:jc w:val="center"/>
          <w:trPrChange w:id="35" w:author="Karen Macambira Ferreira" w:date="2021-03-24T18:55:00Z">
            <w:trPr>
              <w:gridBefore w:val="1"/>
              <w:trHeight w:val="360"/>
              <w:jc w:val="center"/>
            </w:trPr>
          </w:trPrChange>
        </w:trPr>
        <w:tc>
          <w:tcPr>
            <w:tcW w:w="1544" w:type="dxa"/>
            <w:vAlign w:val="center"/>
            <w:tcPrChange w:id="36" w:author="Karen Macambira Ferreira" w:date="2021-03-24T18:55:00Z">
              <w:tcPr>
                <w:tcW w:w="1544" w:type="dxa"/>
                <w:gridSpan w:val="2"/>
                <w:vAlign w:val="center"/>
              </w:tcPr>
            </w:tcPrChange>
          </w:tcPr>
          <w:p w14:paraId="0D0B940D" w14:textId="77777777" w:rsidR="003534FD" w:rsidRDefault="003534FD" w:rsidP="00986F29">
            <w:pPr>
              <w:jc w:val="center"/>
            </w:pPr>
          </w:p>
        </w:tc>
        <w:tc>
          <w:tcPr>
            <w:tcW w:w="1035" w:type="dxa"/>
            <w:vAlign w:val="center"/>
            <w:tcPrChange w:id="37" w:author="Karen Macambira Ferreira" w:date="2021-03-24T18:55:00Z">
              <w:tcPr>
                <w:tcW w:w="1035" w:type="dxa"/>
                <w:gridSpan w:val="2"/>
                <w:vAlign w:val="center"/>
              </w:tcPr>
            </w:tcPrChange>
          </w:tcPr>
          <w:p w14:paraId="0E27B00A" w14:textId="77777777" w:rsidR="003534FD" w:rsidRDefault="003534FD" w:rsidP="00986F29">
            <w:pPr>
              <w:jc w:val="center"/>
            </w:pPr>
          </w:p>
        </w:tc>
        <w:tc>
          <w:tcPr>
            <w:tcW w:w="2519" w:type="dxa"/>
            <w:vAlign w:val="center"/>
            <w:tcPrChange w:id="38" w:author="Karen Macambira Ferreira" w:date="2021-03-24T18:55:00Z">
              <w:tcPr>
                <w:tcW w:w="3208" w:type="dxa"/>
                <w:gridSpan w:val="2"/>
                <w:vAlign w:val="center"/>
              </w:tcPr>
            </w:tcPrChange>
          </w:tcPr>
          <w:p w14:paraId="60061E4C" w14:textId="77777777" w:rsidR="003534FD" w:rsidRDefault="003534FD" w:rsidP="00986F29"/>
        </w:tc>
        <w:tc>
          <w:tcPr>
            <w:tcW w:w="3950" w:type="dxa"/>
            <w:vAlign w:val="center"/>
            <w:tcPrChange w:id="39" w:author="Karen Macambira Ferreira" w:date="2021-03-24T18:55:00Z">
              <w:tcPr>
                <w:tcW w:w="3261" w:type="dxa"/>
                <w:gridSpan w:val="2"/>
                <w:vAlign w:val="center"/>
              </w:tcPr>
            </w:tcPrChange>
          </w:tcPr>
          <w:p w14:paraId="44EAFD9C" w14:textId="77777777" w:rsidR="003534FD" w:rsidRDefault="003534FD" w:rsidP="00986F29"/>
        </w:tc>
      </w:tr>
      <w:tr w:rsidR="003534FD" w14:paraId="4B94D5A5" w14:textId="77777777" w:rsidTr="00872AE9">
        <w:trPr>
          <w:trHeight w:val="360"/>
          <w:jc w:val="center"/>
          <w:trPrChange w:id="40" w:author="Karen Macambira Ferreira" w:date="2021-03-24T18:55:00Z">
            <w:trPr>
              <w:gridBefore w:val="1"/>
              <w:trHeight w:val="360"/>
              <w:jc w:val="center"/>
            </w:trPr>
          </w:trPrChange>
        </w:trPr>
        <w:tc>
          <w:tcPr>
            <w:tcW w:w="1544" w:type="dxa"/>
            <w:vAlign w:val="center"/>
            <w:tcPrChange w:id="41" w:author="Karen Macambira Ferreira" w:date="2021-03-24T18:55:00Z">
              <w:tcPr>
                <w:tcW w:w="1544" w:type="dxa"/>
                <w:gridSpan w:val="2"/>
                <w:vAlign w:val="center"/>
              </w:tcPr>
            </w:tcPrChange>
          </w:tcPr>
          <w:p w14:paraId="3DEEC669" w14:textId="77777777" w:rsidR="003534FD" w:rsidRDefault="003534FD" w:rsidP="00986F29">
            <w:pPr>
              <w:jc w:val="center"/>
            </w:pPr>
          </w:p>
        </w:tc>
        <w:tc>
          <w:tcPr>
            <w:tcW w:w="1035" w:type="dxa"/>
            <w:vAlign w:val="center"/>
            <w:tcPrChange w:id="42" w:author="Karen Macambira Ferreira" w:date="2021-03-24T18:55:00Z">
              <w:tcPr>
                <w:tcW w:w="1035" w:type="dxa"/>
                <w:gridSpan w:val="2"/>
                <w:vAlign w:val="center"/>
              </w:tcPr>
            </w:tcPrChange>
          </w:tcPr>
          <w:p w14:paraId="3656B9AB" w14:textId="77777777" w:rsidR="003534FD" w:rsidRDefault="003534FD" w:rsidP="00986F29">
            <w:pPr>
              <w:jc w:val="center"/>
            </w:pPr>
          </w:p>
        </w:tc>
        <w:tc>
          <w:tcPr>
            <w:tcW w:w="2519" w:type="dxa"/>
            <w:vAlign w:val="center"/>
            <w:tcPrChange w:id="43" w:author="Karen Macambira Ferreira" w:date="2021-03-24T18:55:00Z">
              <w:tcPr>
                <w:tcW w:w="3208" w:type="dxa"/>
                <w:gridSpan w:val="2"/>
                <w:vAlign w:val="center"/>
              </w:tcPr>
            </w:tcPrChange>
          </w:tcPr>
          <w:p w14:paraId="45FB0818" w14:textId="77777777" w:rsidR="003534FD" w:rsidRDefault="003534FD" w:rsidP="00986F29"/>
        </w:tc>
        <w:tc>
          <w:tcPr>
            <w:tcW w:w="3950" w:type="dxa"/>
            <w:vAlign w:val="center"/>
            <w:tcPrChange w:id="44" w:author="Karen Macambira Ferreira" w:date="2021-03-24T18:55:00Z">
              <w:tcPr>
                <w:tcW w:w="3261" w:type="dxa"/>
                <w:gridSpan w:val="2"/>
                <w:vAlign w:val="center"/>
              </w:tcPr>
            </w:tcPrChange>
          </w:tcPr>
          <w:p w14:paraId="049F31CB" w14:textId="77777777" w:rsidR="003534FD" w:rsidRDefault="003534FD" w:rsidP="00986F29"/>
        </w:tc>
      </w:tr>
      <w:tr w:rsidR="003534FD" w14:paraId="53128261" w14:textId="77777777" w:rsidTr="00872AE9">
        <w:trPr>
          <w:trHeight w:val="360"/>
          <w:jc w:val="center"/>
          <w:trPrChange w:id="45" w:author="Karen Macambira Ferreira" w:date="2021-03-24T18:55:00Z">
            <w:trPr>
              <w:gridBefore w:val="1"/>
              <w:trHeight w:val="360"/>
              <w:jc w:val="center"/>
            </w:trPr>
          </w:trPrChange>
        </w:trPr>
        <w:tc>
          <w:tcPr>
            <w:tcW w:w="1544" w:type="dxa"/>
            <w:vAlign w:val="center"/>
            <w:tcPrChange w:id="46" w:author="Karen Macambira Ferreira" w:date="2021-03-24T18:55:00Z">
              <w:tcPr>
                <w:tcW w:w="1544" w:type="dxa"/>
                <w:gridSpan w:val="2"/>
                <w:vAlign w:val="center"/>
              </w:tcPr>
            </w:tcPrChange>
          </w:tcPr>
          <w:p w14:paraId="62486C05" w14:textId="77777777" w:rsidR="003534FD" w:rsidRDefault="003534FD" w:rsidP="00986F29">
            <w:pPr>
              <w:jc w:val="center"/>
            </w:pPr>
          </w:p>
        </w:tc>
        <w:tc>
          <w:tcPr>
            <w:tcW w:w="1035" w:type="dxa"/>
            <w:vAlign w:val="center"/>
            <w:tcPrChange w:id="47" w:author="Karen Macambira Ferreira" w:date="2021-03-24T18:55:00Z">
              <w:tcPr>
                <w:tcW w:w="1035" w:type="dxa"/>
                <w:gridSpan w:val="2"/>
                <w:vAlign w:val="center"/>
              </w:tcPr>
            </w:tcPrChange>
          </w:tcPr>
          <w:p w14:paraId="4101652C" w14:textId="77777777" w:rsidR="003534FD" w:rsidRDefault="003534FD" w:rsidP="00986F29">
            <w:pPr>
              <w:jc w:val="center"/>
            </w:pPr>
          </w:p>
        </w:tc>
        <w:tc>
          <w:tcPr>
            <w:tcW w:w="2519" w:type="dxa"/>
            <w:vAlign w:val="center"/>
            <w:tcPrChange w:id="48" w:author="Karen Macambira Ferreira" w:date="2021-03-24T18:55:00Z">
              <w:tcPr>
                <w:tcW w:w="3208" w:type="dxa"/>
                <w:gridSpan w:val="2"/>
                <w:vAlign w:val="center"/>
              </w:tcPr>
            </w:tcPrChange>
          </w:tcPr>
          <w:p w14:paraId="4B99056E" w14:textId="77777777" w:rsidR="003534FD" w:rsidRDefault="003534FD" w:rsidP="00986F29"/>
        </w:tc>
        <w:tc>
          <w:tcPr>
            <w:tcW w:w="3950" w:type="dxa"/>
            <w:vAlign w:val="center"/>
            <w:tcPrChange w:id="49" w:author="Karen Macambira Ferreira" w:date="2021-03-24T18:55:00Z">
              <w:tcPr>
                <w:tcW w:w="3261" w:type="dxa"/>
                <w:gridSpan w:val="2"/>
                <w:vAlign w:val="center"/>
              </w:tcPr>
            </w:tcPrChange>
          </w:tcPr>
          <w:p w14:paraId="1299C43A" w14:textId="77777777" w:rsidR="003534FD" w:rsidRDefault="003534FD" w:rsidP="00986F29"/>
        </w:tc>
      </w:tr>
      <w:tr w:rsidR="003534FD" w14:paraId="4DDBEF00" w14:textId="77777777" w:rsidTr="00872AE9">
        <w:trPr>
          <w:trHeight w:val="360"/>
          <w:jc w:val="center"/>
          <w:trPrChange w:id="50" w:author="Karen Macambira Ferreira" w:date="2021-03-24T18:55:00Z">
            <w:trPr>
              <w:gridBefore w:val="1"/>
              <w:trHeight w:val="360"/>
              <w:jc w:val="center"/>
            </w:trPr>
          </w:trPrChange>
        </w:trPr>
        <w:tc>
          <w:tcPr>
            <w:tcW w:w="1544" w:type="dxa"/>
            <w:vAlign w:val="center"/>
            <w:tcPrChange w:id="51" w:author="Karen Macambira Ferreira" w:date="2021-03-24T18:55:00Z">
              <w:tcPr>
                <w:tcW w:w="1544" w:type="dxa"/>
                <w:gridSpan w:val="2"/>
                <w:vAlign w:val="center"/>
              </w:tcPr>
            </w:tcPrChange>
          </w:tcPr>
          <w:p w14:paraId="3461D779" w14:textId="77777777" w:rsidR="003534FD" w:rsidRPr="000D48E1" w:rsidRDefault="003534FD" w:rsidP="00986F29">
            <w:pPr>
              <w:jc w:val="center"/>
              <w:rPr>
                <w:highlight w:val="cyan"/>
              </w:rPr>
            </w:pPr>
          </w:p>
        </w:tc>
        <w:tc>
          <w:tcPr>
            <w:tcW w:w="1035" w:type="dxa"/>
            <w:vAlign w:val="center"/>
            <w:tcPrChange w:id="52" w:author="Karen Macambira Ferreira" w:date="2021-03-24T18:55:00Z">
              <w:tcPr>
                <w:tcW w:w="1035" w:type="dxa"/>
                <w:gridSpan w:val="2"/>
                <w:vAlign w:val="center"/>
              </w:tcPr>
            </w:tcPrChange>
          </w:tcPr>
          <w:p w14:paraId="3CF2D8B6" w14:textId="77777777" w:rsidR="003534FD" w:rsidRPr="000D48E1" w:rsidRDefault="003534FD" w:rsidP="00986F29">
            <w:pPr>
              <w:jc w:val="center"/>
              <w:rPr>
                <w:highlight w:val="cyan"/>
              </w:rPr>
            </w:pPr>
          </w:p>
        </w:tc>
        <w:tc>
          <w:tcPr>
            <w:tcW w:w="2519" w:type="dxa"/>
            <w:vAlign w:val="center"/>
            <w:tcPrChange w:id="53" w:author="Karen Macambira Ferreira" w:date="2021-03-24T18:55:00Z">
              <w:tcPr>
                <w:tcW w:w="3208" w:type="dxa"/>
                <w:gridSpan w:val="2"/>
                <w:vAlign w:val="center"/>
              </w:tcPr>
            </w:tcPrChange>
          </w:tcPr>
          <w:p w14:paraId="0FB78278" w14:textId="77777777" w:rsidR="003534FD" w:rsidRPr="000D48E1" w:rsidRDefault="003534FD" w:rsidP="00986F29">
            <w:pPr>
              <w:rPr>
                <w:highlight w:val="cyan"/>
              </w:rPr>
            </w:pPr>
          </w:p>
        </w:tc>
        <w:tc>
          <w:tcPr>
            <w:tcW w:w="3950" w:type="dxa"/>
            <w:vAlign w:val="center"/>
            <w:tcPrChange w:id="54" w:author="Karen Macambira Ferreira" w:date="2021-03-24T18:55:00Z">
              <w:tcPr>
                <w:tcW w:w="3261" w:type="dxa"/>
                <w:gridSpan w:val="2"/>
                <w:vAlign w:val="center"/>
              </w:tcPr>
            </w:tcPrChange>
          </w:tcPr>
          <w:p w14:paraId="1FC39945" w14:textId="77777777" w:rsidR="003534FD" w:rsidRPr="000D48E1" w:rsidRDefault="003534FD" w:rsidP="00986F29">
            <w:pPr>
              <w:rPr>
                <w:highlight w:val="cyan"/>
              </w:rPr>
            </w:pPr>
          </w:p>
        </w:tc>
      </w:tr>
      <w:tr w:rsidR="003534FD" w14:paraId="0562CB0E" w14:textId="77777777" w:rsidTr="00872AE9">
        <w:trPr>
          <w:trHeight w:val="360"/>
          <w:jc w:val="center"/>
          <w:trPrChange w:id="55" w:author="Karen Macambira Ferreira" w:date="2021-03-24T18:55:00Z">
            <w:trPr>
              <w:gridBefore w:val="1"/>
              <w:trHeight w:val="360"/>
              <w:jc w:val="center"/>
            </w:trPr>
          </w:trPrChange>
        </w:trPr>
        <w:tc>
          <w:tcPr>
            <w:tcW w:w="1544" w:type="dxa"/>
            <w:vAlign w:val="center"/>
            <w:tcPrChange w:id="56" w:author="Karen Macambira Ferreira" w:date="2021-03-24T18:55:00Z">
              <w:tcPr>
                <w:tcW w:w="1544" w:type="dxa"/>
                <w:gridSpan w:val="2"/>
                <w:vAlign w:val="center"/>
              </w:tcPr>
            </w:tcPrChange>
          </w:tcPr>
          <w:p w14:paraId="34CE0A41" w14:textId="77777777" w:rsidR="003534FD" w:rsidRPr="003B24E4" w:rsidRDefault="003534FD" w:rsidP="00986F29">
            <w:pPr>
              <w:jc w:val="center"/>
              <w:rPr>
                <w:highlight w:val="magenta"/>
              </w:rPr>
            </w:pPr>
          </w:p>
        </w:tc>
        <w:tc>
          <w:tcPr>
            <w:tcW w:w="1035" w:type="dxa"/>
            <w:vAlign w:val="center"/>
            <w:tcPrChange w:id="57" w:author="Karen Macambira Ferreira" w:date="2021-03-24T18:55:00Z">
              <w:tcPr>
                <w:tcW w:w="1035" w:type="dxa"/>
                <w:gridSpan w:val="2"/>
                <w:vAlign w:val="center"/>
              </w:tcPr>
            </w:tcPrChange>
          </w:tcPr>
          <w:p w14:paraId="62EBF3C5" w14:textId="77777777" w:rsidR="003534FD" w:rsidRPr="003B24E4" w:rsidRDefault="003534FD" w:rsidP="00986F29">
            <w:pPr>
              <w:jc w:val="center"/>
              <w:rPr>
                <w:highlight w:val="magenta"/>
              </w:rPr>
            </w:pPr>
          </w:p>
        </w:tc>
        <w:tc>
          <w:tcPr>
            <w:tcW w:w="2519" w:type="dxa"/>
            <w:vAlign w:val="center"/>
            <w:tcPrChange w:id="58" w:author="Karen Macambira Ferreira" w:date="2021-03-24T18:55:00Z">
              <w:tcPr>
                <w:tcW w:w="3208" w:type="dxa"/>
                <w:gridSpan w:val="2"/>
                <w:vAlign w:val="center"/>
              </w:tcPr>
            </w:tcPrChange>
          </w:tcPr>
          <w:p w14:paraId="6D98A12B" w14:textId="77777777" w:rsidR="003534FD" w:rsidRPr="003B24E4" w:rsidRDefault="003534FD" w:rsidP="00986F29">
            <w:pPr>
              <w:rPr>
                <w:highlight w:val="magenta"/>
              </w:rPr>
            </w:pPr>
          </w:p>
        </w:tc>
        <w:tc>
          <w:tcPr>
            <w:tcW w:w="3950" w:type="dxa"/>
            <w:vAlign w:val="center"/>
            <w:tcPrChange w:id="59" w:author="Karen Macambira Ferreira" w:date="2021-03-24T18:55:00Z">
              <w:tcPr>
                <w:tcW w:w="3261" w:type="dxa"/>
                <w:gridSpan w:val="2"/>
                <w:vAlign w:val="center"/>
              </w:tcPr>
            </w:tcPrChange>
          </w:tcPr>
          <w:p w14:paraId="2946DB82" w14:textId="77777777" w:rsidR="003534FD" w:rsidRPr="003B24E4" w:rsidRDefault="003534FD" w:rsidP="00986F29">
            <w:pPr>
              <w:rPr>
                <w:highlight w:val="magenta"/>
              </w:rPr>
            </w:pPr>
          </w:p>
        </w:tc>
      </w:tr>
    </w:tbl>
    <w:p w14:paraId="5997CC1D" w14:textId="77777777" w:rsidR="003534FD" w:rsidRDefault="003534FD" w:rsidP="003534FD"/>
    <w:p w14:paraId="110FFD37" w14:textId="77777777" w:rsidR="003534FD" w:rsidRDefault="003534FD" w:rsidP="003534FD">
      <w:pPr>
        <w:sectPr w:rsidR="003534FD" w:rsidSect="00986F29">
          <w:pgSz w:w="11907" w:h="16840"/>
          <w:pgMar w:top="851" w:right="851" w:bottom="284" w:left="1066" w:header="567" w:footer="489" w:gutter="0"/>
          <w:cols w:space="720"/>
        </w:sectPr>
      </w:pPr>
    </w:p>
    <w:p w14:paraId="088BE768" w14:textId="005F2D24" w:rsidR="77E66D89" w:rsidRDefault="77E66D89" w:rsidP="65864F53">
      <w:pPr>
        <w:pStyle w:val="Ttulo2"/>
        <w:numPr>
          <w:ilvl w:val="0"/>
          <w:numId w:val="11"/>
        </w:numPr>
        <w:rPr>
          <w:rFonts w:cstheme="majorBidi"/>
        </w:rPr>
      </w:pPr>
      <w:bookmarkStart w:id="60" w:name="_Toc67485671"/>
      <w:r>
        <w:lastRenderedPageBreak/>
        <w:t>Descrição do Processo</w:t>
      </w:r>
      <w:bookmarkEnd w:id="60"/>
    </w:p>
    <w:p w14:paraId="09C46E43" w14:textId="4D6B328E" w:rsidR="5AF520B6" w:rsidRDefault="5AF520B6" w:rsidP="5AF520B6">
      <w:pPr>
        <w:rPr>
          <w:rFonts w:ascii="Calibri" w:eastAsia="MS Mincho" w:hAnsi="Calibri"/>
        </w:rPr>
      </w:pPr>
    </w:p>
    <w:p w14:paraId="5C87958C" w14:textId="021BFF6C" w:rsidR="77E66D89" w:rsidRDefault="77E66D89" w:rsidP="5AF520B6">
      <w:pPr>
        <w:spacing w:after="160" w:line="259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65864F53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Como</w:t>
      </w:r>
      <w:r w:rsidRPr="65864F53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analista financeiro do cash &amp; bank</w:t>
      </w:r>
    </w:p>
    <w:p w14:paraId="5D57E990" w14:textId="0839D1EC" w:rsidR="77E66D89" w:rsidRDefault="77E66D89" w:rsidP="5AF520B6">
      <w:pPr>
        <w:spacing w:after="160" w:line="259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56045DDB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Eu</w:t>
      </w:r>
      <w:r w:rsidRPr="56045DDB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preciso </w:t>
      </w:r>
      <w:r w:rsidR="0B1A6D5E" w:rsidRPr="56045DDB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comparar o caixa do sistema com </w:t>
      </w:r>
      <w:r w:rsidRPr="56045DDB">
        <w:rPr>
          <w:rFonts w:ascii="Calibri" w:eastAsia="Calibri" w:hAnsi="Calibri" w:cs="Calibri"/>
          <w:color w:val="000000" w:themeColor="text1"/>
          <w:sz w:val="22"/>
          <w:szCs w:val="22"/>
        </w:rPr>
        <w:t>os extratos bancários</w:t>
      </w:r>
    </w:p>
    <w:p w14:paraId="69C8424E" w14:textId="0209D47C" w:rsidR="77E66D89" w:rsidRDefault="77E66D89" w:rsidP="5AF520B6">
      <w:pPr>
        <w:spacing w:after="160" w:line="259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56045DDB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Para </w:t>
      </w:r>
      <w:r w:rsidR="34D68DAC" w:rsidRPr="56045DDB">
        <w:rPr>
          <w:rFonts w:ascii="Calibri" w:eastAsia="Calibri" w:hAnsi="Calibri" w:cs="Calibri"/>
          <w:color w:val="000000" w:themeColor="text1"/>
          <w:sz w:val="22"/>
          <w:szCs w:val="22"/>
        </w:rPr>
        <w:t>manter o caixa do sistema atualizado</w:t>
      </w:r>
    </w:p>
    <w:p w14:paraId="6A611535" w14:textId="6B7A8B5D" w:rsidR="5AF520B6" w:rsidRDefault="5AF520B6" w:rsidP="5AF520B6">
      <w:pPr>
        <w:rPr>
          <w:rFonts w:ascii="Calibri" w:eastAsia="MS Mincho" w:hAnsi="Calibri"/>
        </w:rPr>
      </w:pPr>
    </w:p>
    <w:p w14:paraId="6BB9E253" w14:textId="77777777" w:rsidR="004010FD" w:rsidRDefault="004010FD" w:rsidP="004010FD"/>
    <w:p w14:paraId="1A746064" w14:textId="290C59E5" w:rsidR="4B265675" w:rsidRDefault="4B265675" w:rsidP="1BE915FD">
      <w:pPr>
        <w:pStyle w:val="Ttulo2"/>
        <w:numPr>
          <w:ilvl w:val="0"/>
          <w:numId w:val="11"/>
        </w:numPr>
      </w:pPr>
      <w:bookmarkStart w:id="61" w:name="_Toc67485672"/>
      <w:r>
        <w:t>Pré-condições</w:t>
      </w:r>
      <w:bookmarkEnd w:id="61"/>
    </w:p>
    <w:p w14:paraId="28478AA8" w14:textId="77777777" w:rsidR="1BE915FD" w:rsidRDefault="1BE915FD"/>
    <w:tbl>
      <w:tblPr>
        <w:tblW w:w="0" w:type="auto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000" w:firstRow="0" w:lastRow="0" w:firstColumn="0" w:lastColumn="0" w:noHBand="0" w:noVBand="0"/>
      </w:tblPr>
      <w:tblGrid>
        <w:gridCol w:w="1544"/>
        <w:gridCol w:w="7992"/>
      </w:tblGrid>
      <w:tr w:rsidR="1BE915FD" w14:paraId="3B9D68EC" w14:textId="77777777" w:rsidTr="7B4052EC">
        <w:trPr>
          <w:trHeight w:val="280"/>
          <w:jc w:val="center"/>
        </w:trPr>
        <w:tc>
          <w:tcPr>
            <w:tcW w:w="1544" w:type="dxa"/>
            <w:shd w:val="clear" w:color="auto" w:fill="C0C0C0"/>
          </w:tcPr>
          <w:p w14:paraId="65E9A400" w14:textId="77777777" w:rsidR="1BE915FD" w:rsidRDefault="1BE915FD" w:rsidP="1BE915FD">
            <w:pPr>
              <w:jc w:val="center"/>
            </w:pPr>
            <w:r w:rsidRPr="1BE915FD">
              <w:rPr>
                <w:b/>
                <w:bCs/>
              </w:rPr>
              <w:t>PRC</w:t>
            </w:r>
          </w:p>
        </w:tc>
        <w:tc>
          <w:tcPr>
            <w:tcW w:w="7992" w:type="dxa"/>
            <w:shd w:val="clear" w:color="auto" w:fill="C0C0C0"/>
          </w:tcPr>
          <w:p w14:paraId="11F722AE" w14:textId="77777777" w:rsidR="1BE915FD" w:rsidRDefault="1BE915FD" w:rsidP="1BE915FD">
            <w:pPr>
              <w:jc w:val="center"/>
            </w:pPr>
            <w:r w:rsidRPr="1BE915FD">
              <w:rPr>
                <w:b/>
                <w:bCs/>
              </w:rPr>
              <w:t>Descrição</w:t>
            </w:r>
          </w:p>
        </w:tc>
      </w:tr>
      <w:tr w:rsidR="1BE915FD" w14:paraId="064C5633" w14:textId="77777777" w:rsidTr="7B4052EC">
        <w:trPr>
          <w:trHeight w:val="360"/>
          <w:jc w:val="center"/>
        </w:trPr>
        <w:tc>
          <w:tcPr>
            <w:tcW w:w="1544" w:type="dxa"/>
            <w:vAlign w:val="center"/>
          </w:tcPr>
          <w:p w14:paraId="048364B0" w14:textId="77777777" w:rsidR="1BE915FD" w:rsidRDefault="1BE915FD" w:rsidP="1BE915FD">
            <w:pPr>
              <w:jc w:val="center"/>
            </w:pPr>
            <w:r>
              <w:t>PRC01</w:t>
            </w:r>
          </w:p>
        </w:tc>
        <w:tc>
          <w:tcPr>
            <w:tcW w:w="7992" w:type="dxa"/>
            <w:vAlign w:val="center"/>
          </w:tcPr>
          <w:p w14:paraId="215DF600" w14:textId="77777777" w:rsidR="1BE915FD" w:rsidRDefault="1BE915FD">
            <w:r>
              <w:t>Usuário deve estar logado no sistema</w:t>
            </w:r>
          </w:p>
        </w:tc>
      </w:tr>
      <w:tr w:rsidR="1BE915FD" w14:paraId="5D5560A2" w14:textId="77777777" w:rsidTr="7B4052EC">
        <w:trPr>
          <w:trHeight w:val="360"/>
          <w:jc w:val="center"/>
        </w:trPr>
        <w:tc>
          <w:tcPr>
            <w:tcW w:w="1544" w:type="dxa"/>
            <w:vAlign w:val="center"/>
          </w:tcPr>
          <w:p w14:paraId="32DC8EAC" w14:textId="77777777" w:rsidR="1BE915FD" w:rsidRDefault="1BE915FD" w:rsidP="1BE915FD">
            <w:pPr>
              <w:jc w:val="center"/>
            </w:pPr>
            <w:r>
              <w:t>PRC02</w:t>
            </w:r>
          </w:p>
        </w:tc>
        <w:tc>
          <w:tcPr>
            <w:tcW w:w="7992" w:type="dxa"/>
            <w:vAlign w:val="center"/>
          </w:tcPr>
          <w:p w14:paraId="32323E69" w14:textId="77777777" w:rsidR="1BE915FD" w:rsidRDefault="1BE915FD">
            <w:r>
              <w:t xml:space="preserve">Usuário deve possuir permissão para acesso a tela. </w:t>
            </w:r>
            <w:hyperlink w:anchor="_8.2)_Permissões">
              <w:r w:rsidRPr="1BE915FD">
                <w:rPr>
                  <w:rStyle w:val="Hyperlink"/>
                </w:rPr>
                <w:t>Permissões</w:t>
              </w:r>
            </w:hyperlink>
          </w:p>
        </w:tc>
      </w:tr>
      <w:tr w:rsidR="1BE915FD" w14:paraId="72E032A3" w14:textId="77777777" w:rsidTr="7B4052EC">
        <w:trPr>
          <w:trHeight w:val="360"/>
          <w:jc w:val="center"/>
        </w:trPr>
        <w:tc>
          <w:tcPr>
            <w:tcW w:w="1544" w:type="dxa"/>
            <w:vAlign w:val="center"/>
          </w:tcPr>
          <w:p w14:paraId="52586393" w14:textId="0B2B60D1" w:rsidR="1BE915FD" w:rsidRDefault="1BE915FD" w:rsidP="1BE915FD">
            <w:pPr>
              <w:jc w:val="center"/>
              <w:rPr>
                <w:rFonts w:ascii="Calibri" w:hAnsi="Calibri"/>
              </w:rPr>
            </w:pPr>
            <w:r>
              <w:t>PRC03</w:t>
            </w:r>
          </w:p>
        </w:tc>
        <w:tc>
          <w:tcPr>
            <w:tcW w:w="7992" w:type="dxa"/>
            <w:vAlign w:val="center"/>
          </w:tcPr>
          <w:p w14:paraId="13BE308A" w14:textId="33DB2063" w:rsidR="1BE915FD" w:rsidRDefault="1BE915FD" w:rsidP="1BE915FD">
            <w:pPr>
              <w:rPr>
                <w:rFonts w:ascii="Calibri" w:hAnsi="Calibri"/>
              </w:rPr>
            </w:pPr>
            <w:r w:rsidRPr="65864F53">
              <w:rPr>
                <w:rFonts w:ascii="Calibri" w:hAnsi="Calibri"/>
              </w:rPr>
              <w:t>Os bancos devem estar cadastrados no sistema</w:t>
            </w:r>
            <w:r w:rsidR="4B1113D7" w:rsidRPr="65864F53">
              <w:rPr>
                <w:rFonts w:ascii="Calibri" w:hAnsi="Calibri"/>
              </w:rPr>
              <w:t>.</w:t>
            </w:r>
          </w:p>
        </w:tc>
      </w:tr>
      <w:tr w:rsidR="2805A372" w14:paraId="08382150" w14:textId="77777777" w:rsidTr="7B4052EC">
        <w:trPr>
          <w:trHeight w:val="360"/>
          <w:jc w:val="center"/>
        </w:trPr>
        <w:tc>
          <w:tcPr>
            <w:tcW w:w="1544" w:type="dxa"/>
            <w:vAlign w:val="center"/>
          </w:tcPr>
          <w:p w14:paraId="67B0F6C6" w14:textId="11C5F54F" w:rsidR="4174E808" w:rsidRDefault="4174E808" w:rsidP="2805A372">
            <w:pPr>
              <w:jc w:val="center"/>
              <w:rPr>
                <w:rFonts w:ascii="Calibri" w:hAnsi="Calibri"/>
              </w:rPr>
            </w:pPr>
            <w:r>
              <w:t>PRC04</w:t>
            </w:r>
          </w:p>
        </w:tc>
        <w:tc>
          <w:tcPr>
            <w:tcW w:w="7992" w:type="dxa"/>
            <w:vAlign w:val="center"/>
          </w:tcPr>
          <w:p w14:paraId="0960F6B3" w14:textId="69CA932E" w:rsidR="1168F6CF" w:rsidRDefault="1168F6CF" w:rsidP="2805A372">
            <w:pPr>
              <w:rPr>
                <w:rFonts w:ascii="Calibri" w:eastAsia="MS Mincho" w:hAnsi="Calibri"/>
              </w:rPr>
            </w:pPr>
            <w:r w:rsidRPr="65864F53">
              <w:rPr>
                <w:rFonts w:ascii="Calibri" w:eastAsia="MS Mincho" w:hAnsi="Calibri"/>
              </w:rPr>
              <w:t>As contas devem estar cadastradas no sistema.</w:t>
            </w:r>
          </w:p>
        </w:tc>
      </w:tr>
      <w:tr w:rsidR="1BE915FD" w14:paraId="58D255D7" w14:textId="77777777" w:rsidTr="7B4052EC">
        <w:trPr>
          <w:trHeight w:val="360"/>
          <w:jc w:val="center"/>
        </w:trPr>
        <w:tc>
          <w:tcPr>
            <w:tcW w:w="1544" w:type="dxa"/>
            <w:vAlign w:val="center"/>
          </w:tcPr>
          <w:p w14:paraId="700389FA" w14:textId="00D76C78" w:rsidR="1BE915FD" w:rsidRDefault="1BE915FD" w:rsidP="1BE915FD">
            <w:pPr>
              <w:jc w:val="center"/>
              <w:rPr>
                <w:rFonts w:ascii="Calibri" w:hAnsi="Calibri"/>
              </w:rPr>
            </w:pPr>
            <w:r>
              <w:t>PRC0</w:t>
            </w:r>
            <w:r w:rsidR="6C3084D4">
              <w:t>5</w:t>
            </w:r>
          </w:p>
        </w:tc>
        <w:tc>
          <w:tcPr>
            <w:tcW w:w="7992" w:type="dxa"/>
            <w:vAlign w:val="center"/>
          </w:tcPr>
          <w:p w14:paraId="07470ECC" w14:textId="40B91142" w:rsidR="1BE915FD" w:rsidRDefault="1BE915FD" w:rsidP="1BE915FD">
            <w:pPr>
              <w:rPr>
                <w:rFonts w:ascii="Calibri" w:hAnsi="Calibri"/>
              </w:rPr>
            </w:pPr>
            <w:r w:rsidRPr="65864F53">
              <w:rPr>
                <w:rFonts w:ascii="Calibri" w:hAnsi="Calibri"/>
              </w:rPr>
              <w:t>As operações devem estar cadastradas no sistema</w:t>
            </w:r>
            <w:r w:rsidR="1767C0A9" w:rsidRPr="65864F53">
              <w:rPr>
                <w:rFonts w:ascii="Calibri" w:hAnsi="Calibri"/>
              </w:rPr>
              <w:t>.</w:t>
            </w:r>
          </w:p>
        </w:tc>
      </w:tr>
      <w:tr w:rsidR="56045DDB" w14:paraId="25BA786E" w14:textId="77777777" w:rsidTr="7B4052EC">
        <w:trPr>
          <w:trHeight w:val="360"/>
          <w:jc w:val="center"/>
        </w:trPr>
        <w:tc>
          <w:tcPr>
            <w:tcW w:w="1544" w:type="dxa"/>
            <w:vAlign w:val="center"/>
          </w:tcPr>
          <w:p w14:paraId="4A5BD711" w14:textId="4AA9FA40" w:rsidR="01FDA15D" w:rsidRDefault="01FDA15D" w:rsidP="56045DDB">
            <w:pPr>
              <w:jc w:val="center"/>
              <w:rPr>
                <w:rFonts w:ascii="Calibri" w:eastAsia="MS Mincho" w:hAnsi="Calibri"/>
              </w:rPr>
            </w:pPr>
            <w:r>
              <w:t>PRC06</w:t>
            </w:r>
          </w:p>
        </w:tc>
        <w:tc>
          <w:tcPr>
            <w:tcW w:w="7992" w:type="dxa"/>
            <w:vAlign w:val="center"/>
          </w:tcPr>
          <w:p w14:paraId="63B1881D" w14:textId="3988FDE2" w:rsidR="01FDA15D" w:rsidRDefault="615D4E6C" w:rsidP="56045DDB">
            <w:pPr>
              <w:rPr>
                <w:rFonts w:ascii="Calibri" w:eastAsia="MS Mincho" w:hAnsi="Calibri"/>
              </w:rPr>
            </w:pPr>
            <w:del w:id="62" w:author="Carrao Renata" w:date="2021-03-24T19:45:00Z">
              <w:r w:rsidRPr="7B4052EC" w:rsidDel="6630D43E">
                <w:rPr>
                  <w:rFonts w:ascii="Calibri" w:eastAsia="MS Mincho" w:hAnsi="Calibri"/>
                </w:rPr>
                <w:delText>O</w:delText>
              </w:r>
              <w:r w:rsidRPr="7B4052EC" w:rsidDel="3C9C78D5">
                <w:rPr>
                  <w:rFonts w:ascii="Calibri" w:eastAsia="MS Mincho" w:hAnsi="Calibri"/>
                </w:rPr>
                <w:delText>s categorias</w:delText>
              </w:r>
            </w:del>
            <w:ins w:id="63" w:author="Carrao Renata" w:date="2021-03-24T19:45:00Z">
              <w:r w:rsidR="296A5EBE" w:rsidRPr="7B4052EC">
                <w:rPr>
                  <w:rFonts w:ascii="Calibri" w:eastAsia="MS Mincho" w:hAnsi="Calibri"/>
                </w:rPr>
                <w:t>As categorias</w:t>
              </w:r>
            </w:ins>
            <w:r w:rsidR="3C9C78D5" w:rsidRPr="7B4052EC">
              <w:rPr>
                <w:rFonts w:ascii="Calibri" w:eastAsia="MS Mincho" w:hAnsi="Calibri"/>
              </w:rPr>
              <w:t xml:space="preserve"> </w:t>
            </w:r>
            <w:r w:rsidR="6630D43E" w:rsidRPr="7B4052EC">
              <w:rPr>
                <w:rFonts w:ascii="Calibri" w:eastAsia="MS Mincho" w:hAnsi="Calibri"/>
              </w:rPr>
              <w:t>de movimentações devem estar cadastrados no sistema.</w:t>
            </w:r>
          </w:p>
        </w:tc>
      </w:tr>
      <w:tr w:rsidR="56045DDB" w14:paraId="096B2116" w14:textId="77777777" w:rsidTr="7B4052EC">
        <w:trPr>
          <w:trHeight w:val="360"/>
          <w:jc w:val="center"/>
        </w:trPr>
        <w:tc>
          <w:tcPr>
            <w:tcW w:w="1544" w:type="dxa"/>
            <w:vAlign w:val="center"/>
          </w:tcPr>
          <w:p w14:paraId="617A8590" w14:textId="6A035D19" w:rsidR="01FDA15D" w:rsidRDefault="01FDA15D" w:rsidP="56045DDB">
            <w:pPr>
              <w:jc w:val="center"/>
              <w:rPr>
                <w:rFonts w:ascii="Calibri" w:eastAsia="MS Mincho" w:hAnsi="Calibri"/>
              </w:rPr>
            </w:pPr>
            <w:r>
              <w:t>PRC07</w:t>
            </w:r>
          </w:p>
        </w:tc>
        <w:tc>
          <w:tcPr>
            <w:tcW w:w="7992" w:type="dxa"/>
            <w:vAlign w:val="center"/>
          </w:tcPr>
          <w:p w14:paraId="3975D746" w14:textId="569FF53D" w:rsidR="01FDA15D" w:rsidRDefault="615D4E6C" w:rsidP="56045DDB">
            <w:pPr>
              <w:rPr>
                <w:rFonts w:ascii="Calibri" w:eastAsia="MS Mincho" w:hAnsi="Calibri"/>
              </w:rPr>
            </w:pPr>
            <w:r w:rsidRPr="508E4EDD">
              <w:rPr>
                <w:rFonts w:ascii="Calibri" w:eastAsia="MS Mincho" w:hAnsi="Calibri"/>
              </w:rPr>
              <w:t xml:space="preserve">Os </w:t>
            </w:r>
            <w:r w:rsidR="7458F196" w:rsidRPr="508E4EDD">
              <w:rPr>
                <w:rFonts w:ascii="Calibri" w:eastAsia="MS Mincho" w:hAnsi="Calibri"/>
              </w:rPr>
              <w:t xml:space="preserve">domínios </w:t>
            </w:r>
            <w:r w:rsidRPr="508E4EDD">
              <w:rPr>
                <w:rFonts w:ascii="Calibri" w:eastAsia="MS Mincho" w:hAnsi="Calibri"/>
              </w:rPr>
              <w:t>de movimentações devem estar cadastrados no sistema.</w:t>
            </w:r>
          </w:p>
        </w:tc>
      </w:tr>
      <w:tr w:rsidR="56045DDB" w14:paraId="45289727" w14:textId="77777777" w:rsidTr="7B4052EC">
        <w:trPr>
          <w:trHeight w:val="360"/>
          <w:jc w:val="center"/>
        </w:trPr>
        <w:tc>
          <w:tcPr>
            <w:tcW w:w="1544" w:type="dxa"/>
            <w:vAlign w:val="center"/>
          </w:tcPr>
          <w:p w14:paraId="17C434C4" w14:textId="39C76D98" w:rsidR="01FDA15D" w:rsidRDefault="01FDA15D" w:rsidP="56045DDB">
            <w:pPr>
              <w:jc w:val="center"/>
              <w:rPr>
                <w:rFonts w:ascii="Calibri" w:eastAsia="MS Mincho" w:hAnsi="Calibri"/>
              </w:rPr>
            </w:pPr>
            <w:r>
              <w:t>PRC08</w:t>
            </w:r>
          </w:p>
        </w:tc>
        <w:tc>
          <w:tcPr>
            <w:tcW w:w="7992" w:type="dxa"/>
            <w:vAlign w:val="center"/>
          </w:tcPr>
          <w:p w14:paraId="08C91815" w14:textId="7DEF8B5E" w:rsidR="01FDA15D" w:rsidRDefault="01FDA15D" w:rsidP="56045DDB">
            <w:pPr>
              <w:rPr>
                <w:rFonts w:ascii="Calibri" w:eastAsia="MS Mincho" w:hAnsi="Calibri"/>
              </w:rPr>
            </w:pPr>
            <w:r w:rsidRPr="5BC5062C">
              <w:rPr>
                <w:rFonts w:ascii="Calibri" w:eastAsia="MS Mincho" w:hAnsi="Calibri"/>
              </w:rPr>
              <w:t>As informações de caixa devem estar cadastradas no sistema.</w:t>
            </w:r>
          </w:p>
        </w:tc>
      </w:tr>
    </w:tbl>
    <w:p w14:paraId="37CD3BA6" w14:textId="2A38DE40" w:rsidR="1BE915FD" w:rsidRDefault="1BE915FD" w:rsidP="1BE915FD">
      <w:pPr>
        <w:rPr>
          <w:rFonts w:ascii="Calibri" w:hAnsi="Calibri"/>
        </w:rPr>
      </w:pPr>
    </w:p>
    <w:p w14:paraId="61829076" w14:textId="354872FC" w:rsidR="003534FD" w:rsidRDefault="356CEFF4" w:rsidP="2805A372">
      <w:pPr>
        <w:rPr>
          <w:color w:val="FF0000"/>
        </w:rPr>
      </w:pPr>
      <w:r w:rsidRPr="56045DDB">
        <w:rPr>
          <w:color w:val="FF0000"/>
        </w:rPr>
        <w:t>Obs.: Essas pré-condições serão atendidas com cargas em tabelas</w:t>
      </w:r>
      <w:r w:rsidR="4CFDB15A" w:rsidRPr="56045DDB">
        <w:rPr>
          <w:color w:val="FF0000"/>
        </w:rPr>
        <w:t>, exceto a PRC01.</w:t>
      </w:r>
    </w:p>
    <w:p w14:paraId="4555F8AC" w14:textId="77777777" w:rsidR="003534FD" w:rsidRDefault="003534FD" w:rsidP="00AC646F">
      <w:pPr>
        <w:rPr>
          <w:noProof/>
        </w:rPr>
      </w:pPr>
    </w:p>
    <w:p w14:paraId="57339B33" w14:textId="0E1A7128" w:rsidR="4CBCAEC8" w:rsidRDefault="19BDAC64" w:rsidP="2805A372">
      <w:pPr>
        <w:pStyle w:val="Ttulo2"/>
        <w:numPr>
          <w:ilvl w:val="0"/>
          <w:numId w:val="11"/>
        </w:numPr>
      </w:pPr>
      <w:bookmarkStart w:id="64" w:name="_Toc67485673"/>
      <w:r>
        <w:t>Tela de Comparação</w:t>
      </w:r>
      <w:bookmarkEnd w:id="64"/>
    </w:p>
    <w:p w14:paraId="4614A6EE" w14:textId="62467679" w:rsidR="00963C60" w:rsidRDefault="4547DD3C" w:rsidP="56045DDB">
      <w:pPr>
        <w:jc w:val="center"/>
      </w:pPr>
      <w:r>
        <w:rPr>
          <w:noProof/>
        </w:rPr>
        <w:drawing>
          <wp:inline distT="0" distB="0" distL="0" distR="0" wp14:anchorId="7E3E5201" wp14:editId="1D9AA9DB">
            <wp:extent cx="6343650" cy="27241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19836" w14:textId="77061EE1" w:rsidR="00963C60" w:rsidRDefault="00963C60" w:rsidP="1CC6FEFF"/>
    <w:p w14:paraId="27BBE998" w14:textId="4A8A7A56" w:rsidR="0009590D" w:rsidRDefault="0009590D" w:rsidP="1CC6FEFF"/>
    <w:p w14:paraId="003D4B9D" w14:textId="77777777" w:rsidR="0009590D" w:rsidRDefault="0009590D" w:rsidP="1CC6FEFF"/>
    <w:p w14:paraId="230F1CAA" w14:textId="77777777" w:rsidR="0009590D" w:rsidRDefault="0009590D" w:rsidP="1CC6FEFF"/>
    <w:p w14:paraId="53F861DC" w14:textId="77777777" w:rsidR="0009590D" w:rsidRDefault="0009590D" w:rsidP="1CC6FEFF"/>
    <w:p w14:paraId="6D258952" w14:textId="77777777" w:rsidR="0009590D" w:rsidRDefault="0009590D" w:rsidP="1CC6FEFF"/>
    <w:p w14:paraId="08B126C6" w14:textId="77777777" w:rsidR="0009590D" w:rsidRDefault="0009590D" w:rsidP="1CC6FEFF"/>
    <w:tbl>
      <w:tblPr>
        <w:tblW w:w="0" w:type="auto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000" w:firstRow="0" w:lastRow="0" w:firstColumn="0" w:lastColumn="0" w:noHBand="0" w:noVBand="0"/>
      </w:tblPr>
      <w:tblGrid>
        <w:gridCol w:w="1838"/>
        <w:gridCol w:w="1419"/>
        <w:gridCol w:w="1154"/>
        <w:gridCol w:w="1274"/>
        <w:gridCol w:w="4295"/>
      </w:tblGrid>
      <w:tr w:rsidR="1CC6FEFF" w14:paraId="77203680" w14:textId="77777777" w:rsidTr="7B4052EC">
        <w:trPr>
          <w:trHeight w:val="217"/>
          <w:jc w:val="center"/>
        </w:trPr>
        <w:tc>
          <w:tcPr>
            <w:tcW w:w="9980" w:type="dxa"/>
            <w:gridSpan w:val="5"/>
            <w:shd w:val="clear" w:color="auto" w:fill="C0C0C0"/>
          </w:tcPr>
          <w:p w14:paraId="1379146C" w14:textId="77126B8C" w:rsidR="014DC21F" w:rsidRDefault="2F26E0A4" w:rsidP="1CC6FEFF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56045DDB">
              <w:rPr>
                <w:b/>
                <w:bCs/>
                <w:sz w:val="22"/>
                <w:szCs w:val="22"/>
              </w:rPr>
              <w:lastRenderedPageBreak/>
              <w:t>CONCILIAÇÃO</w:t>
            </w:r>
            <w:r w:rsidR="29F08EC1" w:rsidRPr="56045DDB">
              <w:rPr>
                <w:b/>
                <w:bCs/>
                <w:sz w:val="22"/>
                <w:szCs w:val="22"/>
              </w:rPr>
              <w:t xml:space="preserve"> BANCÁRI</w:t>
            </w:r>
            <w:r w:rsidR="696FD899" w:rsidRPr="56045DDB">
              <w:rPr>
                <w:b/>
                <w:bCs/>
                <w:sz w:val="22"/>
                <w:szCs w:val="22"/>
              </w:rPr>
              <w:t>A</w:t>
            </w:r>
          </w:p>
          <w:p w14:paraId="173398FB" w14:textId="3A7502EA" w:rsidR="1CC6FEFF" w:rsidRDefault="1CC6FEFF" w:rsidP="1CC6FEFF">
            <w:pPr>
              <w:jc w:val="center"/>
              <w:rPr>
                <w:rFonts w:ascii="Calibri" w:eastAsia="MS Mincho" w:hAnsi="Calibri"/>
                <w:b/>
                <w:bCs/>
                <w:sz w:val="22"/>
                <w:szCs w:val="22"/>
              </w:rPr>
            </w:pPr>
          </w:p>
        </w:tc>
      </w:tr>
      <w:tr w:rsidR="00172754" w14:paraId="718B333F" w14:textId="77777777" w:rsidTr="7B4052EC">
        <w:trPr>
          <w:trHeight w:val="217"/>
          <w:jc w:val="center"/>
        </w:trPr>
        <w:tc>
          <w:tcPr>
            <w:tcW w:w="9980" w:type="dxa"/>
            <w:gridSpan w:val="5"/>
            <w:shd w:val="clear" w:color="auto" w:fill="C0C0C0"/>
          </w:tcPr>
          <w:p w14:paraId="4BED816E" w14:textId="0E10F05D" w:rsidR="00172754" w:rsidRPr="56045DDB" w:rsidRDefault="00172754" w:rsidP="0009590D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FILTROS, LABELS E BOTÕES</w:t>
            </w:r>
          </w:p>
        </w:tc>
      </w:tr>
      <w:tr w:rsidR="00172754" w14:paraId="44C95911" w14:textId="77777777" w:rsidTr="7B4052EC">
        <w:trPr>
          <w:trHeight w:val="300"/>
          <w:jc w:val="center"/>
        </w:trPr>
        <w:tc>
          <w:tcPr>
            <w:tcW w:w="1838" w:type="dxa"/>
            <w:shd w:val="clear" w:color="auto" w:fill="C0C0C0"/>
          </w:tcPr>
          <w:p w14:paraId="48ECE9E3" w14:textId="77777777" w:rsidR="00172754" w:rsidRDefault="00172754" w:rsidP="0009590D">
            <w:pPr>
              <w:jc w:val="center"/>
              <w:rPr>
                <w:b/>
                <w:bCs/>
                <w:sz w:val="22"/>
                <w:szCs w:val="22"/>
              </w:rPr>
            </w:pPr>
            <w:r w:rsidRPr="1CC6FEFF">
              <w:rPr>
                <w:b/>
                <w:bCs/>
                <w:sz w:val="22"/>
                <w:szCs w:val="22"/>
              </w:rPr>
              <w:t>Campo</w:t>
            </w:r>
          </w:p>
        </w:tc>
        <w:tc>
          <w:tcPr>
            <w:tcW w:w="1419" w:type="dxa"/>
            <w:shd w:val="clear" w:color="auto" w:fill="C0C0C0"/>
          </w:tcPr>
          <w:p w14:paraId="43D5791D" w14:textId="77777777" w:rsidR="00172754" w:rsidRDefault="00172754" w:rsidP="0009590D">
            <w:pPr>
              <w:jc w:val="center"/>
              <w:rPr>
                <w:sz w:val="22"/>
                <w:szCs w:val="22"/>
              </w:rPr>
            </w:pPr>
            <w:r w:rsidRPr="1CC6FEFF">
              <w:rPr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1154" w:type="dxa"/>
            <w:shd w:val="clear" w:color="auto" w:fill="C0C0C0"/>
          </w:tcPr>
          <w:p w14:paraId="6F942A98" w14:textId="77777777" w:rsidR="00172754" w:rsidRDefault="00172754" w:rsidP="0009590D">
            <w:pPr>
              <w:jc w:val="center"/>
              <w:rPr>
                <w:rFonts w:ascii="Calibri" w:eastAsia="MS Mincho" w:hAnsi="Calibri"/>
                <w:b/>
                <w:bCs/>
              </w:rPr>
            </w:pPr>
            <w:r w:rsidRPr="65864F53">
              <w:rPr>
                <w:rFonts w:ascii="Calibri" w:eastAsia="MS Mincho" w:hAnsi="Calibri"/>
                <w:b/>
                <w:bCs/>
              </w:rPr>
              <w:t>Tamanho</w:t>
            </w:r>
          </w:p>
        </w:tc>
        <w:tc>
          <w:tcPr>
            <w:tcW w:w="1274" w:type="dxa"/>
            <w:shd w:val="clear" w:color="auto" w:fill="C0C0C0"/>
          </w:tcPr>
          <w:p w14:paraId="2232F9FD" w14:textId="77777777" w:rsidR="00172754" w:rsidRDefault="00172754" w:rsidP="0009590D">
            <w:pPr>
              <w:jc w:val="center"/>
              <w:rPr>
                <w:b/>
                <w:bCs/>
                <w:sz w:val="22"/>
                <w:szCs w:val="22"/>
              </w:rPr>
            </w:pPr>
            <w:r w:rsidRPr="1CC6FEFF">
              <w:rPr>
                <w:b/>
                <w:bCs/>
                <w:sz w:val="22"/>
                <w:szCs w:val="22"/>
              </w:rPr>
              <w:t>Obrigatório</w:t>
            </w:r>
          </w:p>
        </w:tc>
        <w:tc>
          <w:tcPr>
            <w:tcW w:w="4295" w:type="dxa"/>
            <w:shd w:val="clear" w:color="auto" w:fill="C0C0C0"/>
          </w:tcPr>
          <w:p w14:paraId="18AD20A0" w14:textId="77777777" w:rsidR="00172754" w:rsidRDefault="00172754" w:rsidP="0009590D">
            <w:pPr>
              <w:jc w:val="center"/>
              <w:rPr>
                <w:sz w:val="22"/>
                <w:szCs w:val="22"/>
              </w:rPr>
            </w:pPr>
            <w:r w:rsidRPr="1CC6FEFF">
              <w:rPr>
                <w:b/>
                <w:bCs/>
                <w:sz w:val="22"/>
                <w:szCs w:val="22"/>
              </w:rPr>
              <w:t>Regras</w:t>
            </w:r>
          </w:p>
        </w:tc>
      </w:tr>
      <w:tr w:rsidR="00172754" w14:paraId="5E4F3861" w14:textId="77777777" w:rsidTr="7B4052EC">
        <w:trPr>
          <w:trHeight w:val="279"/>
          <w:jc w:val="center"/>
        </w:trPr>
        <w:tc>
          <w:tcPr>
            <w:tcW w:w="1838" w:type="dxa"/>
          </w:tcPr>
          <w:p w14:paraId="6B1C5855" w14:textId="7FAC22D1" w:rsidR="00172754" w:rsidRPr="3CD356CC" w:rsidRDefault="00172754" w:rsidP="0009590D">
            <w:pPr>
              <w:spacing w:after="160"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Conta</w:t>
            </w:r>
          </w:p>
        </w:tc>
        <w:tc>
          <w:tcPr>
            <w:tcW w:w="1419" w:type="dxa"/>
            <w:vAlign w:val="center"/>
          </w:tcPr>
          <w:p w14:paraId="397594B7" w14:textId="276E65B7" w:rsidR="00172754" w:rsidRPr="56045DDB" w:rsidRDefault="00172754" w:rsidP="0009590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ComboBox</w:t>
            </w:r>
          </w:p>
        </w:tc>
        <w:tc>
          <w:tcPr>
            <w:tcW w:w="1154" w:type="dxa"/>
          </w:tcPr>
          <w:p w14:paraId="6ED6F03E" w14:textId="5140D706" w:rsidR="00172754" w:rsidRPr="56045DDB" w:rsidRDefault="00172754" w:rsidP="0009590D">
            <w:pPr>
              <w:jc w:val="center"/>
              <w:rPr>
                <w:rFonts w:ascii="Calibri" w:eastAsia="MS Mincho" w:hAnsi="Calibri"/>
              </w:rPr>
            </w:pPr>
            <w:r>
              <w:rPr>
                <w:rFonts w:ascii="Calibri" w:eastAsia="MS Mincho" w:hAnsi="Calibri"/>
              </w:rPr>
              <w:t>-</w:t>
            </w:r>
          </w:p>
        </w:tc>
        <w:tc>
          <w:tcPr>
            <w:tcW w:w="1274" w:type="dxa"/>
          </w:tcPr>
          <w:p w14:paraId="46CB6A77" w14:textId="100FFF62" w:rsidR="00172754" w:rsidRPr="1CC6FEFF" w:rsidRDefault="00172754" w:rsidP="0009590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Sim</w:t>
            </w:r>
          </w:p>
        </w:tc>
        <w:tc>
          <w:tcPr>
            <w:tcW w:w="4295" w:type="dxa"/>
          </w:tcPr>
          <w:p w14:paraId="04C03F76" w14:textId="34559E9B" w:rsidR="00172754" w:rsidRDefault="00172754" w:rsidP="0009590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Lista de contas cadastradas.</w:t>
            </w:r>
          </w:p>
        </w:tc>
      </w:tr>
      <w:tr w:rsidR="00172754" w14:paraId="5DAC112F" w14:textId="77777777" w:rsidTr="7B4052EC">
        <w:trPr>
          <w:trHeight w:val="279"/>
          <w:jc w:val="center"/>
        </w:trPr>
        <w:tc>
          <w:tcPr>
            <w:tcW w:w="1838" w:type="dxa"/>
          </w:tcPr>
          <w:p w14:paraId="1B4A3B0A" w14:textId="01C84CB0" w:rsidR="00172754" w:rsidRDefault="00172754" w:rsidP="0009590D">
            <w:pPr>
              <w:spacing w:after="160"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Data</w:t>
            </w:r>
          </w:p>
        </w:tc>
        <w:tc>
          <w:tcPr>
            <w:tcW w:w="1419" w:type="dxa"/>
            <w:vAlign w:val="center"/>
          </w:tcPr>
          <w:p w14:paraId="09C7B658" w14:textId="6EA89DE3" w:rsidR="00172754" w:rsidRPr="56045DDB" w:rsidRDefault="00172754" w:rsidP="0009590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Numérico</w:t>
            </w:r>
          </w:p>
        </w:tc>
        <w:tc>
          <w:tcPr>
            <w:tcW w:w="1154" w:type="dxa"/>
          </w:tcPr>
          <w:p w14:paraId="4DAAFAED" w14:textId="55BE0FFD" w:rsidR="00172754" w:rsidRPr="56045DDB" w:rsidRDefault="00172754" w:rsidP="0009590D">
            <w:pPr>
              <w:jc w:val="center"/>
              <w:rPr>
                <w:rFonts w:ascii="Calibri" w:eastAsia="MS Mincho" w:hAnsi="Calibri"/>
              </w:rPr>
            </w:pPr>
            <w:r>
              <w:rPr>
                <w:rFonts w:ascii="Calibri" w:eastAsia="MS Mincho" w:hAnsi="Calibri"/>
              </w:rPr>
              <w:t>8</w:t>
            </w:r>
          </w:p>
        </w:tc>
        <w:tc>
          <w:tcPr>
            <w:tcW w:w="1274" w:type="dxa"/>
          </w:tcPr>
          <w:p w14:paraId="33692F57" w14:textId="5C46197C" w:rsidR="00172754" w:rsidRPr="1CC6FEFF" w:rsidRDefault="00172754" w:rsidP="0009590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Sim</w:t>
            </w:r>
          </w:p>
        </w:tc>
        <w:tc>
          <w:tcPr>
            <w:tcW w:w="4295" w:type="dxa"/>
          </w:tcPr>
          <w:p w14:paraId="6549DCE4" w14:textId="16C07415" w:rsidR="00172754" w:rsidRDefault="00172754" w:rsidP="0009590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de consulta dos extratos para comparação. O sistema deve exibir somente a data atual (D0) e a do dia anterior (D-1).</w:t>
            </w:r>
          </w:p>
        </w:tc>
      </w:tr>
      <w:tr w:rsidR="00172754" w14:paraId="2611C637" w14:textId="77777777" w:rsidTr="7B4052EC">
        <w:trPr>
          <w:trHeight w:val="279"/>
          <w:jc w:val="center"/>
        </w:trPr>
        <w:tc>
          <w:tcPr>
            <w:tcW w:w="1838" w:type="dxa"/>
          </w:tcPr>
          <w:p w14:paraId="16DD7A5C" w14:textId="49743EB8" w:rsidR="00172754" w:rsidRDefault="00172754" w:rsidP="0009590D">
            <w:pPr>
              <w:spacing w:after="160"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Consultar</w:t>
            </w:r>
          </w:p>
        </w:tc>
        <w:tc>
          <w:tcPr>
            <w:tcW w:w="1419" w:type="dxa"/>
            <w:vAlign w:val="center"/>
          </w:tcPr>
          <w:p w14:paraId="49ABC8C1" w14:textId="79191CA9" w:rsidR="00172754" w:rsidRPr="56045DDB" w:rsidRDefault="00172754" w:rsidP="0009590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Botão</w:t>
            </w:r>
          </w:p>
        </w:tc>
        <w:tc>
          <w:tcPr>
            <w:tcW w:w="1154" w:type="dxa"/>
          </w:tcPr>
          <w:p w14:paraId="5E4169D4" w14:textId="536D69CB" w:rsidR="00172754" w:rsidRPr="56045DDB" w:rsidRDefault="00172754" w:rsidP="0009590D">
            <w:pPr>
              <w:jc w:val="center"/>
              <w:rPr>
                <w:rFonts w:ascii="Calibri" w:eastAsia="MS Mincho" w:hAnsi="Calibri"/>
              </w:rPr>
            </w:pPr>
            <w:r>
              <w:rPr>
                <w:rFonts w:ascii="Calibri" w:eastAsia="MS Mincho" w:hAnsi="Calibri"/>
              </w:rPr>
              <w:t>-</w:t>
            </w:r>
          </w:p>
        </w:tc>
        <w:tc>
          <w:tcPr>
            <w:tcW w:w="1274" w:type="dxa"/>
          </w:tcPr>
          <w:p w14:paraId="0E85E26E" w14:textId="041E52D3" w:rsidR="00172754" w:rsidRPr="1CC6FEFF" w:rsidRDefault="00172754" w:rsidP="0009590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Sim</w:t>
            </w:r>
          </w:p>
        </w:tc>
        <w:tc>
          <w:tcPr>
            <w:tcW w:w="4295" w:type="dxa"/>
          </w:tcPr>
          <w:p w14:paraId="414C4577" w14:textId="59DB393B" w:rsidR="00172754" w:rsidRDefault="00172754" w:rsidP="0009590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Consulta os extratos de acordo com a conta e data informadas.</w:t>
            </w:r>
          </w:p>
        </w:tc>
      </w:tr>
      <w:tr w:rsidR="0051487C" w:rsidRPr="0051487C" w14:paraId="1232D4BD" w14:textId="77777777" w:rsidTr="7B4052EC">
        <w:trPr>
          <w:trHeight w:val="279"/>
          <w:jc w:val="center"/>
        </w:trPr>
        <w:tc>
          <w:tcPr>
            <w:tcW w:w="1838" w:type="dxa"/>
            <w:shd w:val="clear" w:color="auto" w:fill="FF0000"/>
          </w:tcPr>
          <w:p w14:paraId="4D25B54B" w14:textId="0271272A" w:rsidR="00172754" w:rsidRPr="0051487C" w:rsidRDefault="4547DD3C" w:rsidP="0009590D">
            <w:pPr>
              <w:spacing w:after="160" w:line="259" w:lineRule="auto"/>
              <w:rPr>
                <w:rFonts w:ascii="Calibri" w:eastAsia="Calibri" w:hAnsi="Calibri" w:cs="Calibri"/>
                <w:b/>
                <w:color w:val="FFFFFF" w:themeColor="background1"/>
                <w:sz w:val="22"/>
                <w:szCs w:val="22"/>
              </w:rPr>
            </w:pPr>
            <w:r w:rsidRPr="7B4052EC">
              <w:rPr>
                <w:rFonts w:ascii="Calibri" w:eastAsia="Calibri" w:hAnsi="Calibri" w:cs="Calibri"/>
                <w:b/>
                <w:bCs/>
                <w:color w:val="FFFFFF" w:themeColor="background1"/>
                <w:sz w:val="22"/>
                <w:szCs w:val="22"/>
              </w:rPr>
              <w:t>Desfazer ação</w:t>
            </w:r>
            <w:r>
              <w:rPr>
                <w:noProof/>
              </w:rPr>
              <w:drawing>
                <wp:inline distT="0" distB="0" distL="0" distR="0" wp14:anchorId="49F82D08" wp14:editId="4BDF0F9A">
                  <wp:extent cx="234950" cy="211455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4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950" cy="211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9" w:type="dxa"/>
            <w:shd w:val="clear" w:color="auto" w:fill="FF0000"/>
            <w:vAlign w:val="center"/>
          </w:tcPr>
          <w:p w14:paraId="3AA8E520" w14:textId="5635E505" w:rsidR="00172754" w:rsidRPr="0051487C" w:rsidRDefault="00172754" w:rsidP="0009590D">
            <w:pPr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 w:rsidRPr="0051487C">
              <w:rPr>
                <w:b/>
                <w:color w:val="FFFFFF" w:themeColor="background1"/>
                <w:sz w:val="22"/>
                <w:szCs w:val="22"/>
              </w:rPr>
              <w:t>Botão</w:t>
            </w:r>
          </w:p>
        </w:tc>
        <w:tc>
          <w:tcPr>
            <w:tcW w:w="1154" w:type="dxa"/>
            <w:shd w:val="clear" w:color="auto" w:fill="FF0000"/>
          </w:tcPr>
          <w:p w14:paraId="7C6ABF28" w14:textId="6C9FCF86" w:rsidR="00172754" w:rsidRPr="0051487C" w:rsidRDefault="00172754" w:rsidP="0009590D">
            <w:pPr>
              <w:jc w:val="center"/>
              <w:rPr>
                <w:rFonts w:ascii="Calibri" w:eastAsia="MS Mincho" w:hAnsi="Calibri"/>
                <w:b/>
                <w:color w:val="FFFFFF" w:themeColor="background1"/>
              </w:rPr>
            </w:pPr>
            <w:r w:rsidRPr="0051487C">
              <w:rPr>
                <w:rFonts w:ascii="Calibri" w:eastAsia="MS Mincho" w:hAnsi="Calibri"/>
                <w:b/>
                <w:color w:val="FFFFFF" w:themeColor="background1"/>
              </w:rPr>
              <w:t>-</w:t>
            </w:r>
          </w:p>
        </w:tc>
        <w:tc>
          <w:tcPr>
            <w:tcW w:w="1274" w:type="dxa"/>
            <w:shd w:val="clear" w:color="auto" w:fill="FF0000"/>
          </w:tcPr>
          <w:p w14:paraId="26346D20" w14:textId="132195C0" w:rsidR="00172754" w:rsidRPr="0051487C" w:rsidRDefault="00172754" w:rsidP="0009590D">
            <w:pPr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 w:rsidRPr="0051487C">
              <w:rPr>
                <w:b/>
                <w:color w:val="FFFFFF" w:themeColor="background1"/>
                <w:sz w:val="22"/>
                <w:szCs w:val="22"/>
              </w:rPr>
              <w:t>Sim</w:t>
            </w:r>
          </w:p>
        </w:tc>
        <w:tc>
          <w:tcPr>
            <w:tcW w:w="4295" w:type="dxa"/>
            <w:shd w:val="clear" w:color="auto" w:fill="FF0000"/>
          </w:tcPr>
          <w:p w14:paraId="444B2763" w14:textId="070D87AF" w:rsidR="00172754" w:rsidRPr="0051487C" w:rsidRDefault="00172754" w:rsidP="0009590D">
            <w:pPr>
              <w:rPr>
                <w:b/>
                <w:color w:val="FFFFFF" w:themeColor="background1"/>
                <w:sz w:val="22"/>
                <w:szCs w:val="22"/>
              </w:rPr>
            </w:pPr>
            <w:r w:rsidRPr="0051487C">
              <w:rPr>
                <w:b/>
                <w:color w:val="FFFFFF" w:themeColor="background1"/>
                <w:sz w:val="22"/>
                <w:szCs w:val="22"/>
              </w:rPr>
              <w:t>Desfaz a(s) última(s) ação(ões) executada(s).</w:t>
            </w:r>
          </w:p>
        </w:tc>
      </w:tr>
      <w:tr w:rsidR="0051487C" w:rsidRPr="0051487C" w14:paraId="6AE8EB38" w14:textId="77777777" w:rsidTr="7B4052EC">
        <w:trPr>
          <w:trHeight w:val="279"/>
          <w:jc w:val="center"/>
        </w:trPr>
        <w:tc>
          <w:tcPr>
            <w:tcW w:w="1838" w:type="dxa"/>
            <w:shd w:val="clear" w:color="auto" w:fill="FF0000"/>
          </w:tcPr>
          <w:p w14:paraId="707CCA4D" w14:textId="69A3569D" w:rsidR="00E25ED4" w:rsidRPr="0051487C" w:rsidRDefault="51915EF0" w:rsidP="00E25ED4">
            <w:pPr>
              <w:spacing w:after="160" w:line="259" w:lineRule="auto"/>
              <w:rPr>
                <w:rFonts w:ascii="Calibri" w:eastAsia="Calibri" w:hAnsi="Calibri" w:cs="Calibri"/>
                <w:b/>
                <w:color w:val="FFFFFF" w:themeColor="background1"/>
                <w:sz w:val="22"/>
                <w:szCs w:val="22"/>
              </w:rPr>
            </w:pPr>
            <w:r w:rsidRPr="7B4052EC">
              <w:rPr>
                <w:rFonts w:ascii="Calibri" w:eastAsia="Calibri" w:hAnsi="Calibri" w:cs="Calibri"/>
                <w:b/>
                <w:bCs/>
                <w:color w:val="FFFFFF" w:themeColor="background1"/>
                <w:sz w:val="22"/>
                <w:szCs w:val="22"/>
              </w:rPr>
              <w:t xml:space="preserve">Refazer ação </w:t>
            </w:r>
            <w:r>
              <w:rPr>
                <w:noProof/>
              </w:rPr>
              <w:drawing>
                <wp:inline distT="0" distB="0" distL="0" distR="0" wp14:anchorId="50980CBE" wp14:editId="1B1BD921">
                  <wp:extent cx="203200" cy="189653"/>
                  <wp:effectExtent l="0" t="0" r="6350" b="127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5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89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9" w:type="dxa"/>
            <w:shd w:val="clear" w:color="auto" w:fill="FF0000"/>
            <w:vAlign w:val="center"/>
          </w:tcPr>
          <w:p w14:paraId="7E69D2B2" w14:textId="5796612F" w:rsidR="00E25ED4" w:rsidRPr="0051487C" w:rsidRDefault="00E25ED4" w:rsidP="00E25ED4">
            <w:pPr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 w:rsidRPr="0051487C">
              <w:rPr>
                <w:b/>
                <w:color w:val="FFFFFF" w:themeColor="background1"/>
                <w:sz w:val="22"/>
                <w:szCs w:val="22"/>
              </w:rPr>
              <w:t>Botão</w:t>
            </w:r>
          </w:p>
        </w:tc>
        <w:tc>
          <w:tcPr>
            <w:tcW w:w="1154" w:type="dxa"/>
            <w:shd w:val="clear" w:color="auto" w:fill="FF0000"/>
          </w:tcPr>
          <w:p w14:paraId="3CC4F811" w14:textId="3F1B2A28" w:rsidR="00E25ED4" w:rsidRPr="0051487C" w:rsidRDefault="00E25ED4" w:rsidP="00E25ED4">
            <w:pPr>
              <w:jc w:val="center"/>
              <w:rPr>
                <w:rFonts w:ascii="Calibri" w:eastAsia="MS Mincho" w:hAnsi="Calibri"/>
                <w:b/>
                <w:color w:val="FFFFFF" w:themeColor="background1"/>
              </w:rPr>
            </w:pPr>
            <w:r w:rsidRPr="0051487C">
              <w:rPr>
                <w:rFonts w:ascii="Calibri" w:eastAsia="MS Mincho" w:hAnsi="Calibri"/>
                <w:b/>
                <w:color w:val="FFFFFF" w:themeColor="background1"/>
              </w:rPr>
              <w:t>-</w:t>
            </w:r>
          </w:p>
        </w:tc>
        <w:tc>
          <w:tcPr>
            <w:tcW w:w="1274" w:type="dxa"/>
            <w:shd w:val="clear" w:color="auto" w:fill="FF0000"/>
          </w:tcPr>
          <w:p w14:paraId="6B6D7253" w14:textId="102D1175" w:rsidR="00E25ED4" w:rsidRPr="0051487C" w:rsidRDefault="00E25ED4" w:rsidP="00E25ED4">
            <w:pPr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 w:rsidRPr="0051487C">
              <w:rPr>
                <w:b/>
                <w:color w:val="FFFFFF" w:themeColor="background1"/>
                <w:sz w:val="22"/>
                <w:szCs w:val="22"/>
              </w:rPr>
              <w:t>Sim</w:t>
            </w:r>
          </w:p>
        </w:tc>
        <w:tc>
          <w:tcPr>
            <w:tcW w:w="4295" w:type="dxa"/>
            <w:shd w:val="clear" w:color="auto" w:fill="FF0000"/>
          </w:tcPr>
          <w:p w14:paraId="60C7C54C" w14:textId="794F9DBD" w:rsidR="00E25ED4" w:rsidRPr="0051487C" w:rsidRDefault="00E25ED4" w:rsidP="00E25ED4">
            <w:pPr>
              <w:rPr>
                <w:b/>
                <w:color w:val="FFFFFF" w:themeColor="background1"/>
                <w:sz w:val="22"/>
                <w:szCs w:val="22"/>
              </w:rPr>
            </w:pPr>
            <w:r w:rsidRPr="0051487C">
              <w:rPr>
                <w:b/>
                <w:color w:val="FFFFFF" w:themeColor="background1"/>
                <w:sz w:val="22"/>
                <w:szCs w:val="22"/>
              </w:rPr>
              <w:t>Refaz a(s) última(s) ação(ões) executada(s).</w:t>
            </w:r>
          </w:p>
        </w:tc>
      </w:tr>
      <w:tr w:rsidR="00E25ED4" w14:paraId="69CA320D" w14:textId="77777777" w:rsidTr="7B4052EC">
        <w:trPr>
          <w:trHeight w:val="279"/>
          <w:jc w:val="center"/>
        </w:trPr>
        <w:tc>
          <w:tcPr>
            <w:tcW w:w="1838" w:type="dxa"/>
          </w:tcPr>
          <w:p w14:paraId="24A60086" w14:textId="627A7767" w:rsidR="00E25ED4" w:rsidRDefault="00E25ED4" w:rsidP="00E25ED4">
            <w:pPr>
              <w:spacing w:after="160"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Soma extrato bancário</w:t>
            </w:r>
          </w:p>
        </w:tc>
        <w:tc>
          <w:tcPr>
            <w:tcW w:w="1419" w:type="dxa"/>
            <w:vAlign w:val="center"/>
          </w:tcPr>
          <w:p w14:paraId="0F6EDEA3" w14:textId="308B37BB" w:rsidR="00E25ED4" w:rsidRPr="56045DDB" w:rsidRDefault="00E25ED4" w:rsidP="00E25ED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Label</w:t>
            </w:r>
          </w:p>
        </w:tc>
        <w:tc>
          <w:tcPr>
            <w:tcW w:w="1154" w:type="dxa"/>
          </w:tcPr>
          <w:p w14:paraId="2B5FD168" w14:textId="67E5C87D" w:rsidR="00E25ED4" w:rsidRPr="56045DDB" w:rsidRDefault="00E25ED4" w:rsidP="00E25ED4">
            <w:pPr>
              <w:jc w:val="center"/>
              <w:rPr>
                <w:rFonts w:ascii="Calibri" w:eastAsia="MS Mincho" w:hAnsi="Calibri"/>
              </w:rPr>
            </w:pPr>
            <w:r>
              <w:rPr>
                <w:rFonts w:ascii="Calibri" w:eastAsia="MS Mincho" w:hAnsi="Calibri"/>
              </w:rPr>
              <w:t>-</w:t>
            </w:r>
          </w:p>
        </w:tc>
        <w:tc>
          <w:tcPr>
            <w:tcW w:w="1274" w:type="dxa"/>
          </w:tcPr>
          <w:p w14:paraId="15F1537B" w14:textId="186E9304" w:rsidR="00E25ED4" w:rsidRPr="1CC6FEFF" w:rsidRDefault="00E25ED4" w:rsidP="00E25ED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Sim</w:t>
            </w:r>
          </w:p>
        </w:tc>
        <w:tc>
          <w:tcPr>
            <w:tcW w:w="4295" w:type="dxa"/>
          </w:tcPr>
          <w:p w14:paraId="661C6136" w14:textId="62FE3FC7" w:rsidR="00E25ED4" w:rsidRDefault="00E25ED4" w:rsidP="00E25E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Exibe a soma dos valores selecionados no extrato bancário.</w:t>
            </w:r>
          </w:p>
        </w:tc>
      </w:tr>
      <w:tr w:rsidR="00E25ED4" w14:paraId="02E26BE4" w14:textId="77777777" w:rsidTr="7B4052EC">
        <w:trPr>
          <w:trHeight w:val="279"/>
          <w:jc w:val="center"/>
        </w:trPr>
        <w:tc>
          <w:tcPr>
            <w:tcW w:w="1838" w:type="dxa"/>
          </w:tcPr>
          <w:p w14:paraId="4E07F45D" w14:textId="377336CF" w:rsidR="00E25ED4" w:rsidRDefault="00E25ED4" w:rsidP="00E25ED4">
            <w:pPr>
              <w:spacing w:after="160"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Sinal de menos</w:t>
            </w:r>
          </w:p>
        </w:tc>
        <w:tc>
          <w:tcPr>
            <w:tcW w:w="1419" w:type="dxa"/>
            <w:vAlign w:val="center"/>
          </w:tcPr>
          <w:p w14:paraId="22367951" w14:textId="5DD38CAB" w:rsidR="00E25ED4" w:rsidRDefault="00E25ED4" w:rsidP="00E25ED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Símbolo</w:t>
            </w:r>
          </w:p>
        </w:tc>
        <w:tc>
          <w:tcPr>
            <w:tcW w:w="1154" w:type="dxa"/>
          </w:tcPr>
          <w:p w14:paraId="1ED8D0A0" w14:textId="17C85F41" w:rsidR="00E25ED4" w:rsidRDefault="00E25ED4" w:rsidP="00E25ED4">
            <w:pPr>
              <w:jc w:val="center"/>
              <w:rPr>
                <w:rFonts w:ascii="Calibri" w:eastAsia="MS Mincho" w:hAnsi="Calibri"/>
              </w:rPr>
            </w:pPr>
            <w:r>
              <w:rPr>
                <w:rFonts w:ascii="Calibri" w:eastAsia="MS Mincho" w:hAnsi="Calibri"/>
              </w:rPr>
              <w:t>-</w:t>
            </w:r>
          </w:p>
        </w:tc>
        <w:tc>
          <w:tcPr>
            <w:tcW w:w="1274" w:type="dxa"/>
          </w:tcPr>
          <w:p w14:paraId="7EC84670" w14:textId="443BF377" w:rsidR="00E25ED4" w:rsidRDefault="00E25ED4" w:rsidP="00E25ED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Sim</w:t>
            </w:r>
          </w:p>
        </w:tc>
        <w:tc>
          <w:tcPr>
            <w:tcW w:w="4295" w:type="dxa"/>
          </w:tcPr>
          <w:p w14:paraId="64433F5B" w14:textId="65736878" w:rsidR="00E25ED4" w:rsidRDefault="00E25ED4" w:rsidP="00E25E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Reforça que o cálculo feito é sempre a soma dos valores do extrato bancário menos a soma dos valores do extrato do eCash.</w:t>
            </w:r>
          </w:p>
        </w:tc>
      </w:tr>
      <w:tr w:rsidR="00E25ED4" w14:paraId="19CF851F" w14:textId="77777777" w:rsidTr="7B4052EC">
        <w:trPr>
          <w:trHeight w:val="279"/>
          <w:jc w:val="center"/>
        </w:trPr>
        <w:tc>
          <w:tcPr>
            <w:tcW w:w="1838" w:type="dxa"/>
          </w:tcPr>
          <w:p w14:paraId="31DD4AA5" w14:textId="37C4137B" w:rsidR="00E25ED4" w:rsidRDefault="00E25ED4" w:rsidP="00E25ED4">
            <w:pPr>
              <w:spacing w:after="160"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Soma extrato eCash</w:t>
            </w:r>
          </w:p>
        </w:tc>
        <w:tc>
          <w:tcPr>
            <w:tcW w:w="1419" w:type="dxa"/>
            <w:vAlign w:val="center"/>
          </w:tcPr>
          <w:p w14:paraId="11857050" w14:textId="77777777" w:rsidR="00E25ED4" w:rsidRPr="56045DDB" w:rsidRDefault="00E25ED4" w:rsidP="0009590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Label</w:t>
            </w:r>
          </w:p>
        </w:tc>
        <w:tc>
          <w:tcPr>
            <w:tcW w:w="1154" w:type="dxa"/>
          </w:tcPr>
          <w:p w14:paraId="473274C5" w14:textId="77777777" w:rsidR="00E25ED4" w:rsidRPr="56045DDB" w:rsidRDefault="00E25ED4" w:rsidP="0009590D">
            <w:pPr>
              <w:jc w:val="center"/>
              <w:rPr>
                <w:rFonts w:ascii="Calibri" w:eastAsia="MS Mincho" w:hAnsi="Calibri"/>
              </w:rPr>
            </w:pPr>
            <w:r>
              <w:rPr>
                <w:rFonts w:ascii="Calibri" w:eastAsia="MS Mincho" w:hAnsi="Calibri"/>
              </w:rPr>
              <w:t>-</w:t>
            </w:r>
          </w:p>
        </w:tc>
        <w:tc>
          <w:tcPr>
            <w:tcW w:w="1274" w:type="dxa"/>
          </w:tcPr>
          <w:p w14:paraId="75B67CE2" w14:textId="77777777" w:rsidR="00E25ED4" w:rsidRPr="1CC6FEFF" w:rsidRDefault="00E25ED4" w:rsidP="0009590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Sim</w:t>
            </w:r>
          </w:p>
        </w:tc>
        <w:tc>
          <w:tcPr>
            <w:tcW w:w="4295" w:type="dxa"/>
          </w:tcPr>
          <w:p w14:paraId="74E1E9B4" w14:textId="65EB2EBC" w:rsidR="00E25ED4" w:rsidRDefault="00E25ED4" w:rsidP="00E25E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Exibe a soma dos valores selecionados no extrato do eCash.</w:t>
            </w:r>
          </w:p>
        </w:tc>
      </w:tr>
      <w:tr w:rsidR="00E25ED4" w14:paraId="51771B23" w14:textId="77777777" w:rsidTr="7B4052EC">
        <w:trPr>
          <w:trHeight w:val="279"/>
          <w:jc w:val="center"/>
        </w:trPr>
        <w:tc>
          <w:tcPr>
            <w:tcW w:w="1838" w:type="dxa"/>
          </w:tcPr>
          <w:p w14:paraId="05E55BA7" w14:textId="319A990B" w:rsidR="00E25ED4" w:rsidRDefault="00E25ED4" w:rsidP="00E25ED4">
            <w:pPr>
              <w:spacing w:after="160"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Sinal de igual</w:t>
            </w:r>
          </w:p>
        </w:tc>
        <w:tc>
          <w:tcPr>
            <w:tcW w:w="1419" w:type="dxa"/>
            <w:vAlign w:val="center"/>
          </w:tcPr>
          <w:p w14:paraId="4AF9BE6E" w14:textId="4F270F81" w:rsidR="00E25ED4" w:rsidRPr="56045DDB" w:rsidRDefault="00E25ED4" w:rsidP="00E25ED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Símbolo</w:t>
            </w:r>
          </w:p>
        </w:tc>
        <w:tc>
          <w:tcPr>
            <w:tcW w:w="1154" w:type="dxa"/>
          </w:tcPr>
          <w:p w14:paraId="6A0B549B" w14:textId="288AACCB" w:rsidR="00E25ED4" w:rsidRPr="56045DDB" w:rsidRDefault="00E25ED4" w:rsidP="00E25ED4">
            <w:pPr>
              <w:jc w:val="center"/>
              <w:rPr>
                <w:rFonts w:ascii="Calibri" w:eastAsia="MS Mincho" w:hAnsi="Calibri"/>
              </w:rPr>
            </w:pPr>
            <w:r>
              <w:rPr>
                <w:rFonts w:ascii="Calibri" w:eastAsia="MS Mincho" w:hAnsi="Calibri"/>
              </w:rPr>
              <w:t>-</w:t>
            </w:r>
          </w:p>
        </w:tc>
        <w:tc>
          <w:tcPr>
            <w:tcW w:w="1274" w:type="dxa"/>
          </w:tcPr>
          <w:p w14:paraId="4FB9A58F" w14:textId="6E109F05" w:rsidR="00E25ED4" w:rsidRPr="1CC6FEFF" w:rsidRDefault="00E25ED4" w:rsidP="00E25ED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Sim</w:t>
            </w:r>
          </w:p>
        </w:tc>
        <w:tc>
          <w:tcPr>
            <w:tcW w:w="4295" w:type="dxa"/>
          </w:tcPr>
          <w:p w14:paraId="20114454" w14:textId="12331D5E" w:rsidR="00E25ED4" w:rsidRDefault="00E25ED4" w:rsidP="00E25E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Destaca o resultado do cálculo que será o ajuste a ser incluído, caso seja diferente de zero.</w:t>
            </w:r>
          </w:p>
        </w:tc>
      </w:tr>
      <w:tr w:rsidR="00E25ED4" w14:paraId="20066C07" w14:textId="77777777" w:rsidTr="7B4052EC">
        <w:trPr>
          <w:trHeight w:val="279"/>
          <w:jc w:val="center"/>
        </w:trPr>
        <w:tc>
          <w:tcPr>
            <w:tcW w:w="1838" w:type="dxa"/>
          </w:tcPr>
          <w:p w14:paraId="59774118" w14:textId="06B979D8" w:rsidR="00E25ED4" w:rsidRDefault="00E25ED4" w:rsidP="00E25ED4">
            <w:pPr>
              <w:spacing w:after="160"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Ajuste Caixa</w:t>
            </w:r>
          </w:p>
        </w:tc>
        <w:tc>
          <w:tcPr>
            <w:tcW w:w="1419" w:type="dxa"/>
            <w:vAlign w:val="center"/>
          </w:tcPr>
          <w:p w14:paraId="4F092463" w14:textId="25C97D95" w:rsidR="00E25ED4" w:rsidRPr="56045DDB" w:rsidRDefault="00E25ED4" w:rsidP="00E25ED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Label</w:t>
            </w:r>
          </w:p>
        </w:tc>
        <w:tc>
          <w:tcPr>
            <w:tcW w:w="1154" w:type="dxa"/>
          </w:tcPr>
          <w:p w14:paraId="2CC5CEAC" w14:textId="3DE386DC" w:rsidR="00E25ED4" w:rsidRPr="56045DDB" w:rsidRDefault="00E25ED4" w:rsidP="00E25ED4">
            <w:pPr>
              <w:jc w:val="center"/>
              <w:rPr>
                <w:rFonts w:ascii="Calibri" w:eastAsia="MS Mincho" w:hAnsi="Calibri"/>
              </w:rPr>
            </w:pPr>
            <w:r>
              <w:rPr>
                <w:rFonts w:ascii="Calibri" w:eastAsia="MS Mincho" w:hAnsi="Calibri"/>
              </w:rPr>
              <w:t>-</w:t>
            </w:r>
          </w:p>
        </w:tc>
        <w:tc>
          <w:tcPr>
            <w:tcW w:w="1274" w:type="dxa"/>
          </w:tcPr>
          <w:p w14:paraId="3B9654C2" w14:textId="0B07A2C6" w:rsidR="00E25ED4" w:rsidRPr="1CC6FEFF" w:rsidRDefault="00E25ED4" w:rsidP="00E25ED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Sim</w:t>
            </w:r>
          </w:p>
        </w:tc>
        <w:tc>
          <w:tcPr>
            <w:tcW w:w="4295" w:type="dxa"/>
          </w:tcPr>
          <w:p w14:paraId="113E59C4" w14:textId="798AC2D2" w:rsidR="00E25ED4" w:rsidRDefault="00E25ED4" w:rsidP="00E25E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Exibe o resultado da soma dos valores do extrato bancário menos a soma dos valores do extrato do eCash.</w:t>
            </w:r>
          </w:p>
        </w:tc>
      </w:tr>
      <w:tr w:rsidR="00E25ED4" w14:paraId="6678997B" w14:textId="77777777" w:rsidTr="7B4052EC">
        <w:trPr>
          <w:trHeight w:val="279"/>
          <w:jc w:val="center"/>
        </w:trPr>
        <w:tc>
          <w:tcPr>
            <w:tcW w:w="1838" w:type="dxa"/>
          </w:tcPr>
          <w:p w14:paraId="3A4A16EA" w14:textId="5C992D51" w:rsidR="00E25ED4" w:rsidRDefault="00E25ED4" w:rsidP="00E25ED4">
            <w:pPr>
              <w:spacing w:after="160"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Atualizar caixa</w:t>
            </w:r>
          </w:p>
        </w:tc>
        <w:tc>
          <w:tcPr>
            <w:tcW w:w="1419" w:type="dxa"/>
            <w:vAlign w:val="center"/>
          </w:tcPr>
          <w:p w14:paraId="475DCFD2" w14:textId="50146A64" w:rsidR="00E25ED4" w:rsidRPr="56045DDB" w:rsidRDefault="00E25ED4" w:rsidP="00E25ED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Botão</w:t>
            </w:r>
          </w:p>
        </w:tc>
        <w:tc>
          <w:tcPr>
            <w:tcW w:w="1154" w:type="dxa"/>
          </w:tcPr>
          <w:p w14:paraId="74FA89B2" w14:textId="3A4253E6" w:rsidR="00E25ED4" w:rsidRPr="56045DDB" w:rsidRDefault="00E25ED4" w:rsidP="00E25ED4">
            <w:pPr>
              <w:jc w:val="center"/>
              <w:rPr>
                <w:rFonts w:ascii="Calibri" w:eastAsia="MS Mincho" w:hAnsi="Calibri"/>
              </w:rPr>
            </w:pPr>
            <w:r>
              <w:rPr>
                <w:rFonts w:ascii="Calibri" w:eastAsia="MS Mincho" w:hAnsi="Calibri"/>
              </w:rPr>
              <w:t>-</w:t>
            </w:r>
          </w:p>
        </w:tc>
        <w:tc>
          <w:tcPr>
            <w:tcW w:w="1274" w:type="dxa"/>
          </w:tcPr>
          <w:p w14:paraId="4A816CC5" w14:textId="206AF1DF" w:rsidR="00E25ED4" w:rsidRPr="1CC6FEFF" w:rsidRDefault="00E25ED4" w:rsidP="00E25ED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Sim</w:t>
            </w:r>
          </w:p>
        </w:tc>
        <w:tc>
          <w:tcPr>
            <w:tcW w:w="4295" w:type="dxa"/>
          </w:tcPr>
          <w:p w14:paraId="6236AC30" w14:textId="06084273" w:rsidR="00E25ED4" w:rsidRDefault="00E25ED4" w:rsidP="00E25E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Inclui o ajuste no caixa.</w:t>
            </w:r>
          </w:p>
        </w:tc>
      </w:tr>
      <w:tr w:rsidR="00CF1D83" w14:paraId="57B318CB" w14:textId="77777777" w:rsidTr="7B4052EC">
        <w:trPr>
          <w:trHeight w:val="279"/>
          <w:jc w:val="center"/>
        </w:trPr>
        <w:tc>
          <w:tcPr>
            <w:tcW w:w="1838" w:type="dxa"/>
          </w:tcPr>
          <w:p w14:paraId="3BCBB799" w14:textId="048321F1" w:rsidR="00CF1D83" w:rsidRDefault="36B691D2" w:rsidP="00CF1D83">
            <w:pPr>
              <w:spacing w:after="160"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B4052EC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Expandir </w:t>
            </w:r>
            <w:r>
              <w:rPr>
                <w:noProof/>
              </w:rPr>
              <w:drawing>
                <wp:inline distT="0" distB="0" distL="0" distR="0" wp14:anchorId="35B9C111" wp14:editId="210D8A48">
                  <wp:extent cx="209550" cy="203387"/>
                  <wp:effectExtent l="0" t="0" r="0" b="635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6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3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9" w:type="dxa"/>
            <w:vAlign w:val="center"/>
          </w:tcPr>
          <w:p w14:paraId="114F3875" w14:textId="6A6BA6EA" w:rsidR="00CF1D83" w:rsidRDefault="00CF1D83" w:rsidP="00CF1D8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Botão</w:t>
            </w:r>
          </w:p>
        </w:tc>
        <w:tc>
          <w:tcPr>
            <w:tcW w:w="1154" w:type="dxa"/>
          </w:tcPr>
          <w:p w14:paraId="2735AC1C" w14:textId="3EEF5339" w:rsidR="00CF1D83" w:rsidRDefault="00CF1D83" w:rsidP="00CF1D83">
            <w:pPr>
              <w:jc w:val="center"/>
              <w:rPr>
                <w:rFonts w:ascii="Calibri" w:eastAsia="MS Mincho" w:hAnsi="Calibri"/>
              </w:rPr>
            </w:pPr>
            <w:r>
              <w:rPr>
                <w:rFonts w:ascii="Calibri" w:eastAsia="MS Mincho" w:hAnsi="Calibri"/>
              </w:rPr>
              <w:t>-</w:t>
            </w:r>
          </w:p>
        </w:tc>
        <w:tc>
          <w:tcPr>
            <w:tcW w:w="1274" w:type="dxa"/>
          </w:tcPr>
          <w:p w14:paraId="51186C36" w14:textId="195BB70D" w:rsidR="00CF1D83" w:rsidRDefault="00CF1D83" w:rsidP="00CF1D8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</w:t>
            </w:r>
          </w:p>
        </w:tc>
        <w:tc>
          <w:tcPr>
            <w:tcW w:w="4295" w:type="dxa"/>
          </w:tcPr>
          <w:p w14:paraId="30FC3CBE" w14:textId="5B434169" w:rsidR="00CF1D83" w:rsidRDefault="00CF1D83" w:rsidP="00CF1D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Detalha os valores que foram consolidados por terem o mesmo texto.</w:t>
            </w:r>
          </w:p>
        </w:tc>
      </w:tr>
      <w:tr w:rsidR="00CF1D83" w14:paraId="68221ABF" w14:textId="77777777" w:rsidTr="7B4052EC">
        <w:trPr>
          <w:trHeight w:val="279"/>
          <w:jc w:val="center"/>
        </w:trPr>
        <w:tc>
          <w:tcPr>
            <w:tcW w:w="1838" w:type="dxa"/>
          </w:tcPr>
          <w:p w14:paraId="1A44EE00" w14:textId="6D87994E" w:rsidR="00CF1D83" w:rsidRDefault="36B691D2" w:rsidP="00CF1D83">
            <w:pPr>
              <w:spacing w:after="160"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B4052EC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Comprimir</w:t>
            </w:r>
            <w:r>
              <w:rPr>
                <w:noProof/>
              </w:rPr>
              <w:drawing>
                <wp:inline distT="0" distB="0" distL="0" distR="0" wp14:anchorId="06113907" wp14:editId="2D18CB7B">
                  <wp:extent cx="187806" cy="193675"/>
                  <wp:effectExtent l="0" t="0" r="3175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7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806" cy="193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9" w:type="dxa"/>
            <w:vAlign w:val="center"/>
          </w:tcPr>
          <w:p w14:paraId="616B48A5" w14:textId="57E9BB28" w:rsidR="00CF1D83" w:rsidRDefault="00CF1D83" w:rsidP="00CF1D8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Botão</w:t>
            </w:r>
          </w:p>
        </w:tc>
        <w:tc>
          <w:tcPr>
            <w:tcW w:w="1154" w:type="dxa"/>
          </w:tcPr>
          <w:p w14:paraId="6BCEC931" w14:textId="3CBDBF6E" w:rsidR="00CF1D83" w:rsidRDefault="00CF1D83" w:rsidP="00CF1D83">
            <w:pPr>
              <w:jc w:val="center"/>
              <w:rPr>
                <w:rFonts w:ascii="Calibri" w:eastAsia="MS Mincho" w:hAnsi="Calibri"/>
              </w:rPr>
            </w:pPr>
            <w:r>
              <w:rPr>
                <w:rFonts w:ascii="Calibri" w:eastAsia="MS Mincho" w:hAnsi="Calibri"/>
              </w:rPr>
              <w:t>-</w:t>
            </w:r>
          </w:p>
        </w:tc>
        <w:tc>
          <w:tcPr>
            <w:tcW w:w="1274" w:type="dxa"/>
          </w:tcPr>
          <w:p w14:paraId="7709422D" w14:textId="5665A6E4" w:rsidR="00CF1D83" w:rsidRDefault="00CF1D83" w:rsidP="00CF1D8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</w:t>
            </w:r>
          </w:p>
        </w:tc>
        <w:tc>
          <w:tcPr>
            <w:tcW w:w="4295" w:type="dxa"/>
          </w:tcPr>
          <w:p w14:paraId="393CAF69" w14:textId="3E313070" w:rsidR="00CF1D83" w:rsidRDefault="00CF1D83" w:rsidP="00CF1D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Consolida os valores detalhados com o mesmo texto.</w:t>
            </w:r>
          </w:p>
        </w:tc>
      </w:tr>
      <w:tr w:rsidR="00CF1D83" w14:paraId="75815ABF" w14:textId="77777777" w:rsidTr="7B4052EC">
        <w:trPr>
          <w:trHeight w:val="217"/>
          <w:jc w:val="center"/>
        </w:trPr>
        <w:tc>
          <w:tcPr>
            <w:tcW w:w="9980" w:type="dxa"/>
            <w:gridSpan w:val="5"/>
            <w:shd w:val="clear" w:color="auto" w:fill="C0C0C0"/>
            <w:vAlign w:val="center"/>
          </w:tcPr>
          <w:p w14:paraId="0361D14A" w14:textId="77777777" w:rsidR="0009590D" w:rsidRDefault="00CF1D83" w:rsidP="0009590D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EXTRATO BANCÁRIO</w:t>
            </w:r>
          </w:p>
          <w:p w14:paraId="55108313" w14:textId="5AA6C166" w:rsidR="00CF1D83" w:rsidRDefault="00CF1D83" w:rsidP="0009590D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CF1D83" w14:paraId="7C3B6CF3" w14:textId="77777777" w:rsidTr="7B4052EC">
        <w:trPr>
          <w:trHeight w:val="300"/>
          <w:jc w:val="center"/>
        </w:trPr>
        <w:tc>
          <w:tcPr>
            <w:tcW w:w="1838" w:type="dxa"/>
            <w:shd w:val="clear" w:color="auto" w:fill="C0C0C0"/>
          </w:tcPr>
          <w:p w14:paraId="3303B631" w14:textId="777C69C5" w:rsidR="00CF1D83" w:rsidRDefault="00CF1D83" w:rsidP="00CF1D83">
            <w:pPr>
              <w:jc w:val="center"/>
              <w:rPr>
                <w:b/>
                <w:bCs/>
                <w:sz w:val="22"/>
                <w:szCs w:val="22"/>
              </w:rPr>
            </w:pPr>
            <w:r w:rsidRPr="1CC6FEFF">
              <w:rPr>
                <w:b/>
                <w:bCs/>
                <w:sz w:val="22"/>
                <w:szCs w:val="22"/>
              </w:rPr>
              <w:t>Campo</w:t>
            </w:r>
          </w:p>
        </w:tc>
        <w:tc>
          <w:tcPr>
            <w:tcW w:w="1419" w:type="dxa"/>
            <w:shd w:val="clear" w:color="auto" w:fill="C0C0C0"/>
          </w:tcPr>
          <w:p w14:paraId="1561141B" w14:textId="3F311A8B" w:rsidR="00CF1D83" w:rsidRDefault="00CF1D83" w:rsidP="00CF1D83">
            <w:pPr>
              <w:jc w:val="center"/>
              <w:rPr>
                <w:sz w:val="22"/>
                <w:szCs w:val="22"/>
              </w:rPr>
            </w:pPr>
            <w:r w:rsidRPr="1CC6FEFF">
              <w:rPr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1154" w:type="dxa"/>
            <w:shd w:val="clear" w:color="auto" w:fill="C0C0C0"/>
          </w:tcPr>
          <w:p w14:paraId="67F5801F" w14:textId="028CE0AA" w:rsidR="00CF1D83" w:rsidRDefault="00CF1D83" w:rsidP="00CF1D83">
            <w:pPr>
              <w:jc w:val="center"/>
              <w:rPr>
                <w:rFonts w:ascii="Calibri" w:eastAsia="MS Mincho" w:hAnsi="Calibri"/>
                <w:b/>
                <w:bCs/>
              </w:rPr>
            </w:pPr>
            <w:r w:rsidRPr="65864F53">
              <w:rPr>
                <w:rFonts w:ascii="Calibri" w:eastAsia="MS Mincho" w:hAnsi="Calibri"/>
                <w:b/>
                <w:bCs/>
              </w:rPr>
              <w:t>Tamanho</w:t>
            </w:r>
          </w:p>
        </w:tc>
        <w:tc>
          <w:tcPr>
            <w:tcW w:w="1274" w:type="dxa"/>
            <w:shd w:val="clear" w:color="auto" w:fill="C0C0C0"/>
          </w:tcPr>
          <w:p w14:paraId="3A13CABD" w14:textId="77777777" w:rsidR="00CF1D83" w:rsidRDefault="00CF1D83" w:rsidP="00CF1D83">
            <w:pPr>
              <w:jc w:val="center"/>
              <w:rPr>
                <w:b/>
                <w:bCs/>
                <w:sz w:val="22"/>
                <w:szCs w:val="22"/>
              </w:rPr>
            </w:pPr>
            <w:r w:rsidRPr="1CC6FEFF">
              <w:rPr>
                <w:b/>
                <w:bCs/>
                <w:sz w:val="22"/>
                <w:szCs w:val="22"/>
              </w:rPr>
              <w:t>Obrigatório</w:t>
            </w:r>
          </w:p>
        </w:tc>
        <w:tc>
          <w:tcPr>
            <w:tcW w:w="4295" w:type="dxa"/>
            <w:shd w:val="clear" w:color="auto" w:fill="C0C0C0"/>
          </w:tcPr>
          <w:p w14:paraId="60611A65" w14:textId="280F8C0C" w:rsidR="00CF1D83" w:rsidRDefault="00CF1D83" w:rsidP="00CF1D83">
            <w:pPr>
              <w:jc w:val="center"/>
              <w:rPr>
                <w:sz w:val="22"/>
                <w:szCs w:val="22"/>
              </w:rPr>
            </w:pPr>
            <w:r w:rsidRPr="1CC6FEFF">
              <w:rPr>
                <w:b/>
                <w:bCs/>
                <w:sz w:val="22"/>
                <w:szCs w:val="22"/>
              </w:rPr>
              <w:t>Regras</w:t>
            </w:r>
          </w:p>
        </w:tc>
      </w:tr>
      <w:tr w:rsidR="00CF1D83" w14:paraId="408911B5" w14:textId="77777777" w:rsidTr="7B4052EC">
        <w:trPr>
          <w:trHeight w:val="279"/>
          <w:jc w:val="center"/>
        </w:trPr>
        <w:tc>
          <w:tcPr>
            <w:tcW w:w="1838" w:type="dxa"/>
          </w:tcPr>
          <w:p w14:paraId="57E7F215" w14:textId="48741327" w:rsidR="00CF1D83" w:rsidRPr="3CD356CC" w:rsidRDefault="00CF1D83" w:rsidP="00CF1D83">
            <w:pPr>
              <w:spacing w:after="160"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3CD356CC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Operação</w:t>
            </w:r>
          </w:p>
        </w:tc>
        <w:tc>
          <w:tcPr>
            <w:tcW w:w="1419" w:type="dxa"/>
            <w:vAlign w:val="center"/>
          </w:tcPr>
          <w:p w14:paraId="783EEF62" w14:textId="0461F8FD" w:rsidR="00CF1D83" w:rsidRPr="56045DDB" w:rsidRDefault="00CF1D83" w:rsidP="00CF1D83">
            <w:pPr>
              <w:jc w:val="center"/>
              <w:rPr>
                <w:sz w:val="22"/>
                <w:szCs w:val="22"/>
              </w:rPr>
            </w:pPr>
            <w:r w:rsidRPr="56045DDB">
              <w:rPr>
                <w:sz w:val="22"/>
                <w:szCs w:val="22"/>
              </w:rPr>
              <w:t>Alfabético</w:t>
            </w:r>
          </w:p>
        </w:tc>
        <w:tc>
          <w:tcPr>
            <w:tcW w:w="1154" w:type="dxa"/>
          </w:tcPr>
          <w:p w14:paraId="2172880D" w14:textId="3D99B40A" w:rsidR="00CF1D83" w:rsidRPr="56045DDB" w:rsidRDefault="00CF1D83" w:rsidP="00CF1D83">
            <w:pPr>
              <w:jc w:val="center"/>
              <w:rPr>
                <w:rFonts w:ascii="Calibri" w:eastAsia="MS Mincho" w:hAnsi="Calibri"/>
              </w:rPr>
            </w:pPr>
            <w:r w:rsidRPr="56045DDB">
              <w:rPr>
                <w:rFonts w:ascii="Calibri" w:eastAsia="MS Mincho" w:hAnsi="Calibri"/>
              </w:rPr>
              <w:t>3</w:t>
            </w:r>
          </w:p>
        </w:tc>
        <w:tc>
          <w:tcPr>
            <w:tcW w:w="1274" w:type="dxa"/>
          </w:tcPr>
          <w:p w14:paraId="41DA2188" w14:textId="4C9CAAF7" w:rsidR="00CF1D83" w:rsidRPr="1CC6FEFF" w:rsidRDefault="00CF1D83" w:rsidP="00CF1D83">
            <w:pPr>
              <w:jc w:val="center"/>
              <w:rPr>
                <w:sz w:val="22"/>
                <w:szCs w:val="22"/>
              </w:rPr>
            </w:pPr>
            <w:r w:rsidRPr="1CC6FEFF">
              <w:rPr>
                <w:sz w:val="22"/>
                <w:szCs w:val="22"/>
              </w:rPr>
              <w:t>Sim</w:t>
            </w:r>
          </w:p>
        </w:tc>
        <w:tc>
          <w:tcPr>
            <w:tcW w:w="4295" w:type="dxa"/>
          </w:tcPr>
          <w:p w14:paraId="68452AD5" w14:textId="1517ADD2" w:rsidR="00CF1D83" w:rsidRDefault="00CF1D83" w:rsidP="00CF1D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Operações importadas para o sistema via extrato bancário, de acordo com a conta e data informadas.</w:t>
            </w:r>
          </w:p>
        </w:tc>
      </w:tr>
      <w:tr w:rsidR="00CF1D83" w14:paraId="085F279D" w14:textId="77777777" w:rsidTr="7B4052EC">
        <w:trPr>
          <w:trHeight w:val="279"/>
          <w:jc w:val="center"/>
        </w:trPr>
        <w:tc>
          <w:tcPr>
            <w:tcW w:w="1838" w:type="dxa"/>
          </w:tcPr>
          <w:p w14:paraId="4FA50A0C" w14:textId="5A65F93E" w:rsidR="00CF1D83" w:rsidRDefault="00CF1D83" w:rsidP="00CF1D83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56045DDB">
              <w:rPr>
                <w:sz w:val="22"/>
                <w:szCs w:val="22"/>
              </w:rPr>
              <w:t>Lançamento</w:t>
            </w:r>
          </w:p>
        </w:tc>
        <w:tc>
          <w:tcPr>
            <w:tcW w:w="1419" w:type="dxa"/>
            <w:vAlign w:val="center"/>
          </w:tcPr>
          <w:p w14:paraId="3B0B52E8" w14:textId="715D14E1" w:rsidR="00CF1D83" w:rsidRDefault="00CF1D83" w:rsidP="00CF1D83">
            <w:pPr>
              <w:jc w:val="center"/>
              <w:rPr>
                <w:sz w:val="22"/>
                <w:szCs w:val="22"/>
              </w:rPr>
            </w:pPr>
            <w:r w:rsidRPr="3CD356CC">
              <w:rPr>
                <w:sz w:val="22"/>
                <w:szCs w:val="22"/>
              </w:rPr>
              <w:t>Alfanumérico</w:t>
            </w:r>
          </w:p>
        </w:tc>
        <w:tc>
          <w:tcPr>
            <w:tcW w:w="1154" w:type="dxa"/>
          </w:tcPr>
          <w:p w14:paraId="5AF5E3ED" w14:textId="1AF6E158" w:rsidR="00CF1D83" w:rsidRDefault="00CF1D83" w:rsidP="00CF1D83">
            <w:pPr>
              <w:jc w:val="center"/>
              <w:rPr>
                <w:rFonts w:ascii="Calibri" w:eastAsia="MS Mincho" w:hAnsi="Calibri"/>
              </w:rPr>
            </w:pPr>
            <w:r w:rsidRPr="3CD356CC">
              <w:rPr>
                <w:rFonts w:ascii="Calibri" w:eastAsia="MS Mincho" w:hAnsi="Calibri"/>
              </w:rPr>
              <w:t>30</w:t>
            </w:r>
          </w:p>
        </w:tc>
        <w:tc>
          <w:tcPr>
            <w:tcW w:w="1274" w:type="dxa"/>
          </w:tcPr>
          <w:p w14:paraId="5D9BFDFB" w14:textId="0C2FAC23" w:rsidR="00CF1D83" w:rsidRDefault="00CF1D83" w:rsidP="00CF1D83">
            <w:pPr>
              <w:jc w:val="center"/>
              <w:rPr>
                <w:sz w:val="22"/>
                <w:szCs w:val="22"/>
              </w:rPr>
            </w:pPr>
            <w:r w:rsidRPr="1CC6FEFF">
              <w:rPr>
                <w:sz w:val="22"/>
                <w:szCs w:val="22"/>
              </w:rPr>
              <w:t>Sim</w:t>
            </w:r>
          </w:p>
        </w:tc>
        <w:tc>
          <w:tcPr>
            <w:tcW w:w="4295" w:type="dxa"/>
          </w:tcPr>
          <w:p w14:paraId="3EFBE318" w14:textId="07837D2E" w:rsidR="00CF1D83" w:rsidRDefault="00CF1D83" w:rsidP="00CF1D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Lançamentos importados para o sistema via extrato bancário, de acordo com a conta e data informadas (texto semelhante ao da movimentação).</w:t>
            </w:r>
          </w:p>
        </w:tc>
      </w:tr>
      <w:tr w:rsidR="00CF1D83" w14:paraId="44719093" w14:textId="77777777" w:rsidTr="7B4052EC">
        <w:trPr>
          <w:trHeight w:val="279"/>
          <w:jc w:val="center"/>
        </w:trPr>
        <w:tc>
          <w:tcPr>
            <w:tcW w:w="1838" w:type="dxa"/>
          </w:tcPr>
          <w:p w14:paraId="53173D14" w14:textId="129F621C" w:rsidR="00CF1D83" w:rsidRDefault="00CF1D83" w:rsidP="00CF1D83">
            <w:pPr>
              <w:rPr>
                <w:rFonts w:ascii="Calibri" w:eastAsia="MS Mincho" w:hAnsi="Calibri"/>
              </w:rPr>
            </w:pPr>
            <w:r w:rsidRPr="3CD356CC">
              <w:rPr>
                <w:sz w:val="22"/>
                <w:szCs w:val="22"/>
              </w:rPr>
              <w:t xml:space="preserve">Valor </w:t>
            </w:r>
            <w:r w:rsidRPr="3CD356CC">
              <w:rPr>
                <w:rFonts w:ascii="Calibri" w:eastAsia="MS Mincho" w:hAnsi="Calibri"/>
                <w:sz w:val="22"/>
                <w:szCs w:val="22"/>
              </w:rPr>
              <w:t>(R$)</w:t>
            </w:r>
          </w:p>
        </w:tc>
        <w:tc>
          <w:tcPr>
            <w:tcW w:w="1419" w:type="dxa"/>
            <w:vAlign w:val="center"/>
          </w:tcPr>
          <w:p w14:paraId="7F1E7706" w14:textId="40419C30" w:rsidR="00CF1D83" w:rsidRDefault="00CF1D83" w:rsidP="00CF1D83">
            <w:pPr>
              <w:jc w:val="center"/>
              <w:rPr>
                <w:rFonts w:ascii="Calibri" w:eastAsia="MS Mincho" w:hAnsi="Calibri"/>
              </w:rPr>
            </w:pPr>
            <w:r w:rsidRPr="56045DDB">
              <w:rPr>
                <w:sz w:val="22"/>
                <w:szCs w:val="22"/>
              </w:rPr>
              <w:t>Numérico</w:t>
            </w:r>
          </w:p>
        </w:tc>
        <w:tc>
          <w:tcPr>
            <w:tcW w:w="1154" w:type="dxa"/>
          </w:tcPr>
          <w:p w14:paraId="42F05C01" w14:textId="19360536" w:rsidR="00CF1D83" w:rsidRDefault="00CF1D83" w:rsidP="00CF1D83">
            <w:pPr>
              <w:jc w:val="center"/>
              <w:rPr>
                <w:rFonts w:ascii="Calibri" w:eastAsia="MS Mincho" w:hAnsi="Calibri"/>
              </w:rPr>
            </w:pPr>
          </w:p>
        </w:tc>
        <w:tc>
          <w:tcPr>
            <w:tcW w:w="1274" w:type="dxa"/>
          </w:tcPr>
          <w:p w14:paraId="75122412" w14:textId="67230682" w:rsidR="00CF1D83" w:rsidRDefault="00CF1D83" w:rsidP="00CF1D83">
            <w:pPr>
              <w:jc w:val="center"/>
              <w:rPr>
                <w:rFonts w:ascii="Calibri" w:eastAsia="MS Mincho" w:hAnsi="Calibri"/>
              </w:rPr>
            </w:pPr>
            <w:r w:rsidRPr="56045DDB">
              <w:rPr>
                <w:rFonts w:ascii="Calibri" w:eastAsia="MS Mincho" w:hAnsi="Calibri"/>
              </w:rPr>
              <w:t>Sim</w:t>
            </w:r>
          </w:p>
        </w:tc>
        <w:tc>
          <w:tcPr>
            <w:tcW w:w="4295" w:type="dxa"/>
          </w:tcPr>
          <w:p w14:paraId="55313EBD" w14:textId="2F16A407" w:rsidR="00CF1D83" w:rsidRDefault="00CF1D83" w:rsidP="00CF1D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Valores importados para o sistema via extrato bancário, de acordo com a conta e data informadas</w:t>
            </w:r>
          </w:p>
        </w:tc>
      </w:tr>
      <w:tr w:rsidR="00CF1D83" w14:paraId="497B5BB9" w14:textId="77777777" w:rsidTr="7B4052EC">
        <w:trPr>
          <w:trHeight w:val="279"/>
          <w:jc w:val="center"/>
        </w:trPr>
        <w:tc>
          <w:tcPr>
            <w:tcW w:w="1838" w:type="dxa"/>
          </w:tcPr>
          <w:p w14:paraId="1EF9F387" w14:textId="5CE0973B" w:rsidR="00CF1D83" w:rsidRDefault="00CF1D83" w:rsidP="00CF1D83">
            <w:pPr>
              <w:rPr>
                <w:sz w:val="22"/>
                <w:szCs w:val="22"/>
              </w:rPr>
            </w:pPr>
            <w:r w:rsidRPr="56045DDB">
              <w:rPr>
                <w:sz w:val="22"/>
                <w:szCs w:val="22"/>
              </w:rPr>
              <w:t>Ok</w:t>
            </w:r>
          </w:p>
          <w:p w14:paraId="14B2BBC1" w14:textId="2509C075" w:rsidR="00CF1D83" w:rsidRDefault="00CF1D83" w:rsidP="00CF1D83">
            <w:pPr>
              <w:rPr>
                <w:rFonts w:ascii="Calibri" w:eastAsia="MS Mincho" w:hAnsi="Calibri"/>
              </w:rPr>
            </w:pPr>
          </w:p>
        </w:tc>
        <w:tc>
          <w:tcPr>
            <w:tcW w:w="1419" w:type="dxa"/>
            <w:vAlign w:val="center"/>
          </w:tcPr>
          <w:p w14:paraId="7B4514B7" w14:textId="0793B8CD" w:rsidR="00CF1D83" w:rsidRDefault="00CF1D83" w:rsidP="00CF1D83">
            <w:pPr>
              <w:jc w:val="center"/>
              <w:rPr>
                <w:rFonts w:ascii="Calibri" w:eastAsia="MS Mincho" w:hAnsi="Calibri"/>
                <w:sz w:val="22"/>
                <w:szCs w:val="22"/>
              </w:rPr>
            </w:pPr>
            <w:r w:rsidRPr="56045DDB">
              <w:rPr>
                <w:sz w:val="22"/>
                <w:szCs w:val="22"/>
              </w:rPr>
              <w:t>Check</w:t>
            </w:r>
          </w:p>
        </w:tc>
        <w:tc>
          <w:tcPr>
            <w:tcW w:w="1154" w:type="dxa"/>
          </w:tcPr>
          <w:p w14:paraId="540B96AA" w14:textId="53A48079" w:rsidR="00CF1D83" w:rsidRDefault="00CF1D83" w:rsidP="00CF1D83">
            <w:pPr>
              <w:jc w:val="center"/>
              <w:rPr>
                <w:rFonts w:ascii="Calibri" w:eastAsia="MS Mincho" w:hAnsi="Calibri"/>
              </w:rPr>
            </w:pPr>
          </w:p>
        </w:tc>
        <w:tc>
          <w:tcPr>
            <w:tcW w:w="1274" w:type="dxa"/>
          </w:tcPr>
          <w:p w14:paraId="6CF371E3" w14:textId="1C3AF892" w:rsidR="00CF1D83" w:rsidRDefault="00CF1D83" w:rsidP="00CF1D83">
            <w:pPr>
              <w:jc w:val="center"/>
              <w:rPr>
                <w:sz w:val="22"/>
                <w:szCs w:val="22"/>
              </w:rPr>
            </w:pPr>
            <w:r w:rsidRPr="56045DDB">
              <w:rPr>
                <w:sz w:val="22"/>
                <w:szCs w:val="22"/>
              </w:rPr>
              <w:t>Não</w:t>
            </w:r>
          </w:p>
        </w:tc>
        <w:tc>
          <w:tcPr>
            <w:tcW w:w="4295" w:type="dxa"/>
          </w:tcPr>
          <w:p w14:paraId="6F6C0994" w14:textId="2ED28261" w:rsidR="00CF1D83" w:rsidRDefault="00CF1D83" w:rsidP="00CF1D83">
            <w:pPr>
              <w:rPr>
                <w:sz w:val="22"/>
                <w:szCs w:val="22"/>
              </w:rPr>
            </w:pPr>
            <w:r w:rsidRPr="56045DDB">
              <w:rPr>
                <w:sz w:val="22"/>
                <w:szCs w:val="22"/>
              </w:rPr>
              <w:t>Inicialmente selecionados somente os valores idênticos em ambos os extratos. Os registros desses lançamentos devem ficar destacados em verde.</w:t>
            </w:r>
          </w:p>
        </w:tc>
      </w:tr>
      <w:tr w:rsidR="00CF1D83" w14:paraId="2C1417E8" w14:textId="77777777" w:rsidTr="7B4052EC">
        <w:trPr>
          <w:trHeight w:val="279"/>
          <w:jc w:val="center"/>
        </w:trPr>
        <w:tc>
          <w:tcPr>
            <w:tcW w:w="1838" w:type="dxa"/>
          </w:tcPr>
          <w:p w14:paraId="7E6C8B8C" w14:textId="30079B03" w:rsidR="00CF1D83" w:rsidRDefault="00CF1D83" w:rsidP="00CF1D83">
            <w:pPr>
              <w:rPr>
                <w:rFonts w:ascii="Calibri" w:eastAsia="MS Mincho" w:hAnsi="Calibri"/>
                <w:sz w:val="22"/>
                <w:szCs w:val="22"/>
              </w:rPr>
            </w:pPr>
            <w:r w:rsidRPr="56045DDB">
              <w:rPr>
                <w:rFonts w:ascii="Calibri" w:eastAsia="MS Mincho" w:hAnsi="Calibri"/>
                <w:sz w:val="22"/>
                <w:szCs w:val="22"/>
              </w:rPr>
              <w:lastRenderedPageBreak/>
              <w:t>Saldo (R$)</w:t>
            </w:r>
          </w:p>
        </w:tc>
        <w:tc>
          <w:tcPr>
            <w:tcW w:w="1419" w:type="dxa"/>
            <w:vAlign w:val="center"/>
          </w:tcPr>
          <w:p w14:paraId="4E582D44" w14:textId="5C2ABD09" w:rsidR="00CF1D83" w:rsidRDefault="00CF1D83" w:rsidP="00CF1D83">
            <w:pPr>
              <w:jc w:val="center"/>
              <w:rPr>
                <w:rFonts w:ascii="Calibri" w:eastAsia="MS Mincho" w:hAnsi="Calibri"/>
              </w:rPr>
            </w:pPr>
            <w:r w:rsidRPr="56045DDB">
              <w:rPr>
                <w:sz w:val="22"/>
                <w:szCs w:val="22"/>
              </w:rPr>
              <w:t>Numérico</w:t>
            </w:r>
          </w:p>
        </w:tc>
        <w:tc>
          <w:tcPr>
            <w:tcW w:w="1154" w:type="dxa"/>
          </w:tcPr>
          <w:p w14:paraId="67D7BC70" w14:textId="584D1784" w:rsidR="00CF1D83" w:rsidRDefault="00CF1D83" w:rsidP="00CF1D83">
            <w:pPr>
              <w:jc w:val="center"/>
              <w:rPr>
                <w:rFonts w:ascii="Calibri" w:eastAsia="MS Mincho" w:hAnsi="Calibri"/>
              </w:rPr>
            </w:pPr>
          </w:p>
        </w:tc>
        <w:tc>
          <w:tcPr>
            <w:tcW w:w="1274" w:type="dxa"/>
          </w:tcPr>
          <w:p w14:paraId="7196A189" w14:textId="46338F3F" w:rsidR="00CF1D83" w:rsidRDefault="00CF1D83" w:rsidP="00CF1D83">
            <w:pPr>
              <w:jc w:val="center"/>
              <w:rPr>
                <w:rFonts w:ascii="Calibri" w:eastAsia="MS Mincho" w:hAnsi="Calibri"/>
                <w:sz w:val="22"/>
                <w:szCs w:val="22"/>
              </w:rPr>
            </w:pPr>
            <w:r w:rsidRPr="56045DDB">
              <w:rPr>
                <w:rFonts w:ascii="Calibri" w:eastAsia="MS Mincho" w:hAnsi="Calibri"/>
                <w:sz w:val="22"/>
                <w:szCs w:val="22"/>
              </w:rPr>
              <w:t>Sim</w:t>
            </w:r>
          </w:p>
        </w:tc>
        <w:tc>
          <w:tcPr>
            <w:tcW w:w="4295" w:type="dxa"/>
          </w:tcPr>
          <w:p w14:paraId="740C6D5F" w14:textId="3A678289" w:rsidR="00CF1D83" w:rsidRDefault="00CF1D83" w:rsidP="00CF1D83">
            <w:pPr>
              <w:rPr>
                <w:rFonts w:ascii="Calibri" w:eastAsia="MS Mincho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Saldo atual importado para o sistema via extrato bancário, de acordo com a conta e data informadas.</w:t>
            </w:r>
          </w:p>
        </w:tc>
      </w:tr>
      <w:tr w:rsidR="00CF1D83" w14:paraId="3639EE62" w14:textId="77777777" w:rsidTr="7B4052EC">
        <w:trPr>
          <w:trHeight w:val="217"/>
          <w:jc w:val="center"/>
        </w:trPr>
        <w:tc>
          <w:tcPr>
            <w:tcW w:w="9980" w:type="dxa"/>
            <w:gridSpan w:val="5"/>
            <w:shd w:val="clear" w:color="auto" w:fill="C0C0C0"/>
          </w:tcPr>
          <w:p w14:paraId="4A5644C4" w14:textId="77777777" w:rsidR="0009590D" w:rsidRDefault="00CF1D83" w:rsidP="00CF1D83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EXTRATO ECASH</w:t>
            </w:r>
          </w:p>
          <w:p w14:paraId="1F91C4DC" w14:textId="6A98DD74" w:rsidR="00CF1D83" w:rsidRDefault="00CF1D83" w:rsidP="00CF1D83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CF1D83" w14:paraId="7D30D818" w14:textId="77777777" w:rsidTr="7B4052EC">
        <w:trPr>
          <w:trHeight w:val="300"/>
          <w:jc w:val="center"/>
        </w:trPr>
        <w:tc>
          <w:tcPr>
            <w:tcW w:w="1838" w:type="dxa"/>
            <w:shd w:val="clear" w:color="auto" w:fill="C0C0C0"/>
          </w:tcPr>
          <w:p w14:paraId="677B03DC" w14:textId="5317E893" w:rsidR="00CF1D83" w:rsidRDefault="00CF1D83" w:rsidP="00CF1D83">
            <w:pPr>
              <w:jc w:val="center"/>
              <w:rPr>
                <w:b/>
                <w:bCs/>
                <w:sz w:val="22"/>
                <w:szCs w:val="22"/>
              </w:rPr>
            </w:pPr>
            <w:r w:rsidRPr="1CC6FEFF">
              <w:rPr>
                <w:b/>
                <w:bCs/>
                <w:sz w:val="22"/>
                <w:szCs w:val="22"/>
              </w:rPr>
              <w:t>Campo</w:t>
            </w:r>
          </w:p>
        </w:tc>
        <w:tc>
          <w:tcPr>
            <w:tcW w:w="1419" w:type="dxa"/>
            <w:shd w:val="clear" w:color="auto" w:fill="C0C0C0"/>
          </w:tcPr>
          <w:p w14:paraId="754FFC17" w14:textId="77777777" w:rsidR="00CF1D83" w:rsidRDefault="00CF1D83" w:rsidP="00CF1D83">
            <w:pPr>
              <w:jc w:val="center"/>
              <w:rPr>
                <w:sz w:val="22"/>
                <w:szCs w:val="22"/>
              </w:rPr>
            </w:pPr>
            <w:r w:rsidRPr="1CC6FEFF">
              <w:rPr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1154" w:type="dxa"/>
            <w:shd w:val="clear" w:color="auto" w:fill="C0C0C0"/>
          </w:tcPr>
          <w:p w14:paraId="1886F126" w14:textId="77777777" w:rsidR="00CF1D83" w:rsidRDefault="00CF1D83" w:rsidP="00CF1D83">
            <w:pPr>
              <w:jc w:val="center"/>
              <w:rPr>
                <w:rFonts w:ascii="Calibri" w:eastAsia="MS Mincho" w:hAnsi="Calibri"/>
                <w:b/>
                <w:bCs/>
              </w:rPr>
            </w:pPr>
            <w:r w:rsidRPr="65864F53">
              <w:rPr>
                <w:rFonts w:ascii="Calibri" w:eastAsia="MS Mincho" w:hAnsi="Calibri"/>
                <w:b/>
                <w:bCs/>
              </w:rPr>
              <w:t>Tamanho</w:t>
            </w:r>
          </w:p>
        </w:tc>
        <w:tc>
          <w:tcPr>
            <w:tcW w:w="1274" w:type="dxa"/>
            <w:shd w:val="clear" w:color="auto" w:fill="C0C0C0"/>
          </w:tcPr>
          <w:p w14:paraId="0BDDFCC6" w14:textId="77777777" w:rsidR="00CF1D83" w:rsidRDefault="00CF1D83" w:rsidP="00CF1D83">
            <w:pPr>
              <w:jc w:val="center"/>
              <w:rPr>
                <w:b/>
                <w:bCs/>
                <w:sz w:val="22"/>
                <w:szCs w:val="22"/>
              </w:rPr>
            </w:pPr>
            <w:r w:rsidRPr="1CC6FEFF">
              <w:rPr>
                <w:b/>
                <w:bCs/>
                <w:sz w:val="22"/>
                <w:szCs w:val="22"/>
              </w:rPr>
              <w:t>Obrigatório</w:t>
            </w:r>
          </w:p>
        </w:tc>
        <w:tc>
          <w:tcPr>
            <w:tcW w:w="4295" w:type="dxa"/>
            <w:shd w:val="clear" w:color="auto" w:fill="C0C0C0"/>
          </w:tcPr>
          <w:p w14:paraId="5E36F3B9" w14:textId="076F4788" w:rsidR="00CF1D83" w:rsidRDefault="00CF1D83" w:rsidP="00CF1D83">
            <w:pPr>
              <w:jc w:val="center"/>
              <w:rPr>
                <w:sz w:val="22"/>
                <w:szCs w:val="22"/>
              </w:rPr>
            </w:pPr>
            <w:r w:rsidRPr="1CC6FEFF">
              <w:rPr>
                <w:b/>
                <w:bCs/>
                <w:sz w:val="22"/>
                <w:szCs w:val="22"/>
              </w:rPr>
              <w:t>Regras</w:t>
            </w:r>
          </w:p>
        </w:tc>
      </w:tr>
      <w:tr w:rsidR="00CF1D83" w14:paraId="6EE28F66" w14:textId="77777777" w:rsidTr="7B4052EC">
        <w:trPr>
          <w:trHeight w:val="279"/>
          <w:jc w:val="center"/>
        </w:trPr>
        <w:tc>
          <w:tcPr>
            <w:tcW w:w="1838" w:type="dxa"/>
          </w:tcPr>
          <w:p w14:paraId="55DF1365" w14:textId="1270AB7B" w:rsidR="00CF1D83" w:rsidRPr="3CD356CC" w:rsidRDefault="00CF1D83" w:rsidP="00CF1D83">
            <w:pPr>
              <w:spacing w:after="160"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3CD356CC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Operação</w:t>
            </w:r>
          </w:p>
        </w:tc>
        <w:tc>
          <w:tcPr>
            <w:tcW w:w="1419" w:type="dxa"/>
            <w:vAlign w:val="center"/>
          </w:tcPr>
          <w:p w14:paraId="69F7DB23" w14:textId="77777777" w:rsidR="00CF1D83" w:rsidRPr="56045DDB" w:rsidRDefault="00CF1D83" w:rsidP="00CF1D83">
            <w:pPr>
              <w:jc w:val="center"/>
              <w:rPr>
                <w:sz w:val="22"/>
                <w:szCs w:val="22"/>
              </w:rPr>
            </w:pPr>
            <w:r w:rsidRPr="56045DDB">
              <w:rPr>
                <w:sz w:val="22"/>
                <w:szCs w:val="22"/>
              </w:rPr>
              <w:t>Alfabético</w:t>
            </w:r>
          </w:p>
        </w:tc>
        <w:tc>
          <w:tcPr>
            <w:tcW w:w="1154" w:type="dxa"/>
          </w:tcPr>
          <w:p w14:paraId="649EB890" w14:textId="77777777" w:rsidR="00CF1D83" w:rsidRPr="56045DDB" w:rsidRDefault="00CF1D83" w:rsidP="00CF1D83">
            <w:pPr>
              <w:jc w:val="center"/>
              <w:rPr>
                <w:rFonts w:ascii="Calibri" w:eastAsia="MS Mincho" w:hAnsi="Calibri"/>
              </w:rPr>
            </w:pPr>
            <w:r w:rsidRPr="56045DDB">
              <w:rPr>
                <w:rFonts w:ascii="Calibri" w:eastAsia="MS Mincho" w:hAnsi="Calibri"/>
              </w:rPr>
              <w:t>3</w:t>
            </w:r>
          </w:p>
        </w:tc>
        <w:tc>
          <w:tcPr>
            <w:tcW w:w="1274" w:type="dxa"/>
          </w:tcPr>
          <w:p w14:paraId="381B46E7" w14:textId="77777777" w:rsidR="00CF1D83" w:rsidRPr="1CC6FEFF" w:rsidRDefault="00CF1D83" w:rsidP="00CF1D83">
            <w:pPr>
              <w:jc w:val="center"/>
              <w:rPr>
                <w:sz w:val="22"/>
                <w:szCs w:val="22"/>
              </w:rPr>
            </w:pPr>
            <w:r w:rsidRPr="1CC6FEFF">
              <w:rPr>
                <w:sz w:val="22"/>
                <w:szCs w:val="22"/>
              </w:rPr>
              <w:t>Sim</w:t>
            </w:r>
          </w:p>
        </w:tc>
        <w:tc>
          <w:tcPr>
            <w:tcW w:w="4295" w:type="dxa"/>
          </w:tcPr>
          <w:p w14:paraId="097BD68D" w14:textId="2D8CED19" w:rsidR="00CF1D83" w:rsidRDefault="00CF1D83" w:rsidP="00CF1D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Operações referentes ao caixa do eCash, de acordo com a conta e data selecionadas.</w:t>
            </w:r>
          </w:p>
        </w:tc>
      </w:tr>
      <w:tr w:rsidR="00CF1D83" w14:paraId="4B764C50" w14:textId="77777777" w:rsidTr="7B4052EC">
        <w:trPr>
          <w:trHeight w:val="279"/>
          <w:jc w:val="center"/>
        </w:trPr>
        <w:tc>
          <w:tcPr>
            <w:tcW w:w="1838" w:type="dxa"/>
          </w:tcPr>
          <w:p w14:paraId="3FA6E7EB" w14:textId="40F90DA3" w:rsidR="00CF1D83" w:rsidRPr="00FD0FA5" w:rsidRDefault="00CF1D83" w:rsidP="00CF1D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Movimentação</w:t>
            </w:r>
          </w:p>
        </w:tc>
        <w:tc>
          <w:tcPr>
            <w:tcW w:w="1419" w:type="dxa"/>
            <w:vAlign w:val="center"/>
          </w:tcPr>
          <w:p w14:paraId="011BE762" w14:textId="77777777" w:rsidR="00CF1D83" w:rsidRDefault="00CF1D83" w:rsidP="00CF1D83">
            <w:pPr>
              <w:jc w:val="center"/>
              <w:rPr>
                <w:sz w:val="22"/>
                <w:szCs w:val="22"/>
              </w:rPr>
            </w:pPr>
            <w:r w:rsidRPr="3CD356CC">
              <w:rPr>
                <w:sz w:val="22"/>
                <w:szCs w:val="22"/>
              </w:rPr>
              <w:t>Alfanumérico</w:t>
            </w:r>
          </w:p>
        </w:tc>
        <w:tc>
          <w:tcPr>
            <w:tcW w:w="1154" w:type="dxa"/>
          </w:tcPr>
          <w:p w14:paraId="2688593E" w14:textId="77777777" w:rsidR="00CF1D83" w:rsidRDefault="00CF1D83" w:rsidP="00CF1D83">
            <w:pPr>
              <w:jc w:val="center"/>
              <w:rPr>
                <w:rFonts w:ascii="Calibri" w:eastAsia="MS Mincho" w:hAnsi="Calibri"/>
              </w:rPr>
            </w:pPr>
            <w:r w:rsidRPr="3CD356CC">
              <w:rPr>
                <w:rFonts w:ascii="Calibri" w:eastAsia="MS Mincho" w:hAnsi="Calibri"/>
              </w:rPr>
              <w:t>30</w:t>
            </w:r>
          </w:p>
        </w:tc>
        <w:tc>
          <w:tcPr>
            <w:tcW w:w="1274" w:type="dxa"/>
          </w:tcPr>
          <w:p w14:paraId="57D473AB" w14:textId="77777777" w:rsidR="00CF1D83" w:rsidRDefault="00CF1D83" w:rsidP="00CF1D83">
            <w:pPr>
              <w:jc w:val="center"/>
              <w:rPr>
                <w:sz w:val="22"/>
                <w:szCs w:val="22"/>
              </w:rPr>
            </w:pPr>
            <w:r w:rsidRPr="1CC6FEFF">
              <w:rPr>
                <w:sz w:val="22"/>
                <w:szCs w:val="22"/>
              </w:rPr>
              <w:t>Sim</w:t>
            </w:r>
          </w:p>
        </w:tc>
        <w:tc>
          <w:tcPr>
            <w:tcW w:w="4295" w:type="dxa"/>
          </w:tcPr>
          <w:p w14:paraId="0C664BCA" w14:textId="167927D0" w:rsidR="00CF1D83" w:rsidRDefault="00CF1D83" w:rsidP="00CF1D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Movimentações referentes ao caixa do eCash, de acordo com a conta e data selecionadas (textos semelhantes aos dos lançamentos).</w:t>
            </w:r>
          </w:p>
        </w:tc>
      </w:tr>
      <w:tr w:rsidR="00CF1D83" w14:paraId="2D0E0674" w14:textId="77777777" w:rsidTr="7B4052EC">
        <w:trPr>
          <w:trHeight w:val="279"/>
          <w:jc w:val="center"/>
        </w:trPr>
        <w:tc>
          <w:tcPr>
            <w:tcW w:w="1838" w:type="dxa"/>
          </w:tcPr>
          <w:p w14:paraId="3EE35EAA" w14:textId="7A7C87F8" w:rsidR="00CF1D83" w:rsidRDefault="00CF1D83" w:rsidP="00CF1D83">
            <w:pPr>
              <w:rPr>
                <w:rFonts w:ascii="Calibri" w:eastAsia="MS Mincho" w:hAnsi="Calibri"/>
              </w:rPr>
            </w:pPr>
            <w:r w:rsidRPr="3CD356CC">
              <w:rPr>
                <w:sz w:val="22"/>
                <w:szCs w:val="22"/>
              </w:rPr>
              <w:t xml:space="preserve">Valor </w:t>
            </w:r>
            <w:r w:rsidRPr="3CD356CC">
              <w:rPr>
                <w:rFonts w:ascii="Calibri" w:eastAsia="MS Mincho" w:hAnsi="Calibri"/>
                <w:sz w:val="22"/>
                <w:szCs w:val="22"/>
              </w:rPr>
              <w:t>(R$)</w:t>
            </w:r>
          </w:p>
        </w:tc>
        <w:tc>
          <w:tcPr>
            <w:tcW w:w="1419" w:type="dxa"/>
            <w:vAlign w:val="center"/>
          </w:tcPr>
          <w:p w14:paraId="33B36BF6" w14:textId="77777777" w:rsidR="00CF1D83" w:rsidRDefault="00CF1D83" w:rsidP="00CF1D83">
            <w:pPr>
              <w:jc w:val="center"/>
              <w:rPr>
                <w:rFonts w:ascii="Calibri" w:eastAsia="MS Mincho" w:hAnsi="Calibri"/>
              </w:rPr>
            </w:pPr>
            <w:r w:rsidRPr="56045DDB">
              <w:rPr>
                <w:sz w:val="22"/>
                <w:szCs w:val="22"/>
              </w:rPr>
              <w:t>Numérico</w:t>
            </w:r>
          </w:p>
        </w:tc>
        <w:tc>
          <w:tcPr>
            <w:tcW w:w="1154" w:type="dxa"/>
          </w:tcPr>
          <w:p w14:paraId="05418BCC" w14:textId="77777777" w:rsidR="00CF1D83" w:rsidRDefault="00CF1D83" w:rsidP="00CF1D83">
            <w:pPr>
              <w:jc w:val="center"/>
              <w:rPr>
                <w:rFonts w:ascii="Calibri" w:eastAsia="MS Mincho" w:hAnsi="Calibri"/>
              </w:rPr>
            </w:pPr>
          </w:p>
        </w:tc>
        <w:tc>
          <w:tcPr>
            <w:tcW w:w="1274" w:type="dxa"/>
          </w:tcPr>
          <w:p w14:paraId="3E9CB2E7" w14:textId="77777777" w:rsidR="00CF1D83" w:rsidRDefault="00CF1D83" w:rsidP="00CF1D83">
            <w:pPr>
              <w:jc w:val="center"/>
              <w:rPr>
                <w:rFonts w:ascii="Calibri" w:eastAsia="MS Mincho" w:hAnsi="Calibri"/>
              </w:rPr>
            </w:pPr>
            <w:r w:rsidRPr="56045DDB">
              <w:rPr>
                <w:rFonts w:ascii="Calibri" w:eastAsia="MS Mincho" w:hAnsi="Calibri"/>
              </w:rPr>
              <w:t>Sim</w:t>
            </w:r>
          </w:p>
        </w:tc>
        <w:tc>
          <w:tcPr>
            <w:tcW w:w="4295" w:type="dxa"/>
          </w:tcPr>
          <w:p w14:paraId="1C881EB0" w14:textId="10752E43" w:rsidR="00CF1D83" w:rsidRDefault="00CF1D83" w:rsidP="00CF1D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Valores referentes ao caixa do eCash, de acordo com a conta e data selecionadas.</w:t>
            </w:r>
          </w:p>
        </w:tc>
      </w:tr>
      <w:tr w:rsidR="00CF1D83" w14:paraId="0FB4E1CD" w14:textId="77777777" w:rsidTr="7B4052EC">
        <w:trPr>
          <w:trHeight w:val="279"/>
          <w:jc w:val="center"/>
        </w:trPr>
        <w:tc>
          <w:tcPr>
            <w:tcW w:w="1838" w:type="dxa"/>
          </w:tcPr>
          <w:p w14:paraId="0E1A52AE" w14:textId="1165FBAF" w:rsidR="00CF1D83" w:rsidRDefault="00CF1D83" w:rsidP="00CF1D83">
            <w:pPr>
              <w:rPr>
                <w:sz w:val="22"/>
                <w:szCs w:val="22"/>
              </w:rPr>
            </w:pPr>
            <w:r w:rsidRPr="56045DDB">
              <w:rPr>
                <w:sz w:val="22"/>
                <w:szCs w:val="22"/>
              </w:rPr>
              <w:t>Ok</w:t>
            </w:r>
          </w:p>
          <w:p w14:paraId="22E29C14" w14:textId="77777777" w:rsidR="00CF1D83" w:rsidRDefault="00CF1D83" w:rsidP="00CF1D83">
            <w:pPr>
              <w:rPr>
                <w:rFonts w:ascii="Calibri" w:eastAsia="MS Mincho" w:hAnsi="Calibri"/>
              </w:rPr>
            </w:pPr>
          </w:p>
        </w:tc>
        <w:tc>
          <w:tcPr>
            <w:tcW w:w="1419" w:type="dxa"/>
            <w:vAlign w:val="center"/>
          </w:tcPr>
          <w:p w14:paraId="6A8A6DF3" w14:textId="77777777" w:rsidR="00CF1D83" w:rsidRDefault="00CF1D83" w:rsidP="00CF1D83">
            <w:pPr>
              <w:jc w:val="center"/>
              <w:rPr>
                <w:rFonts w:ascii="Calibri" w:eastAsia="MS Mincho" w:hAnsi="Calibri"/>
                <w:sz w:val="22"/>
                <w:szCs w:val="22"/>
              </w:rPr>
            </w:pPr>
            <w:r w:rsidRPr="56045DDB">
              <w:rPr>
                <w:sz w:val="22"/>
                <w:szCs w:val="22"/>
              </w:rPr>
              <w:t>Check</w:t>
            </w:r>
          </w:p>
        </w:tc>
        <w:tc>
          <w:tcPr>
            <w:tcW w:w="1154" w:type="dxa"/>
          </w:tcPr>
          <w:p w14:paraId="5BA8F671" w14:textId="77777777" w:rsidR="00CF1D83" w:rsidRDefault="00CF1D83" w:rsidP="00CF1D83">
            <w:pPr>
              <w:jc w:val="center"/>
              <w:rPr>
                <w:rFonts w:ascii="Calibri" w:eastAsia="MS Mincho" w:hAnsi="Calibri"/>
              </w:rPr>
            </w:pPr>
          </w:p>
        </w:tc>
        <w:tc>
          <w:tcPr>
            <w:tcW w:w="1274" w:type="dxa"/>
          </w:tcPr>
          <w:p w14:paraId="7C032DDB" w14:textId="77777777" w:rsidR="00CF1D83" w:rsidRDefault="00CF1D83" w:rsidP="00CF1D83">
            <w:pPr>
              <w:jc w:val="center"/>
              <w:rPr>
                <w:sz w:val="22"/>
                <w:szCs w:val="22"/>
              </w:rPr>
            </w:pPr>
            <w:r w:rsidRPr="56045DDB">
              <w:rPr>
                <w:sz w:val="22"/>
                <w:szCs w:val="22"/>
              </w:rPr>
              <w:t>Não</w:t>
            </w:r>
          </w:p>
        </w:tc>
        <w:tc>
          <w:tcPr>
            <w:tcW w:w="4295" w:type="dxa"/>
          </w:tcPr>
          <w:p w14:paraId="21031E7A" w14:textId="0226465C" w:rsidR="00CF1D83" w:rsidRDefault="00CF1D83" w:rsidP="00CF1D83">
            <w:pPr>
              <w:rPr>
                <w:sz w:val="22"/>
                <w:szCs w:val="22"/>
              </w:rPr>
            </w:pPr>
            <w:r w:rsidRPr="56045DDB">
              <w:rPr>
                <w:sz w:val="22"/>
                <w:szCs w:val="22"/>
              </w:rPr>
              <w:t>Inicialmente selecionados somente os valores idênticos em ambos os extratos. Os registros desses lançamentos devem ficar destacados em verde.</w:t>
            </w:r>
          </w:p>
        </w:tc>
      </w:tr>
      <w:tr w:rsidR="00CF1D83" w14:paraId="0AEED552" w14:textId="77777777" w:rsidTr="7B4052EC">
        <w:trPr>
          <w:trHeight w:val="279"/>
          <w:jc w:val="center"/>
        </w:trPr>
        <w:tc>
          <w:tcPr>
            <w:tcW w:w="1838" w:type="dxa"/>
          </w:tcPr>
          <w:p w14:paraId="294720C8" w14:textId="07953531" w:rsidR="00CF1D83" w:rsidRDefault="00CF1D83" w:rsidP="00CF1D83">
            <w:pPr>
              <w:rPr>
                <w:rFonts w:ascii="Calibri" w:eastAsia="MS Mincho" w:hAnsi="Calibri"/>
                <w:sz w:val="22"/>
                <w:szCs w:val="22"/>
              </w:rPr>
            </w:pPr>
            <w:r w:rsidRPr="56045DDB">
              <w:rPr>
                <w:rFonts w:ascii="Calibri" w:eastAsia="MS Mincho" w:hAnsi="Calibri"/>
                <w:sz w:val="22"/>
                <w:szCs w:val="22"/>
              </w:rPr>
              <w:t>Saldo (R$)</w:t>
            </w:r>
          </w:p>
        </w:tc>
        <w:tc>
          <w:tcPr>
            <w:tcW w:w="1419" w:type="dxa"/>
            <w:vAlign w:val="center"/>
          </w:tcPr>
          <w:p w14:paraId="28C1720C" w14:textId="77777777" w:rsidR="00CF1D83" w:rsidRDefault="00CF1D83" w:rsidP="00CF1D83">
            <w:pPr>
              <w:jc w:val="center"/>
              <w:rPr>
                <w:rFonts w:ascii="Calibri" w:eastAsia="MS Mincho" w:hAnsi="Calibri"/>
              </w:rPr>
            </w:pPr>
            <w:r w:rsidRPr="56045DDB">
              <w:rPr>
                <w:sz w:val="22"/>
                <w:szCs w:val="22"/>
              </w:rPr>
              <w:t>Numérico</w:t>
            </w:r>
          </w:p>
        </w:tc>
        <w:tc>
          <w:tcPr>
            <w:tcW w:w="1154" w:type="dxa"/>
          </w:tcPr>
          <w:p w14:paraId="20410496" w14:textId="77777777" w:rsidR="00CF1D83" w:rsidRDefault="00CF1D83" w:rsidP="00CF1D83">
            <w:pPr>
              <w:jc w:val="center"/>
              <w:rPr>
                <w:rFonts w:ascii="Calibri" w:eastAsia="MS Mincho" w:hAnsi="Calibri"/>
              </w:rPr>
            </w:pPr>
          </w:p>
        </w:tc>
        <w:tc>
          <w:tcPr>
            <w:tcW w:w="1274" w:type="dxa"/>
          </w:tcPr>
          <w:p w14:paraId="7959BA3E" w14:textId="77777777" w:rsidR="00CF1D83" w:rsidRDefault="00CF1D83" w:rsidP="00CF1D83">
            <w:pPr>
              <w:jc w:val="center"/>
              <w:rPr>
                <w:rFonts w:ascii="Calibri" w:eastAsia="MS Mincho" w:hAnsi="Calibri"/>
                <w:sz w:val="22"/>
                <w:szCs w:val="22"/>
              </w:rPr>
            </w:pPr>
            <w:r w:rsidRPr="56045DDB">
              <w:rPr>
                <w:rFonts w:ascii="Calibri" w:eastAsia="MS Mincho" w:hAnsi="Calibri"/>
                <w:sz w:val="22"/>
                <w:szCs w:val="22"/>
              </w:rPr>
              <w:t>Sim</w:t>
            </w:r>
          </w:p>
        </w:tc>
        <w:tc>
          <w:tcPr>
            <w:tcW w:w="4295" w:type="dxa"/>
          </w:tcPr>
          <w:p w14:paraId="024ACEDE" w14:textId="587E7D2E" w:rsidR="00CF1D83" w:rsidRDefault="00CF1D83" w:rsidP="00CF1D83">
            <w:pPr>
              <w:rPr>
                <w:rFonts w:ascii="Calibri" w:eastAsia="MS Mincho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Saldo do caixa do eCash, de acordo com a conta e data selecionadas.</w:t>
            </w:r>
          </w:p>
        </w:tc>
      </w:tr>
    </w:tbl>
    <w:p w14:paraId="48A21919" w14:textId="00192B76" w:rsidR="003831FF" w:rsidRDefault="003831FF" w:rsidP="1CC6FEFF">
      <w:pPr>
        <w:jc w:val="center"/>
        <w:rPr>
          <w:rFonts w:ascii="Calibri" w:hAnsi="Calibri"/>
          <w:b/>
          <w:bCs/>
        </w:rPr>
      </w:pPr>
    </w:p>
    <w:p w14:paraId="6BD18F9B" w14:textId="6A9C2752" w:rsidR="003831FF" w:rsidRPr="0051487C" w:rsidRDefault="5D3CE3F5" w:rsidP="0051487C">
      <w:pPr>
        <w:rPr>
          <w:color w:val="FF0000"/>
        </w:rPr>
      </w:pPr>
      <w:r w:rsidRPr="7B4052EC">
        <w:rPr>
          <w:color w:val="FF0000"/>
        </w:rPr>
        <w:t>Pensei no desfazer e refazer a ação porque fiquei na dúvida sobre como o sistema vai funcionar se uma comparação errada for feita por engano e os valores sumirem da tela</w:t>
      </w:r>
      <w:r w:rsidR="57544BF3" w:rsidRPr="7B4052EC">
        <w:rPr>
          <w:color w:val="FF0000"/>
        </w:rPr>
        <w:t>. Porém, não terá como desfazer uma inclusão, por exemplo.</w:t>
      </w:r>
      <w:ins w:id="65" w:author="Carrao Renata" w:date="2021-03-24T20:00:00Z">
        <w:r w:rsidR="1A03947A" w:rsidRPr="7B4052EC">
          <w:rPr>
            <w:color w:val="FF0000"/>
          </w:rPr>
          <w:t xml:space="preserve"> (</w:t>
        </w:r>
      </w:ins>
      <w:ins w:id="66" w:author="Carrao Renata" w:date="2021-03-24T20:01:00Z">
        <w:r w:rsidR="6D0FAA26" w:rsidRPr="7B4052EC">
          <w:rPr>
            <w:color w:val="FF0000"/>
          </w:rPr>
          <w:t>hav</w:t>
        </w:r>
      </w:ins>
      <w:ins w:id="67" w:author="Carrao Renata" w:date="2021-03-24T20:02:00Z">
        <w:r w:rsidR="6D0FAA26" w:rsidRPr="7B4052EC">
          <w:rPr>
            <w:color w:val="FF0000"/>
          </w:rPr>
          <w:t>erá como reverter ou alterar em outra tela?)</w:t>
        </w:r>
      </w:ins>
    </w:p>
    <w:p w14:paraId="53DCD70F" w14:textId="77777777" w:rsidR="0009590D" w:rsidRDefault="0009590D" w:rsidP="003831FF">
      <w:pPr>
        <w:jc w:val="center"/>
        <w:rPr>
          <w:b/>
        </w:rPr>
      </w:pPr>
    </w:p>
    <w:p w14:paraId="7B69FA4A" w14:textId="78F7719C" w:rsidR="00696AEA" w:rsidRDefault="00696AEA" w:rsidP="00696AEA">
      <w:pPr>
        <w:pStyle w:val="Ttulo2"/>
        <w:numPr>
          <w:ilvl w:val="0"/>
          <w:numId w:val="11"/>
        </w:numPr>
      </w:pPr>
      <w:bookmarkStart w:id="68" w:name="_Toc67485674"/>
      <w:r>
        <w:t>Tela de inclusão de ajustes</w:t>
      </w:r>
      <w:bookmarkEnd w:id="68"/>
    </w:p>
    <w:p w14:paraId="24C50C79" w14:textId="44C2EDE7" w:rsidR="00696AEA" w:rsidRDefault="000D2369" w:rsidP="00696AEA">
      <w:pPr>
        <w:pStyle w:val="Ttulo2"/>
        <w:numPr>
          <w:ilvl w:val="1"/>
          <w:numId w:val="11"/>
        </w:numPr>
      </w:pPr>
      <w:bookmarkStart w:id="69" w:name="_Toc67485675"/>
      <w:r>
        <w:t>Tela exibida assim que a solicitação de inclusão do</w:t>
      </w:r>
      <w:r w:rsidR="00696AEA">
        <w:t xml:space="preserve"> registro </w:t>
      </w:r>
      <w:r>
        <w:t>é feita</w:t>
      </w:r>
      <w:bookmarkEnd w:id="69"/>
    </w:p>
    <w:p w14:paraId="004217CF" w14:textId="77777777" w:rsidR="004A458C" w:rsidRPr="004A458C" w:rsidRDefault="004A458C" w:rsidP="004A458C"/>
    <w:p w14:paraId="17B7F003" w14:textId="067F6F85" w:rsidR="00696AEA" w:rsidRPr="00696AEA" w:rsidRDefault="0EB9AE00" w:rsidP="00696AEA">
      <w:pPr>
        <w:jc w:val="center"/>
      </w:pPr>
      <w:r>
        <w:rPr>
          <w:noProof/>
        </w:rPr>
        <w:drawing>
          <wp:inline distT="0" distB="0" distL="0" distR="0" wp14:anchorId="61E5FF48" wp14:editId="47BCAB58">
            <wp:extent cx="4451350" cy="1903966"/>
            <wp:effectExtent l="0" t="0" r="635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1350" cy="1903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A65AF" w14:textId="68C43E8B" w:rsidR="0009590D" w:rsidRDefault="00696AEA" w:rsidP="004A458C">
      <w:pPr>
        <w:pStyle w:val="Ttulo2"/>
        <w:numPr>
          <w:ilvl w:val="1"/>
          <w:numId w:val="11"/>
        </w:numPr>
      </w:pPr>
      <w:bookmarkStart w:id="70" w:name="_Toc67485676"/>
      <w:r>
        <w:lastRenderedPageBreak/>
        <w:t>Exemplo de alteração de Categoria e Operação</w:t>
      </w:r>
      <w:r w:rsidR="000D2369">
        <w:t xml:space="preserve"> antes da inclusão do registro</w:t>
      </w:r>
      <w:bookmarkEnd w:id="70"/>
    </w:p>
    <w:p w14:paraId="307B68CB" w14:textId="55B48463" w:rsidR="00696AEA" w:rsidRDefault="0EB9AE00" w:rsidP="008A7808">
      <w:pPr>
        <w:jc w:val="center"/>
      </w:pPr>
      <w:r>
        <w:rPr>
          <w:noProof/>
        </w:rPr>
        <w:drawing>
          <wp:inline distT="0" distB="0" distL="0" distR="0" wp14:anchorId="795452DD" wp14:editId="6EBE4DBE">
            <wp:extent cx="4457700" cy="2018197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01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DB102" w14:textId="77777777" w:rsidR="0009590D" w:rsidRDefault="0009590D" w:rsidP="0009590D"/>
    <w:p w14:paraId="05BC66AF" w14:textId="77777777" w:rsidR="0009590D" w:rsidRPr="0009590D" w:rsidRDefault="0009590D" w:rsidP="0009590D"/>
    <w:tbl>
      <w:tblPr>
        <w:tblW w:w="0" w:type="auto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000" w:firstRow="0" w:lastRow="0" w:firstColumn="0" w:lastColumn="0" w:noHBand="0" w:noVBand="0"/>
      </w:tblPr>
      <w:tblGrid>
        <w:gridCol w:w="1696"/>
        <w:gridCol w:w="1419"/>
        <w:gridCol w:w="1154"/>
        <w:gridCol w:w="1274"/>
        <w:gridCol w:w="4437"/>
      </w:tblGrid>
      <w:tr w:rsidR="00696AEA" w14:paraId="3773C654" w14:textId="77777777" w:rsidTr="00696AEA">
        <w:trPr>
          <w:trHeight w:val="217"/>
          <w:jc w:val="center"/>
        </w:trPr>
        <w:tc>
          <w:tcPr>
            <w:tcW w:w="9980" w:type="dxa"/>
            <w:gridSpan w:val="5"/>
            <w:shd w:val="clear" w:color="auto" w:fill="C0C0C0"/>
          </w:tcPr>
          <w:p w14:paraId="62E49E72" w14:textId="5216334E" w:rsidR="00696AEA" w:rsidRDefault="00696AEA" w:rsidP="00696AEA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INCLUSÃO DE AJUSTES NO CAIXA</w:t>
            </w:r>
          </w:p>
          <w:p w14:paraId="779F5B05" w14:textId="77777777" w:rsidR="00696AEA" w:rsidRDefault="00696AEA" w:rsidP="0009590D">
            <w:pPr>
              <w:jc w:val="center"/>
              <w:rPr>
                <w:rFonts w:ascii="Calibri" w:eastAsia="MS Mincho" w:hAnsi="Calibri"/>
                <w:b/>
                <w:bCs/>
                <w:sz w:val="22"/>
                <w:szCs w:val="22"/>
              </w:rPr>
            </w:pPr>
          </w:p>
        </w:tc>
      </w:tr>
      <w:tr w:rsidR="00696AEA" w14:paraId="2FCD8B05" w14:textId="77777777" w:rsidTr="00010453">
        <w:trPr>
          <w:trHeight w:val="300"/>
          <w:jc w:val="center"/>
        </w:trPr>
        <w:tc>
          <w:tcPr>
            <w:tcW w:w="1696" w:type="dxa"/>
            <w:shd w:val="clear" w:color="auto" w:fill="C0C0C0"/>
          </w:tcPr>
          <w:p w14:paraId="6F8C5390" w14:textId="77777777" w:rsidR="00696AEA" w:rsidRDefault="00696AEA" w:rsidP="0009590D">
            <w:pPr>
              <w:jc w:val="center"/>
              <w:rPr>
                <w:b/>
                <w:bCs/>
                <w:sz w:val="22"/>
                <w:szCs w:val="22"/>
              </w:rPr>
            </w:pPr>
            <w:r w:rsidRPr="1CC6FEFF">
              <w:rPr>
                <w:b/>
                <w:bCs/>
                <w:sz w:val="22"/>
                <w:szCs w:val="22"/>
              </w:rPr>
              <w:t>Campo</w:t>
            </w:r>
          </w:p>
        </w:tc>
        <w:tc>
          <w:tcPr>
            <w:tcW w:w="1419" w:type="dxa"/>
            <w:shd w:val="clear" w:color="auto" w:fill="C0C0C0"/>
          </w:tcPr>
          <w:p w14:paraId="756EAD5A" w14:textId="77777777" w:rsidR="00696AEA" w:rsidRDefault="00696AEA" w:rsidP="0009590D">
            <w:pPr>
              <w:jc w:val="center"/>
              <w:rPr>
                <w:sz w:val="22"/>
                <w:szCs w:val="22"/>
              </w:rPr>
            </w:pPr>
            <w:r w:rsidRPr="1CC6FEFF">
              <w:rPr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1154" w:type="dxa"/>
            <w:shd w:val="clear" w:color="auto" w:fill="C0C0C0"/>
          </w:tcPr>
          <w:p w14:paraId="31FD4138" w14:textId="77777777" w:rsidR="00696AEA" w:rsidRDefault="00696AEA" w:rsidP="0009590D">
            <w:pPr>
              <w:jc w:val="center"/>
              <w:rPr>
                <w:rFonts w:ascii="Calibri" w:eastAsia="MS Mincho" w:hAnsi="Calibri"/>
                <w:b/>
                <w:bCs/>
              </w:rPr>
            </w:pPr>
            <w:r w:rsidRPr="65864F53">
              <w:rPr>
                <w:rFonts w:ascii="Calibri" w:eastAsia="MS Mincho" w:hAnsi="Calibri"/>
                <w:b/>
                <w:bCs/>
              </w:rPr>
              <w:t>Tamanho</w:t>
            </w:r>
          </w:p>
        </w:tc>
        <w:tc>
          <w:tcPr>
            <w:tcW w:w="1274" w:type="dxa"/>
            <w:shd w:val="clear" w:color="auto" w:fill="C0C0C0"/>
          </w:tcPr>
          <w:p w14:paraId="5BBBCDFE" w14:textId="77777777" w:rsidR="00696AEA" w:rsidRDefault="00696AEA" w:rsidP="0009590D">
            <w:pPr>
              <w:jc w:val="center"/>
              <w:rPr>
                <w:b/>
                <w:bCs/>
                <w:sz w:val="22"/>
                <w:szCs w:val="22"/>
              </w:rPr>
            </w:pPr>
            <w:r w:rsidRPr="1CC6FEFF">
              <w:rPr>
                <w:b/>
                <w:bCs/>
                <w:sz w:val="22"/>
                <w:szCs w:val="22"/>
              </w:rPr>
              <w:t>Obrigatório</w:t>
            </w:r>
          </w:p>
        </w:tc>
        <w:tc>
          <w:tcPr>
            <w:tcW w:w="4437" w:type="dxa"/>
            <w:shd w:val="clear" w:color="auto" w:fill="C0C0C0"/>
          </w:tcPr>
          <w:p w14:paraId="4EDA8282" w14:textId="77777777" w:rsidR="00696AEA" w:rsidRDefault="00696AEA" w:rsidP="0009590D">
            <w:pPr>
              <w:jc w:val="center"/>
              <w:rPr>
                <w:sz w:val="22"/>
                <w:szCs w:val="22"/>
              </w:rPr>
            </w:pPr>
            <w:r w:rsidRPr="1CC6FEFF">
              <w:rPr>
                <w:b/>
                <w:bCs/>
                <w:sz w:val="22"/>
                <w:szCs w:val="22"/>
              </w:rPr>
              <w:t>Regras</w:t>
            </w:r>
          </w:p>
        </w:tc>
      </w:tr>
      <w:tr w:rsidR="00696AEA" w14:paraId="362B02CF" w14:textId="77777777" w:rsidTr="00010453">
        <w:trPr>
          <w:trHeight w:val="279"/>
          <w:jc w:val="center"/>
        </w:trPr>
        <w:tc>
          <w:tcPr>
            <w:tcW w:w="1696" w:type="dxa"/>
          </w:tcPr>
          <w:p w14:paraId="7B5B17D4" w14:textId="0E2F0F9B" w:rsidR="00696AEA" w:rsidRDefault="00696AEA" w:rsidP="0009590D">
            <w:pPr>
              <w:spacing w:after="160"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Categoria</w:t>
            </w:r>
          </w:p>
        </w:tc>
        <w:tc>
          <w:tcPr>
            <w:tcW w:w="1419" w:type="dxa"/>
            <w:vAlign w:val="center"/>
          </w:tcPr>
          <w:p w14:paraId="70AE181F" w14:textId="05947BCE" w:rsidR="00696AEA" w:rsidRDefault="00696AEA" w:rsidP="0009590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ComboBox</w:t>
            </w:r>
          </w:p>
        </w:tc>
        <w:tc>
          <w:tcPr>
            <w:tcW w:w="1154" w:type="dxa"/>
          </w:tcPr>
          <w:p w14:paraId="61E0640E" w14:textId="2C5E52B2" w:rsidR="00696AEA" w:rsidRDefault="00696AEA" w:rsidP="0009590D">
            <w:pPr>
              <w:jc w:val="center"/>
              <w:rPr>
                <w:rFonts w:ascii="Calibri" w:eastAsia="MS Mincho" w:hAnsi="Calibri"/>
              </w:rPr>
            </w:pPr>
            <w:r>
              <w:rPr>
                <w:rFonts w:ascii="Calibri" w:eastAsia="MS Mincho" w:hAnsi="Calibri"/>
              </w:rPr>
              <w:t>-</w:t>
            </w:r>
          </w:p>
        </w:tc>
        <w:tc>
          <w:tcPr>
            <w:tcW w:w="1274" w:type="dxa"/>
          </w:tcPr>
          <w:p w14:paraId="786B6498" w14:textId="7C8DDB51" w:rsidR="00696AEA" w:rsidRDefault="00696AEA" w:rsidP="0009590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Sim</w:t>
            </w:r>
          </w:p>
        </w:tc>
        <w:tc>
          <w:tcPr>
            <w:tcW w:w="4437" w:type="dxa"/>
          </w:tcPr>
          <w:p w14:paraId="47EBC9C2" w14:textId="77777777" w:rsidR="00696AEA" w:rsidRDefault="000D2369" w:rsidP="0009590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Carregar </w:t>
            </w:r>
            <w:r w:rsidR="00010453">
              <w:rPr>
                <w:sz w:val="22"/>
                <w:szCs w:val="22"/>
              </w:rPr>
              <w:t xml:space="preserve">a comboBox com </w:t>
            </w:r>
            <w:r>
              <w:rPr>
                <w:sz w:val="22"/>
                <w:szCs w:val="22"/>
              </w:rPr>
              <w:t>a lista de categorias existentes.</w:t>
            </w:r>
          </w:p>
          <w:p w14:paraId="4AFF108E" w14:textId="473BF096" w:rsidR="00010453" w:rsidRDefault="00010453" w:rsidP="0009590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Default: Selecione</w:t>
            </w:r>
          </w:p>
        </w:tc>
      </w:tr>
      <w:tr w:rsidR="00696AEA" w14:paraId="2E9C4FBA" w14:textId="77777777" w:rsidTr="00010453">
        <w:trPr>
          <w:trHeight w:val="279"/>
          <w:jc w:val="center"/>
        </w:trPr>
        <w:tc>
          <w:tcPr>
            <w:tcW w:w="1696" w:type="dxa"/>
          </w:tcPr>
          <w:p w14:paraId="2B179644" w14:textId="6BDA4BAC" w:rsidR="00696AEA" w:rsidRDefault="000D2369" w:rsidP="0009590D">
            <w:pPr>
              <w:rPr>
                <w:rFonts w:ascii="Calibri" w:eastAsia="MS Mincho" w:hAnsi="Calibri"/>
              </w:rPr>
            </w:pPr>
            <w:r>
              <w:rPr>
                <w:rFonts w:ascii="Calibri" w:eastAsia="MS Mincho" w:hAnsi="Calibri"/>
              </w:rPr>
              <w:t>Descrição da movimentação</w:t>
            </w:r>
          </w:p>
        </w:tc>
        <w:tc>
          <w:tcPr>
            <w:tcW w:w="1419" w:type="dxa"/>
            <w:vAlign w:val="center"/>
          </w:tcPr>
          <w:p w14:paraId="3095EAB7" w14:textId="66364DC0" w:rsidR="000D2369" w:rsidRDefault="000D2369" w:rsidP="0009590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TextBox</w:t>
            </w:r>
          </w:p>
          <w:p w14:paraId="42EC8B17" w14:textId="77777777" w:rsidR="00696AEA" w:rsidRDefault="00696AEA" w:rsidP="0009590D">
            <w:pPr>
              <w:jc w:val="center"/>
              <w:rPr>
                <w:sz w:val="22"/>
                <w:szCs w:val="22"/>
              </w:rPr>
            </w:pPr>
            <w:r w:rsidRPr="3CD356CC">
              <w:rPr>
                <w:sz w:val="22"/>
                <w:szCs w:val="22"/>
              </w:rPr>
              <w:t>Alfanumérico</w:t>
            </w:r>
          </w:p>
        </w:tc>
        <w:tc>
          <w:tcPr>
            <w:tcW w:w="1154" w:type="dxa"/>
          </w:tcPr>
          <w:p w14:paraId="07A0C9C6" w14:textId="77777777" w:rsidR="00696AEA" w:rsidRDefault="00696AEA" w:rsidP="0009590D">
            <w:pPr>
              <w:jc w:val="center"/>
              <w:rPr>
                <w:rFonts w:ascii="Calibri" w:eastAsia="MS Mincho" w:hAnsi="Calibri"/>
              </w:rPr>
            </w:pPr>
            <w:r w:rsidRPr="3CD356CC">
              <w:rPr>
                <w:rFonts w:ascii="Calibri" w:eastAsia="MS Mincho" w:hAnsi="Calibri"/>
              </w:rPr>
              <w:t>30</w:t>
            </w:r>
          </w:p>
        </w:tc>
        <w:tc>
          <w:tcPr>
            <w:tcW w:w="1274" w:type="dxa"/>
          </w:tcPr>
          <w:p w14:paraId="3E69714B" w14:textId="77777777" w:rsidR="00696AEA" w:rsidRDefault="00696AEA" w:rsidP="0009590D">
            <w:pPr>
              <w:jc w:val="center"/>
              <w:rPr>
                <w:sz w:val="22"/>
                <w:szCs w:val="22"/>
              </w:rPr>
            </w:pPr>
            <w:r w:rsidRPr="1CC6FEFF">
              <w:rPr>
                <w:sz w:val="22"/>
                <w:szCs w:val="22"/>
              </w:rPr>
              <w:t>Sim</w:t>
            </w:r>
          </w:p>
        </w:tc>
        <w:tc>
          <w:tcPr>
            <w:tcW w:w="4437" w:type="dxa"/>
          </w:tcPr>
          <w:p w14:paraId="0B8DB6EF" w14:textId="54BF3F4A" w:rsidR="00696AEA" w:rsidRDefault="000D2369" w:rsidP="0009590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Carregar </w:t>
            </w:r>
            <w:r w:rsidR="00010453">
              <w:rPr>
                <w:sz w:val="22"/>
                <w:szCs w:val="22"/>
              </w:rPr>
              <w:t xml:space="preserve">a textBox com </w:t>
            </w:r>
            <w:r>
              <w:rPr>
                <w:sz w:val="22"/>
                <w:szCs w:val="22"/>
              </w:rPr>
              <w:t>o texto que veio do extrato bancário.</w:t>
            </w:r>
          </w:p>
          <w:p w14:paraId="6E2C2535" w14:textId="7F9AC1B4" w:rsidR="000D2369" w:rsidRDefault="000D2369" w:rsidP="0009590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Pode ser editado.</w:t>
            </w:r>
          </w:p>
        </w:tc>
      </w:tr>
      <w:tr w:rsidR="00696AEA" w14:paraId="3049BBDB" w14:textId="77777777" w:rsidTr="00010453">
        <w:trPr>
          <w:trHeight w:val="279"/>
          <w:jc w:val="center"/>
        </w:trPr>
        <w:tc>
          <w:tcPr>
            <w:tcW w:w="1696" w:type="dxa"/>
          </w:tcPr>
          <w:p w14:paraId="3DAB5495" w14:textId="56AFA419" w:rsidR="00696AEA" w:rsidRDefault="00696AEA" w:rsidP="00696AEA">
            <w:pPr>
              <w:rPr>
                <w:rFonts w:ascii="Calibri" w:eastAsia="MS Mincho" w:hAnsi="Calibri"/>
              </w:rPr>
            </w:pPr>
            <w:r w:rsidRPr="3CD356CC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Operação</w:t>
            </w:r>
          </w:p>
        </w:tc>
        <w:tc>
          <w:tcPr>
            <w:tcW w:w="1419" w:type="dxa"/>
            <w:vAlign w:val="center"/>
          </w:tcPr>
          <w:p w14:paraId="70D8B2F0" w14:textId="4012081F" w:rsidR="00696AEA" w:rsidRDefault="000D2369" w:rsidP="00696AEA">
            <w:pPr>
              <w:jc w:val="center"/>
              <w:rPr>
                <w:rFonts w:ascii="Calibri" w:eastAsia="MS Mincho" w:hAnsi="Calibri"/>
              </w:rPr>
            </w:pPr>
            <w:r>
              <w:rPr>
                <w:sz w:val="22"/>
                <w:szCs w:val="22"/>
              </w:rPr>
              <w:t>ComboBox</w:t>
            </w:r>
          </w:p>
        </w:tc>
        <w:tc>
          <w:tcPr>
            <w:tcW w:w="1154" w:type="dxa"/>
          </w:tcPr>
          <w:p w14:paraId="4455A716" w14:textId="792DA7C9" w:rsidR="00696AEA" w:rsidRDefault="00010453" w:rsidP="00696AEA">
            <w:pPr>
              <w:jc w:val="center"/>
              <w:rPr>
                <w:rFonts w:ascii="Calibri" w:eastAsia="MS Mincho" w:hAnsi="Calibri"/>
              </w:rPr>
            </w:pPr>
            <w:r>
              <w:rPr>
                <w:rFonts w:ascii="Calibri" w:eastAsia="MS Mincho" w:hAnsi="Calibri"/>
              </w:rPr>
              <w:t>-</w:t>
            </w:r>
          </w:p>
        </w:tc>
        <w:tc>
          <w:tcPr>
            <w:tcW w:w="1274" w:type="dxa"/>
          </w:tcPr>
          <w:p w14:paraId="24F7C140" w14:textId="3B592AB0" w:rsidR="00696AEA" w:rsidRDefault="00696AEA" w:rsidP="00696AEA">
            <w:pPr>
              <w:jc w:val="center"/>
              <w:rPr>
                <w:rFonts w:ascii="Calibri" w:eastAsia="MS Mincho" w:hAnsi="Calibri"/>
              </w:rPr>
            </w:pPr>
            <w:r w:rsidRPr="1CC6FEFF">
              <w:rPr>
                <w:sz w:val="22"/>
                <w:szCs w:val="22"/>
              </w:rPr>
              <w:t>Sim</w:t>
            </w:r>
          </w:p>
        </w:tc>
        <w:tc>
          <w:tcPr>
            <w:tcW w:w="4437" w:type="dxa"/>
          </w:tcPr>
          <w:p w14:paraId="2F37AA34" w14:textId="49A421EE" w:rsidR="00696AEA" w:rsidRDefault="00010453" w:rsidP="000104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Carregar a comboBox com a lista de operações existentes, porém</w:t>
            </w:r>
            <w:r w:rsidR="000D2369">
              <w:rPr>
                <w:sz w:val="22"/>
                <w:szCs w:val="22"/>
              </w:rPr>
              <w:t xml:space="preserve"> com a operação que veio do extrato bancário</w:t>
            </w:r>
            <w:r>
              <w:rPr>
                <w:sz w:val="22"/>
                <w:szCs w:val="22"/>
              </w:rPr>
              <w:t xml:space="preserve"> selecionada</w:t>
            </w:r>
            <w:r w:rsidR="000D2369">
              <w:rPr>
                <w:sz w:val="22"/>
                <w:szCs w:val="22"/>
              </w:rPr>
              <w:t>.</w:t>
            </w:r>
          </w:p>
          <w:p w14:paraId="4FBD67F3" w14:textId="528C1FFA" w:rsidR="000D2369" w:rsidRDefault="000D2369" w:rsidP="00696AE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Outra operação pode ser selecionada.</w:t>
            </w:r>
          </w:p>
        </w:tc>
      </w:tr>
      <w:tr w:rsidR="00696AEA" w14:paraId="7E15AF9C" w14:textId="77777777" w:rsidTr="00010453">
        <w:trPr>
          <w:trHeight w:val="279"/>
          <w:jc w:val="center"/>
        </w:trPr>
        <w:tc>
          <w:tcPr>
            <w:tcW w:w="1696" w:type="dxa"/>
          </w:tcPr>
          <w:p w14:paraId="5E99FB66" w14:textId="05894F0E" w:rsidR="00696AEA" w:rsidRPr="3CD356CC" w:rsidRDefault="00696AEA" w:rsidP="00696AEA">
            <w:pPr>
              <w:rPr>
                <w:sz w:val="22"/>
                <w:szCs w:val="22"/>
              </w:rPr>
            </w:pPr>
            <w:r w:rsidRPr="3CD356CC">
              <w:rPr>
                <w:sz w:val="22"/>
                <w:szCs w:val="22"/>
              </w:rPr>
              <w:t xml:space="preserve">Valor </w:t>
            </w:r>
            <w:r w:rsidRPr="3CD356CC">
              <w:rPr>
                <w:rFonts w:ascii="Calibri" w:eastAsia="MS Mincho" w:hAnsi="Calibri"/>
                <w:sz w:val="22"/>
                <w:szCs w:val="22"/>
              </w:rPr>
              <w:t>(R$)</w:t>
            </w:r>
          </w:p>
        </w:tc>
        <w:tc>
          <w:tcPr>
            <w:tcW w:w="1419" w:type="dxa"/>
            <w:vAlign w:val="center"/>
          </w:tcPr>
          <w:p w14:paraId="544E5A36" w14:textId="375A6CA2" w:rsidR="00696AEA" w:rsidRPr="56045DDB" w:rsidRDefault="00696AEA" w:rsidP="00696AEA">
            <w:pPr>
              <w:jc w:val="center"/>
              <w:rPr>
                <w:sz w:val="22"/>
                <w:szCs w:val="22"/>
              </w:rPr>
            </w:pPr>
            <w:r w:rsidRPr="56045DDB">
              <w:rPr>
                <w:sz w:val="22"/>
                <w:szCs w:val="22"/>
              </w:rPr>
              <w:t>Numérico</w:t>
            </w:r>
          </w:p>
        </w:tc>
        <w:tc>
          <w:tcPr>
            <w:tcW w:w="1154" w:type="dxa"/>
          </w:tcPr>
          <w:p w14:paraId="5CE7A182" w14:textId="77777777" w:rsidR="00696AEA" w:rsidRDefault="00696AEA" w:rsidP="00696AEA">
            <w:pPr>
              <w:jc w:val="center"/>
              <w:rPr>
                <w:rFonts w:ascii="Calibri" w:eastAsia="MS Mincho" w:hAnsi="Calibri"/>
              </w:rPr>
            </w:pPr>
          </w:p>
        </w:tc>
        <w:tc>
          <w:tcPr>
            <w:tcW w:w="1274" w:type="dxa"/>
          </w:tcPr>
          <w:p w14:paraId="3D2BD48A" w14:textId="5DF1EE8F" w:rsidR="00696AEA" w:rsidRPr="56045DDB" w:rsidRDefault="00696AEA" w:rsidP="00696AEA">
            <w:pPr>
              <w:jc w:val="center"/>
              <w:rPr>
                <w:rFonts w:ascii="Calibri" w:eastAsia="MS Mincho" w:hAnsi="Calibri"/>
              </w:rPr>
            </w:pPr>
            <w:r>
              <w:rPr>
                <w:rFonts w:ascii="Calibri" w:eastAsia="MS Mincho" w:hAnsi="Calibri"/>
              </w:rPr>
              <w:t>Sim</w:t>
            </w:r>
          </w:p>
        </w:tc>
        <w:tc>
          <w:tcPr>
            <w:tcW w:w="4437" w:type="dxa"/>
          </w:tcPr>
          <w:p w14:paraId="64BB02FA" w14:textId="2932F240" w:rsidR="00696AEA" w:rsidRDefault="00010453" w:rsidP="00696AE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Exibir</w:t>
            </w:r>
            <w:r w:rsidR="000D2369">
              <w:rPr>
                <w:sz w:val="22"/>
                <w:szCs w:val="22"/>
              </w:rPr>
              <w:t xml:space="preserve"> o valor que veio do extrato bancário.</w:t>
            </w:r>
          </w:p>
          <w:p w14:paraId="55858394" w14:textId="1A81BCB9" w:rsidR="000D2369" w:rsidRDefault="000D2369" w:rsidP="00696AE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pode ser editado.</w:t>
            </w:r>
          </w:p>
        </w:tc>
      </w:tr>
      <w:tr w:rsidR="00696AEA" w14:paraId="237B0312" w14:textId="77777777" w:rsidTr="00010453">
        <w:trPr>
          <w:trHeight w:val="279"/>
          <w:jc w:val="center"/>
        </w:trPr>
        <w:tc>
          <w:tcPr>
            <w:tcW w:w="1696" w:type="dxa"/>
          </w:tcPr>
          <w:p w14:paraId="5E34AFF8" w14:textId="56D148DD" w:rsidR="00696AEA" w:rsidRPr="3CD356CC" w:rsidRDefault="000D2369" w:rsidP="00696AE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Cancelar</w:t>
            </w:r>
          </w:p>
        </w:tc>
        <w:tc>
          <w:tcPr>
            <w:tcW w:w="1419" w:type="dxa"/>
            <w:vAlign w:val="center"/>
          </w:tcPr>
          <w:p w14:paraId="264FA9AB" w14:textId="6D720F95" w:rsidR="00696AEA" w:rsidRPr="56045DDB" w:rsidRDefault="000D2369" w:rsidP="00696AE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Botão</w:t>
            </w:r>
          </w:p>
        </w:tc>
        <w:tc>
          <w:tcPr>
            <w:tcW w:w="1154" w:type="dxa"/>
          </w:tcPr>
          <w:p w14:paraId="592CC02A" w14:textId="4BCCA6E3" w:rsidR="00696AEA" w:rsidRDefault="000D2369" w:rsidP="00696AEA">
            <w:pPr>
              <w:jc w:val="center"/>
              <w:rPr>
                <w:rFonts w:ascii="Calibri" w:eastAsia="MS Mincho" w:hAnsi="Calibri"/>
              </w:rPr>
            </w:pPr>
            <w:r>
              <w:rPr>
                <w:rFonts w:ascii="Calibri" w:eastAsia="MS Mincho" w:hAnsi="Calibri"/>
              </w:rPr>
              <w:t>-</w:t>
            </w:r>
          </w:p>
        </w:tc>
        <w:tc>
          <w:tcPr>
            <w:tcW w:w="1274" w:type="dxa"/>
          </w:tcPr>
          <w:p w14:paraId="24D4EA32" w14:textId="651E74B2" w:rsidR="00696AEA" w:rsidRPr="56045DDB" w:rsidRDefault="000D2369" w:rsidP="00696AEA">
            <w:pPr>
              <w:jc w:val="center"/>
              <w:rPr>
                <w:rFonts w:ascii="Calibri" w:eastAsia="MS Mincho" w:hAnsi="Calibri"/>
              </w:rPr>
            </w:pPr>
            <w:r>
              <w:rPr>
                <w:rFonts w:ascii="Calibri" w:eastAsia="MS Mincho" w:hAnsi="Calibri"/>
              </w:rPr>
              <w:t>Sim</w:t>
            </w:r>
          </w:p>
        </w:tc>
        <w:tc>
          <w:tcPr>
            <w:tcW w:w="4437" w:type="dxa"/>
          </w:tcPr>
          <w:p w14:paraId="172938F6" w14:textId="4ED212EC" w:rsidR="00696AEA" w:rsidRDefault="000D2369" w:rsidP="00696AE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realiza a inclusão e volta para a tela de comparação no estado em que estava quando a inclusão foi selecionada.</w:t>
            </w:r>
          </w:p>
        </w:tc>
      </w:tr>
      <w:tr w:rsidR="000D2369" w14:paraId="0931C739" w14:textId="77777777" w:rsidTr="00010453">
        <w:trPr>
          <w:trHeight w:val="279"/>
          <w:jc w:val="center"/>
        </w:trPr>
        <w:tc>
          <w:tcPr>
            <w:tcW w:w="1696" w:type="dxa"/>
          </w:tcPr>
          <w:p w14:paraId="2941CFED" w14:textId="0D278946" w:rsidR="000D2369" w:rsidRDefault="000D2369" w:rsidP="000D2369">
            <w:pPr>
              <w:rPr>
                <w:rFonts w:ascii="Calibri" w:eastAsia="MS Mincho" w:hAnsi="Calibri"/>
                <w:sz w:val="22"/>
                <w:szCs w:val="22"/>
              </w:rPr>
            </w:pPr>
            <w:r>
              <w:rPr>
                <w:rFonts w:ascii="Calibri" w:eastAsia="MS Mincho" w:hAnsi="Calibri"/>
                <w:sz w:val="22"/>
                <w:szCs w:val="22"/>
              </w:rPr>
              <w:t>Incluir</w:t>
            </w:r>
          </w:p>
        </w:tc>
        <w:tc>
          <w:tcPr>
            <w:tcW w:w="1419" w:type="dxa"/>
            <w:vAlign w:val="center"/>
          </w:tcPr>
          <w:p w14:paraId="5CD26F25" w14:textId="5C28860E" w:rsidR="000D2369" w:rsidRDefault="000D2369" w:rsidP="000D2369">
            <w:pPr>
              <w:jc w:val="center"/>
              <w:rPr>
                <w:rFonts w:ascii="Calibri" w:eastAsia="MS Mincho" w:hAnsi="Calibri"/>
              </w:rPr>
            </w:pPr>
            <w:r>
              <w:rPr>
                <w:sz w:val="22"/>
                <w:szCs w:val="22"/>
              </w:rPr>
              <w:t>Botão</w:t>
            </w:r>
          </w:p>
        </w:tc>
        <w:tc>
          <w:tcPr>
            <w:tcW w:w="1154" w:type="dxa"/>
          </w:tcPr>
          <w:p w14:paraId="0FFEB330" w14:textId="19ABAF64" w:rsidR="000D2369" w:rsidRDefault="000D2369" w:rsidP="000D2369">
            <w:pPr>
              <w:jc w:val="center"/>
              <w:rPr>
                <w:rFonts w:ascii="Calibri" w:eastAsia="MS Mincho" w:hAnsi="Calibri"/>
              </w:rPr>
            </w:pPr>
            <w:r>
              <w:rPr>
                <w:rFonts w:ascii="Calibri" w:eastAsia="MS Mincho" w:hAnsi="Calibri"/>
              </w:rPr>
              <w:t>-</w:t>
            </w:r>
          </w:p>
        </w:tc>
        <w:tc>
          <w:tcPr>
            <w:tcW w:w="1274" w:type="dxa"/>
          </w:tcPr>
          <w:p w14:paraId="392CFC9F" w14:textId="6A743CCF" w:rsidR="000D2369" w:rsidRDefault="000D2369" w:rsidP="000D2369">
            <w:pPr>
              <w:jc w:val="center"/>
              <w:rPr>
                <w:rFonts w:ascii="Calibri" w:eastAsia="MS Mincho" w:hAnsi="Calibri"/>
                <w:sz w:val="22"/>
                <w:szCs w:val="22"/>
              </w:rPr>
            </w:pPr>
            <w:r>
              <w:rPr>
                <w:rFonts w:ascii="Calibri" w:eastAsia="MS Mincho" w:hAnsi="Calibri"/>
              </w:rPr>
              <w:t>Sim</w:t>
            </w:r>
          </w:p>
        </w:tc>
        <w:tc>
          <w:tcPr>
            <w:tcW w:w="4437" w:type="dxa"/>
          </w:tcPr>
          <w:p w14:paraId="2284400B" w14:textId="7D382E44" w:rsidR="00010453" w:rsidRDefault="000D2369" w:rsidP="00010453">
            <w:pPr>
              <w:rPr>
                <w:rFonts w:ascii="Calibri" w:eastAsia="MS Mincho" w:hAnsi="Calibri"/>
                <w:sz w:val="22"/>
                <w:szCs w:val="22"/>
              </w:rPr>
            </w:pPr>
            <w:r>
              <w:rPr>
                <w:rFonts w:ascii="Calibri" w:eastAsia="MS Mincho" w:hAnsi="Calibri"/>
                <w:sz w:val="22"/>
                <w:szCs w:val="22"/>
              </w:rPr>
              <w:t>Inclui as informações referentes à movimentação no caixa do sistema</w:t>
            </w:r>
            <w:r w:rsidR="00010453">
              <w:rPr>
                <w:rFonts w:ascii="Calibri" w:eastAsia="MS Mincho" w:hAnsi="Calibri"/>
                <w:sz w:val="22"/>
                <w:szCs w:val="22"/>
              </w:rPr>
              <w:t>. Além das exibidas em tela, devem ser inseridas as seguintes informações: IN/OUT (IN para valores positivos e OUT para valores negativos), Data da movimentação e N/A para Aprovado.</w:t>
            </w:r>
          </w:p>
          <w:p w14:paraId="0DE444D8" w14:textId="78D7DBFF" w:rsidR="00010453" w:rsidRDefault="00010453" w:rsidP="00010453">
            <w:pPr>
              <w:rPr>
                <w:rFonts w:ascii="Calibri" w:eastAsia="MS Mincho" w:hAnsi="Calibri"/>
                <w:sz w:val="22"/>
                <w:szCs w:val="22"/>
              </w:rPr>
            </w:pPr>
          </w:p>
        </w:tc>
      </w:tr>
    </w:tbl>
    <w:p w14:paraId="6C10D96D" w14:textId="1F0F3A44" w:rsidR="00696AEA" w:rsidRPr="00696AEA" w:rsidRDefault="00696AEA" w:rsidP="00696AEA">
      <w:pPr>
        <w:jc w:val="center"/>
      </w:pPr>
    </w:p>
    <w:p w14:paraId="2DBD2C42" w14:textId="6F212C2F" w:rsidR="40D62DD0" w:rsidRDefault="40D62DD0" w:rsidP="3CD356CC">
      <w:pPr>
        <w:pStyle w:val="Ttulo2"/>
        <w:numPr>
          <w:ilvl w:val="0"/>
          <w:numId w:val="11"/>
        </w:numPr>
      </w:pPr>
      <w:bookmarkStart w:id="71" w:name="_Toc67485677"/>
      <w:r>
        <w:t>Regras de Negócio</w:t>
      </w:r>
      <w:bookmarkEnd w:id="71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30"/>
        <w:gridCol w:w="7980"/>
      </w:tblGrid>
      <w:tr w:rsidR="3CD356CC" w:rsidRPr="007467E5" w14:paraId="320C2CA0" w14:textId="77777777" w:rsidTr="7B4052EC">
        <w:trPr>
          <w:trHeight w:val="300"/>
        </w:trPr>
        <w:tc>
          <w:tcPr>
            <w:tcW w:w="15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0C0C0"/>
          </w:tcPr>
          <w:p w14:paraId="3C67634C" w14:textId="7C22E48D" w:rsidR="3CD356CC" w:rsidRPr="007467E5" w:rsidRDefault="3CD356CC" w:rsidP="3CD356CC">
            <w:pPr>
              <w:jc w:val="center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 w:rsidRPr="007467E5">
              <w:rPr>
                <w:rFonts w:eastAsia="Calibri" w:cstheme="minorHAnsi"/>
                <w:b/>
                <w:bCs/>
                <w:color w:val="000000" w:themeColor="text1"/>
                <w:sz w:val="22"/>
                <w:szCs w:val="22"/>
              </w:rPr>
              <w:t>RN</w:t>
            </w:r>
          </w:p>
        </w:tc>
        <w:tc>
          <w:tcPr>
            <w:tcW w:w="7980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0C0C0"/>
          </w:tcPr>
          <w:p w14:paraId="55E4CF26" w14:textId="554145B8" w:rsidR="3CD356CC" w:rsidRPr="007467E5" w:rsidRDefault="3CD356CC" w:rsidP="3CD356CC">
            <w:pPr>
              <w:jc w:val="center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 w:rsidRPr="007467E5">
              <w:rPr>
                <w:rFonts w:eastAsia="Calibri" w:cstheme="minorHAnsi"/>
                <w:b/>
                <w:bCs/>
                <w:color w:val="000000" w:themeColor="text1"/>
                <w:sz w:val="22"/>
                <w:szCs w:val="22"/>
              </w:rPr>
              <w:t>Descrição</w:t>
            </w:r>
          </w:p>
        </w:tc>
      </w:tr>
      <w:tr w:rsidR="3CD356CC" w:rsidRPr="007467E5" w14:paraId="53488836" w14:textId="77777777" w:rsidTr="7B4052EC">
        <w:trPr>
          <w:trHeight w:val="360"/>
        </w:trPr>
        <w:tc>
          <w:tcPr>
            <w:tcW w:w="1530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14C2EA4" w14:textId="092D4382" w:rsidR="3CD356CC" w:rsidRPr="007467E5" w:rsidRDefault="3CD356CC" w:rsidP="3CD356CC">
            <w:pPr>
              <w:jc w:val="center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 w:rsidRPr="007467E5">
              <w:rPr>
                <w:rFonts w:eastAsia="Calibri" w:cstheme="minorHAnsi"/>
                <w:color w:val="000000" w:themeColor="text1"/>
                <w:sz w:val="22"/>
                <w:szCs w:val="22"/>
              </w:rPr>
              <w:t>RN01</w:t>
            </w:r>
          </w:p>
        </w:tc>
        <w:tc>
          <w:tcPr>
            <w:tcW w:w="7980" w:type="dxa"/>
            <w:tcBorders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54E2729" w14:textId="2DF6797C" w:rsidR="6C1AA6D0" w:rsidRPr="007467E5" w:rsidRDefault="007467E5" w:rsidP="007467E5">
            <w:pPr>
              <w:rPr>
                <w:rFonts w:cstheme="minorHAnsi"/>
                <w:sz w:val="22"/>
                <w:szCs w:val="22"/>
              </w:rPr>
            </w:pPr>
            <w:r w:rsidRPr="007467E5">
              <w:rPr>
                <w:rFonts w:cstheme="minorHAnsi"/>
                <w:sz w:val="22"/>
                <w:szCs w:val="22"/>
              </w:rPr>
              <w:t>Para realizar a comparação do extrato bancário com o do eCash, é necessário informar a conta e a data que serão consultadas.</w:t>
            </w:r>
          </w:p>
        </w:tc>
      </w:tr>
      <w:tr w:rsidR="3CD356CC" w:rsidRPr="007467E5" w14:paraId="39D80CB1" w14:textId="77777777" w:rsidTr="7B4052EC">
        <w:trPr>
          <w:trHeight w:val="360"/>
        </w:trPr>
        <w:tc>
          <w:tcPr>
            <w:tcW w:w="1530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AB908A1" w14:textId="63DC5473" w:rsidR="3CD356CC" w:rsidRPr="007467E5" w:rsidRDefault="3CD356CC" w:rsidP="3CD356CC">
            <w:pPr>
              <w:jc w:val="center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 w:rsidRPr="007467E5">
              <w:rPr>
                <w:rFonts w:eastAsia="Calibri" w:cstheme="minorHAnsi"/>
                <w:color w:val="000000" w:themeColor="text1"/>
                <w:sz w:val="22"/>
                <w:szCs w:val="22"/>
              </w:rPr>
              <w:t>RN02</w:t>
            </w:r>
          </w:p>
        </w:tc>
        <w:tc>
          <w:tcPr>
            <w:tcW w:w="7980" w:type="dxa"/>
            <w:tcBorders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4716F0C" w14:textId="3EAE2D3E" w:rsidR="3CD356CC" w:rsidRPr="007467E5" w:rsidRDefault="007467E5" w:rsidP="3CD356CC">
            <w:pPr>
              <w:rPr>
                <w:rFonts w:cstheme="minorHAnsi"/>
                <w:sz w:val="22"/>
                <w:szCs w:val="22"/>
              </w:rPr>
            </w:pPr>
            <w:r w:rsidRPr="007467E5">
              <w:rPr>
                <w:rFonts w:cstheme="minorHAnsi"/>
                <w:sz w:val="22"/>
                <w:szCs w:val="22"/>
              </w:rPr>
              <w:t>Somente uma conta pode ser selecionada para realização de uma comparação.</w:t>
            </w:r>
          </w:p>
        </w:tc>
      </w:tr>
      <w:tr w:rsidR="3CD356CC" w:rsidRPr="007467E5" w14:paraId="67D05F7B" w14:textId="77777777" w:rsidTr="7B4052EC">
        <w:trPr>
          <w:trHeight w:val="360"/>
        </w:trPr>
        <w:tc>
          <w:tcPr>
            <w:tcW w:w="1530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90F4455" w14:textId="76629F6A" w:rsidR="3CD356CC" w:rsidRPr="007467E5" w:rsidRDefault="3CD356CC" w:rsidP="3CD356CC">
            <w:pPr>
              <w:jc w:val="center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 w:rsidRPr="007467E5">
              <w:rPr>
                <w:rFonts w:eastAsia="Calibri" w:cstheme="minorHAnsi"/>
                <w:color w:val="000000" w:themeColor="text1"/>
                <w:sz w:val="22"/>
                <w:szCs w:val="22"/>
              </w:rPr>
              <w:t>RN03</w:t>
            </w:r>
          </w:p>
        </w:tc>
        <w:tc>
          <w:tcPr>
            <w:tcW w:w="7980" w:type="dxa"/>
            <w:tcBorders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71EC108" w14:textId="4B96AA38" w:rsidR="3CD356CC" w:rsidRPr="007467E5" w:rsidRDefault="007467E5" w:rsidP="007467E5">
            <w:pPr>
              <w:rPr>
                <w:rFonts w:eastAsia="MS Mincho" w:cstheme="minorHAnsi"/>
                <w:sz w:val="22"/>
                <w:szCs w:val="22"/>
              </w:rPr>
            </w:pPr>
            <w:r>
              <w:rPr>
                <w:rFonts w:eastAsia="MS Mincho" w:cstheme="minorHAnsi"/>
                <w:sz w:val="22"/>
                <w:szCs w:val="22"/>
              </w:rPr>
              <w:t xml:space="preserve">O sistema deve considerar a </w:t>
            </w:r>
            <w:r w:rsidRPr="007467E5">
              <w:rPr>
                <w:rFonts w:eastAsia="MS Mincho" w:cstheme="minorHAnsi"/>
                <w:sz w:val="22"/>
                <w:szCs w:val="22"/>
              </w:rPr>
              <w:t>conta selecionada tanto no extrato bancário, quanto no extrato do eCash.</w:t>
            </w:r>
          </w:p>
        </w:tc>
      </w:tr>
      <w:tr w:rsidR="3CD356CC" w:rsidRPr="007467E5" w14:paraId="457ACCD9" w14:textId="77777777" w:rsidTr="7B4052EC">
        <w:trPr>
          <w:trHeight w:val="360"/>
        </w:trPr>
        <w:tc>
          <w:tcPr>
            <w:tcW w:w="1530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C513BD4" w14:textId="4EE095F8" w:rsidR="3CD356CC" w:rsidRPr="007467E5" w:rsidRDefault="3CD356CC" w:rsidP="3CD356CC">
            <w:pPr>
              <w:jc w:val="center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 w:rsidRPr="007467E5">
              <w:rPr>
                <w:rFonts w:eastAsia="Calibri" w:cstheme="minorHAnsi"/>
                <w:color w:val="000000" w:themeColor="text1"/>
                <w:sz w:val="22"/>
                <w:szCs w:val="22"/>
              </w:rPr>
              <w:t>RN04</w:t>
            </w:r>
          </w:p>
        </w:tc>
        <w:tc>
          <w:tcPr>
            <w:tcW w:w="7980" w:type="dxa"/>
            <w:tcBorders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5E80624" w14:textId="3CE7AF82" w:rsidR="3CD356CC" w:rsidRPr="007467E5" w:rsidRDefault="00231A20" w:rsidP="3CD356C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Somente é possível realizar comparações entre extratos com a mesma data de referência.</w:t>
            </w:r>
          </w:p>
        </w:tc>
      </w:tr>
      <w:tr w:rsidR="3CD356CC" w:rsidRPr="007467E5" w14:paraId="773271AB" w14:textId="77777777" w:rsidTr="7B4052EC">
        <w:trPr>
          <w:trHeight w:val="360"/>
        </w:trPr>
        <w:tc>
          <w:tcPr>
            <w:tcW w:w="1530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5ABAA31" w14:textId="7ADA5A5B" w:rsidR="3CD356CC" w:rsidRPr="007467E5" w:rsidRDefault="3CD356CC" w:rsidP="3CD356CC">
            <w:pPr>
              <w:jc w:val="center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 w:rsidRPr="007467E5">
              <w:rPr>
                <w:rFonts w:eastAsia="Calibri" w:cstheme="minorHAnsi"/>
                <w:color w:val="000000" w:themeColor="text1"/>
                <w:sz w:val="22"/>
                <w:szCs w:val="22"/>
              </w:rPr>
              <w:lastRenderedPageBreak/>
              <w:t>RN05</w:t>
            </w:r>
          </w:p>
        </w:tc>
        <w:tc>
          <w:tcPr>
            <w:tcW w:w="7980" w:type="dxa"/>
            <w:tcBorders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9DE7BF3" w14:textId="186005E6" w:rsidR="3CD356CC" w:rsidRPr="007467E5" w:rsidRDefault="00231A20" w:rsidP="3CD356CC">
            <w:pPr>
              <w:spacing w:after="160" w:line="259" w:lineRule="auto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Calibri" w:cstheme="minorHAnsi"/>
                <w:color w:val="000000" w:themeColor="text1"/>
                <w:sz w:val="22"/>
                <w:szCs w:val="22"/>
              </w:rPr>
              <w:t>O sistema deve permitir selecionar somente uma data por comparação.</w:t>
            </w:r>
          </w:p>
        </w:tc>
      </w:tr>
      <w:tr w:rsidR="3CD356CC" w:rsidRPr="007467E5" w14:paraId="01FB7968" w14:textId="77777777" w:rsidTr="7B4052EC">
        <w:trPr>
          <w:trHeight w:val="360"/>
        </w:trPr>
        <w:tc>
          <w:tcPr>
            <w:tcW w:w="1530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9CC6C31" w14:textId="0C93C674" w:rsidR="3CD356CC" w:rsidRPr="007467E5" w:rsidRDefault="3CD356CC" w:rsidP="3CD356CC">
            <w:pPr>
              <w:jc w:val="center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 w:rsidRPr="007467E5">
              <w:rPr>
                <w:rFonts w:eastAsia="Calibri" w:cstheme="minorHAnsi"/>
                <w:color w:val="000000" w:themeColor="text1"/>
                <w:sz w:val="22"/>
                <w:szCs w:val="22"/>
              </w:rPr>
              <w:t>RN06</w:t>
            </w:r>
          </w:p>
        </w:tc>
        <w:tc>
          <w:tcPr>
            <w:tcW w:w="7980" w:type="dxa"/>
            <w:tcBorders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5118B02" w14:textId="631D26B7" w:rsidR="3CD356CC" w:rsidRPr="007467E5" w:rsidRDefault="3FA4B637" w:rsidP="7B4052EC">
            <w:pPr>
              <w:spacing w:after="160" w:line="259" w:lineRule="auto"/>
              <w:rPr>
                <w:rFonts w:eastAsia="Calibri" w:cstheme="minorBidi"/>
                <w:color w:val="000000" w:themeColor="text1"/>
                <w:sz w:val="22"/>
                <w:szCs w:val="22"/>
              </w:rPr>
            </w:pPr>
            <w:r w:rsidRPr="7B4052EC">
              <w:rPr>
                <w:rFonts w:eastAsia="Calibri" w:cstheme="minorBidi"/>
                <w:color w:val="000000" w:themeColor="text1"/>
                <w:sz w:val="22"/>
                <w:szCs w:val="22"/>
              </w:rPr>
              <w:t>As únicas datas disponíveis para seleção devem ser a data atual (D0) e a data do dia anterior (D-1).</w:t>
            </w:r>
            <w:ins w:id="72" w:author="Carrao Renata" w:date="2021-03-24T20:05:00Z">
              <w:r w:rsidR="41800DE4" w:rsidRPr="7B4052EC">
                <w:rPr>
                  <w:rFonts w:eastAsia="Calibri" w:cstheme="minorBidi"/>
                  <w:color w:val="000000" w:themeColor="text1"/>
                  <w:sz w:val="22"/>
                  <w:szCs w:val="22"/>
                </w:rPr>
                <w:t xml:space="preserve"> (entendo que haverá possibilidade de consulta d</w:t>
              </w:r>
            </w:ins>
            <w:ins w:id="73" w:author="Carrao Renata" w:date="2021-03-24T20:06:00Z">
              <w:r w:rsidR="41800DE4" w:rsidRPr="7B4052EC">
                <w:rPr>
                  <w:rFonts w:eastAsia="Calibri" w:cstheme="minorBidi"/>
                  <w:color w:val="000000" w:themeColor="text1"/>
                  <w:sz w:val="22"/>
                  <w:szCs w:val="22"/>
                </w:rPr>
                <w:t>e dados históricos, certo?</w:t>
              </w:r>
            </w:ins>
          </w:p>
        </w:tc>
      </w:tr>
      <w:tr w:rsidR="3CD356CC" w:rsidRPr="007467E5" w14:paraId="127C98CA" w14:textId="77777777" w:rsidTr="7B4052EC">
        <w:trPr>
          <w:trHeight w:val="360"/>
        </w:trPr>
        <w:tc>
          <w:tcPr>
            <w:tcW w:w="1530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19B241A" w14:textId="2439810E" w:rsidR="3CD356CC" w:rsidRPr="007467E5" w:rsidRDefault="3CD356CC" w:rsidP="3CD356CC">
            <w:pPr>
              <w:jc w:val="center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 w:rsidRPr="007467E5">
              <w:rPr>
                <w:rFonts w:eastAsia="Calibri" w:cstheme="minorHAnsi"/>
                <w:color w:val="000000" w:themeColor="text1"/>
                <w:sz w:val="22"/>
                <w:szCs w:val="22"/>
              </w:rPr>
              <w:t>RN07</w:t>
            </w:r>
          </w:p>
        </w:tc>
        <w:tc>
          <w:tcPr>
            <w:tcW w:w="7980" w:type="dxa"/>
            <w:tcBorders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8382B49" w14:textId="325CD7F5" w:rsidR="3CD356CC" w:rsidRPr="007467E5" w:rsidRDefault="00231A20" w:rsidP="00231A20">
            <w:pPr>
              <w:jc w:val="both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Calibri" w:cstheme="minorHAnsi"/>
                <w:color w:val="000000" w:themeColor="text1"/>
                <w:sz w:val="22"/>
                <w:szCs w:val="22"/>
              </w:rPr>
              <w:t>A data do dia anterior deve ser útil, portanto não deve considerar finais de semana e feriados nacionais.</w:t>
            </w:r>
          </w:p>
        </w:tc>
      </w:tr>
      <w:tr w:rsidR="3CD356CC" w:rsidRPr="007467E5" w14:paraId="211E1765" w14:textId="77777777" w:rsidTr="7B4052EC">
        <w:trPr>
          <w:trHeight w:val="360"/>
        </w:trPr>
        <w:tc>
          <w:tcPr>
            <w:tcW w:w="1530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E1535C7" w14:textId="36606A00" w:rsidR="6B587BF8" w:rsidRPr="007467E5" w:rsidRDefault="6B587BF8" w:rsidP="3CD356CC">
            <w:pPr>
              <w:jc w:val="center"/>
              <w:rPr>
                <w:rFonts w:eastAsia="MS Mincho" w:cstheme="minorHAnsi"/>
                <w:color w:val="000000" w:themeColor="text1"/>
                <w:sz w:val="22"/>
                <w:szCs w:val="22"/>
              </w:rPr>
            </w:pPr>
            <w:r w:rsidRPr="007467E5">
              <w:rPr>
                <w:rFonts w:eastAsia="Calibri" w:cstheme="minorHAnsi"/>
                <w:color w:val="000000" w:themeColor="text1"/>
                <w:sz w:val="22"/>
                <w:szCs w:val="22"/>
              </w:rPr>
              <w:t>RN0</w:t>
            </w:r>
            <w:r w:rsidR="0D673BB0" w:rsidRPr="007467E5">
              <w:rPr>
                <w:rFonts w:eastAsia="Calibri" w:cstheme="minorHAnsi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980" w:type="dxa"/>
            <w:tcBorders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B2D76EF" w14:textId="32C88161" w:rsidR="68DA075B" w:rsidRPr="007467E5" w:rsidRDefault="00231A20" w:rsidP="00231A20">
            <w:pPr>
              <w:pStyle w:val="PargrafodaLista"/>
              <w:ind w:left="0"/>
              <w:jc w:val="both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Ao realizar a consulta,</w:t>
            </w:r>
            <w:r w:rsidRPr="007467E5">
              <w:rPr>
                <w:rFonts w:cstheme="minorHAnsi"/>
                <w:sz w:val="22"/>
                <w:szCs w:val="22"/>
              </w:rPr>
              <w:t xml:space="preserve"> os registros de lançamentos com textos iguais em um mesmo extrato devem estar com os valores consolidados, com opção para expandir os valores, caso haja necessidade.</w:t>
            </w:r>
          </w:p>
        </w:tc>
      </w:tr>
      <w:tr w:rsidR="00231A20" w:rsidRPr="007467E5" w14:paraId="61B9B613" w14:textId="77777777" w:rsidTr="7B4052EC">
        <w:trPr>
          <w:trHeight w:val="360"/>
        </w:trPr>
        <w:tc>
          <w:tcPr>
            <w:tcW w:w="1530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E3B25B2" w14:textId="167E7FE7" w:rsidR="00231A20" w:rsidRPr="007467E5" w:rsidRDefault="00231A20" w:rsidP="00231A20">
            <w:pPr>
              <w:jc w:val="center"/>
              <w:rPr>
                <w:rFonts w:eastAsia="MS Mincho" w:cstheme="minorHAnsi"/>
                <w:color w:val="000000" w:themeColor="text1"/>
                <w:sz w:val="22"/>
                <w:szCs w:val="22"/>
              </w:rPr>
            </w:pPr>
            <w:r w:rsidRPr="007467E5">
              <w:rPr>
                <w:rFonts w:eastAsia="Calibri" w:cstheme="minorHAnsi"/>
                <w:color w:val="000000" w:themeColor="text1"/>
                <w:sz w:val="22"/>
                <w:szCs w:val="22"/>
              </w:rPr>
              <w:t>RN09</w:t>
            </w:r>
          </w:p>
        </w:tc>
        <w:tc>
          <w:tcPr>
            <w:tcW w:w="7980" w:type="dxa"/>
            <w:tcBorders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91686AA" w14:textId="56E69631" w:rsidR="00231A20" w:rsidRPr="007467E5" w:rsidRDefault="00231A20" w:rsidP="00231A20">
            <w:pPr>
              <w:jc w:val="both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7467E5">
              <w:rPr>
                <w:rFonts w:cstheme="minorHAnsi"/>
                <w:sz w:val="22"/>
                <w:szCs w:val="22"/>
              </w:rPr>
              <w:t xml:space="preserve">Valores de débito devem ficar com a fonte vermelha e sinal de - (menos). </w:t>
            </w:r>
          </w:p>
        </w:tc>
      </w:tr>
      <w:tr w:rsidR="00231A20" w:rsidRPr="007467E5" w14:paraId="13395D94" w14:textId="77777777" w:rsidTr="7B4052EC">
        <w:trPr>
          <w:trHeight w:val="360"/>
        </w:trPr>
        <w:tc>
          <w:tcPr>
            <w:tcW w:w="1530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F7C0969" w14:textId="10B7064F" w:rsidR="00231A20" w:rsidRPr="007467E5" w:rsidRDefault="00231A20" w:rsidP="00231A20">
            <w:pPr>
              <w:jc w:val="center"/>
              <w:rPr>
                <w:rFonts w:eastAsia="MS Mincho" w:cstheme="minorHAnsi"/>
                <w:color w:val="000000" w:themeColor="text1"/>
                <w:sz w:val="22"/>
                <w:szCs w:val="22"/>
              </w:rPr>
            </w:pPr>
            <w:r w:rsidRPr="007467E5">
              <w:rPr>
                <w:rFonts w:eastAsia="Calibri" w:cstheme="minorHAnsi"/>
                <w:color w:val="000000" w:themeColor="text1"/>
                <w:sz w:val="22"/>
                <w:szCs w:val="22"/>
              </w:rPr>
              <w:t>RN10</w:t>
            </w:r>
          </w:p>
        </w:tc>
        <w:tc>
          <w:tcPr>
            <w:tcW w:w="7980" w:type="dxa"/>
            <w:tcBorders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EEE921E" w14:textId="3A37FB78" w:rsidR="00231A20" w:rsidRPr="007467E5" w:rsidRDefault="00231A20" w:rsidP="00231A20">
            <w:pPr>
              <w:jc w:val="both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 w:rsidRPr="007467E5">
              <w:rPr>
                <w:rFonts w:cstheme="minorHAnsi"/>
                <w:sz w:val="22"/>
                <w:szCs w:val="22"/>
              </w:rPr>
              <w:t>Valores de crédito devem ficar com a fonte preta (ou a cor do texto do extrato, caso seja outra).</w:t>
            </w:r>
          </w:p>
        </w:tc>
      </w:tr>
      <w:tr w:rsidR="00231A20" w:rsidRPr="007467E5" w14:paraId="74352DCD" w14:textId="77777777" w:rsidTr="7B4052EC">
        <w:trPr>
          <w:trHeight w:val="360"/>
        </w:trPr>
        <w:tc>
          <w:tcPr>
            <w:tcW w:w="1530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FB0B3C1" w14:textId="39C4492C" w:rsidR="00231A20" w:rsidRPr="007467E5" w:rsidRDefault="00231A20" w:rsidP="00231A20">
            <w:pPr>
              <w:jc w:val="center"/>
              <w:rPr>
                <w:rFonts w:eastAsia="MS Mincho" w:cstheme="minorHAnsi"/>
                <w:color w:val="000000" w:themeColor="text1"/>
                <w:sz w:val="22"/>
                <w:szCs w:val="22"/>
              </w:rPr>
            </w:pPr>
            <w:r w:rsidRPr="007467E5">
              <w:rPr>
                <w:rFonts w:eastAsia="Calibri" w:cstheme="minorHAnsi"/>
                <w:color w:val="000000" w:themeColor="text1"/>
                <w:sz w:val="22"/>
                <w:szCs w:val="22"/>
              </w:rPr>
              <w:t>RN11</w:t>
            </w:r>
          </w:p>
        </w:tc>
        <w:tc>
          <w:tcPr>
            <w:tcW w:w="7980" w:type="dxa"/>
            <w:tcBorders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92DA76A" w14:textId="316F5BCC" w:rsidR="00231A20" w:rsidRPr="007467E5" w:rsidRDefault="00231A20" w:rsidP="00231A20">
            <w:pPr>
              <w:jc w:val="both"/>
              <w:rPr>
                <w:rFonts w:eastAsia="MS Mincho" w:cstheme="minorHAnsi"/>
                <w:color w:val="000000" w:themeColor="text1"/>
                <w:sz w:val="22"/>
                <w:szCs w:val="22"/>
              </w:rPr>
            </w:pPr>
            <w:r w:rsidRPr="007467E5">
              <w:rPr>
                <w:rFonts w:cstheme="minorHAnsi"/>
                <w:sz w:val="22"/>
                <w:szCs w:val="22"/>
              </w:rPr>
              <w:t>As linhas cujos valores são iguais em ambos os extratos devem ficar destacadas em v</w:t>
            </w:r>
            <w:r w:rsidR="0054426C">
              <w:rPr>
                <w:rFonts w:cstheme="minorHAnsi"/>
                <w:sz w:val="22"/>
                <w:szCs w:val="22"/>
              </w:rPr>
              <w:t>erde com o check ok selecionado, inclusive para valores consolidados</w:t>
            </w:r>
          </w:p>
        </w:tc>
      </w:tr>
      <w:tr w:rsidR="00416763" w:rsidRPr="00416763" w14:paraId="6518D9F7" w14:textId="77777777" w:rsidTr="7B4052EC">
        <w:trPr>
          <w:trHeight w:val="360"/>
        </w:trPr>
        <w:tc>
          <w:tcPr>
            <w:tcW w:w="1530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0000"/>
            <w:vAlign w:val="center"/>
          </w:tcPr>
          <w:p w14:paraId="4203E2E9" w14:textId="0E5E9AE5" w:rsidR="00416763" w:rsidRPr="00416763" w:rsidRDefault="00416763" w:rsidP="00416763">
            <w:pPr>
              <w:jc w:val="center"/>
              <w:rPr>
                <w:rFonts w:eastAsia="MS Mincho" w:cstheme="minorHAnsi"/>
                <w:b/>
                <w:color w:val="FFFFFF" w:themeColor="background1"/>
                <w:sz w:val="22"/>
                <w:szCs w:val="22"/>
                <w:highlight w:val="red"/>
              </w:rPr>
            </w:pPr>
            <w:r w:rsidRPr="00416763">
              <w:rPr>
                <w:rFonts w:eastAsia="MS Mincho" w:cstheme="minorHAnsi"/>
                <w:b/>
                <w:color w:val="FFFFFF" w:themeColor="background1"/>
                <w:sz w:val="22"/>
                <w:szCs w:val="22"/>
                <w:highlight w:val="red"/>
              </w:rPr>
              <w:t>RN12</w:t>
            </w:r>
          </w:p>
        </w:tc>
        <w:tc>
          <w:tcPr>
            <w:tcW w:w="7980" w:type="dxa"/>
            <w:tcBorders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0000"/>
            <w:vAlign w:val="center"/>
          </w:tcPr>
          <w:p w14:paraId="2A24E95A" w14:textId="3921BE6D" w:rsidR="00416763" w:rsidRPr="00416763" w:rsidRDefault="00416763" w:rsidP="00231A20">
            <w:pPr>
              <w:rPr>
                <w:rFonts w:eastAsia="MS Mincho" w:cstheme="minorHAnsi"/>
                <w:b/>
                <w:color w:val="FFFFFF" w:themeColor="background1"/>
                <w:sz w:val="22"/>
                <w:szCs w:val="22"/>
                <w:highlight w:val="red"/>
              </w:rPr>
            </w:pPr>
            <w:r w:rsidRPr="00416763">
              <w:rPr>
                <w:rFonts w:eastAsia="Calibri" w:cstheme="minorHAnsi"/>
                <w:b/>
                <w:color w:val="FFFFFF" w:themeColor="background1"/>
                <w:sz w:val="22"/>
                <w:szCs w:val="22"/>
                <w:highlight w:val="red"/>
              </w:rPr>
              <w:t>Deve ser possível selecionar múltiplos valores em ambos os extratos para realizar a comparação.</w:t>
            </w:r>
          </w:p>
        </w:tc>
      </w:tr>
      <w:tr w:rsidR="00416763" w:rsidRPr="007467E5" w14:paraId="01D82686" w14:textId="77777777" w:rsidTr="7B4052EC">
        <w:trPr>
          <w:trHeight w:val="360"/>
        </w:trPr>
        <w:tc>
          <w:tcPr>
            <w:tcW w:w="1530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0000"/>
            <w:vAlign w:val="center"/>
          </w:tcPr>
          <w:p w14:paraId="11EE1C3F" w14:textId="4EBE5784" w:rsidR="00416763" w:rsidRPr="00416763" w:rsidRDefault="00416763" w:rsidP="00416763">
            <w:pPr>
              <w:jc w:val="center"/>
              <w:rPr>
                <w:rFonts w:eastAsia="MS Mincho" w:cstheme="minorHAnsi"/>
                <w:b/>
                <w:color w:val="FFFFFF" w:themeColor="background1"/>
                <w:sz w:val="22"/>
                <w:szCs w:val="22"/>
                <w:highlight w:val="red"/>
              </w:rPr>
            </w:pPr>
            <w:r w:rsidRPr="00416763">
              <w:rPr>
                <w:rFonts w:eastAsia="MS Mincho" w:cstheme="minorHAnsi"/>
                <w:b/>
                <w:color w:val="FFFFFF" w:themeColor="background1"/>
                <w:sz w:val="22"/>
                <w:szCs w:val="22"/>
                <w:highlight w:val="red"/>
              </w:rPr>
              <w:t>RN13</w:t>
            </w:r>
          </w:p>
        </w:tc>
        <w:tc>
          <w:tcPr>
            <w:tcW w:w="7980" w:type="dxa"/>
            <w:tcBorders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0000"/>
            <w:vAlign w:val="center"/>
          </w:tcPr>
          <w:p w14:paraId="76BE693C" w14:textId="211CC5F2" w:rsidR="00416763" w:rsidRPr="00416763" w:rsidRDefault="00416763" w:rsidP="00416763">
            <w:pPr>
              <w:rPr>
                <w:rFonts w:eastAsia="MS Mincho" w:cstheme="minorHAnsi"/>
                <w:b/>
                <w:color w:val="FFFFFF" w:themeColor="background1"/>
                <w:sz w:val="22"/>
                <w:szCs w:val="22"/>
                <w:highlight w:val="red"/>
              </w:rPr>
            </w:pPr>
            <w:r w:rsidRPr="00416763">
              <w:rPr>
                <w:rFonts w:eastAsia="Calibri" w:cstheme="minorHAnsi"/>
                <w:b/>
                <w:color w:val="FFFFFF" w:themeColor="background1"/>
                <w:sz w:val="22"/>
                <w:szCs w:val="22"/>
                <w:highlight w:val="red"/>
              </w:rPr>
              <w:t>Deve ser possível selecionar valores não sequenciais para realizar a comparação.</w:t>
            </w:r>
          </w:p>
        </w:tc>
      </w:tr>
      <w:tr w:rsidR="00416763" w:rsidRPr="007467E5" w14:paraId="71EA3FFF" w14:textId="77777777" w:rsidTr="7B4052EC">
        <w:trPr>
          <w:trHeight w:val="360"/>
        </w:trPr>
        <w:tc>
          <w:tcPr>
            <w:tcW w:w="1530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0000"/>
            <w:vAlign w:val="center"/>
          </w:tcPr>
          <w:p w14:paraId="1C6A009E" w14:textId="58927B69" w:rsidR="00416763" w:rsidRPr="00416763" w:rsidRDefault="00416763" w:rsidP="7B4052EC">
            <w:pPr>
              <w:rPr>
                <w:rFonts w:eastAsia="MS Mincho" w:cstheme="minorBidi"/>
                <w:b/>
                <w:bCs/>
                <w:color w:val="FFFFFF" w:themeColor="background1"/>
                <w:sz w:val="22"/>
                <w:szCs w:val="22"/>
                <w:highlight w:val="red"/>
              </w:rPr>
            </w:pPr>
          </w:p>
        </w:tc>
        <w:tc>
          <w:tcPr>
            <w:tcW w:w="7980" w:type="dxa"/>
            <w:tcBorders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0000"/>
            <w:vAlign w:val="center"/>
          </w:tcPr>
          <w:p w14:paraId="29A6752E" w14:textId="02B4439C" w:rsidR="00416763" w:rsidRPr="00416763" w:rsidRDefault="00416763" w:rsidP="00416763">
            <w:pPr>
              <w:rPr>
                <w:rFonts w:eastAsia="MS Mincho" w:cstheme="minorHAnsi"/>
                <w:b/>
                <w:color w:val="FFFFFF" w:themeColor="background1"/>
                <w:sz w:val="22"/>
                <w:szCs w:val="22"/>
                <w:highlight w:val="red"/>
              </w:rPr>
            </w:pPr>
          </w:p>
        </w:tc>
      </w:tr>
      <w:tr w:rsidR="00416763" w:rsidRPr="007467E5" w14:paraId="3C9E756B" w14:textId="77777777" w:rsidTr="7B4052EC">
        <w:trPr>
          <w:trHeight w:val="360"/>
        </w:trPr>
        <w:tc>
          <w:tcPr>
            <w:tcW w:w="1530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0000"/>
            <w:vAlign w:val="center"/>
          </w:tcPr>
          <w:p w14:paraId="7C517BAB" w14:textId="0E98583C" w:rsidR="00416763" w:rsidRPr="00416763" w:rsidRDefault="00416763" w:rsidP="00416763">
            <w:pPr>
              <w:jc w:val="center"/>
              <w:rPr>
                <w:rFonts w:eastAsia="MS Mincho" w:cstheme="minorHAns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eastAsia="MS Mincho" w:cstheme="minorHAnsi"/>
                <w:b/>
                <w:color w:val="FFFFFF" w:themeColor="background1"/>
                <w:sz w:val="22"/>
                <w:szCs w:val="22"/>
                <w:highlight w:val="red"/>
              </w:rPr>
              <w:t>RN1</w:t>
            </w:r>
            <w:r>
              <w:rPr>
                <w:rFonts w:eastAsia="MS Mincho" w:cstheme="minorHAnsi"/>
                <w:b/>
                <w:color w:val="FFFFFF" w:themeColor="background1"/>
                <w:sz w:val="22"/>
                <w:szCs w:val="22"/>
              </w:rPr>
              <w:t>5</w:t>
            </w:r>
          </w:p>
        </w:tc>
        <w:tc>
          <w:tcPr>
            <w:tcW w:w="7980" w:type="dxa"/>
            <w:tcBorders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0000"/>
            <w:vAlign w:val="center"/>
          </w:tcPr>
          <w:p w14:paraId="5D024F06" w14:textId="2A753D48" w:rsidR="00416763" w:rsidRPr="00416763" w:rsidRDefault="00416763" w:rsidP="00416763">
            <w:pPr>
              <w:rPr>
                <w:rFonts w:eastAsia="MS Mincho" w:cstheme="minorHAnsi"/>
                <w:b/>
                <w:color w:val="FFFFFF" w:themeColor="background1"/>
                <w:sz w:val="22"/>
                <w:szCs w:val="22"/>
              </w:rPr>
            </w:pPr>
            <w:r w:rsidRPr="00416763">
              <w:rPr>
                <w:rFonts w:eastAsia="Calibri" w:cstheme="minorHAnsi"/>
                <w:b/>
                <w:color w:val="FFFFFF" w:themeColor="background1"/>
                <w:sz w:val="22"/>
                <w:szCs w:val="22"/>
              </w:rPr>
              <w:t>Ao selecionar múltiplos valores em um extrato para realizar a comparação, o sistema deve exibir a soma dos valores selecionados</w:t>
            </w:r>
            <w:r w:rsidR="00190F86">
              <w:rPr>
                <w:rFonts w:eastAsia="Calibri" w:cstheme="minorHAnsi"/>
                <w:b/>
                <w:color w:val="FFFFFF" w:themeColor="background1"/>
                <w:sz w:val="22"/>
                <w:szCs w:val="22"/>
              </w:rPr>
              <w:t xml:space="preserve"> de cada extrato separadamente.</w:t>
            </w:r>
          </w:p>
        </w:tc>
      </w:tr>
      <w:tr w:rsidR="00416763" w:rsidRPr="007467E5" w14:paraId="7BBC7CAA" w14:textId="77777777" w:rsidTr="7B4052EC">
        <w:trPr>
          <w:trHeight w:val="360"/>
        </w:trPr>
        <w:tc>
          <w:tcPr>
            <w:tcW w:w="1530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C860DE7" w14:textId="4465418A" w:rsidR="00416763" w:rsidRPr="00190F86" w:rsidRDefault="00190F86" w:rsidP="00416763">
            <w:pPr>
              <w:jc w:val="center"/>
              <w:rPr>
                <w:rFonts w:eastAsia="MS Mincho" w:cstheme="minorHAnsi"/>
                <w:color w:val="000000" w:themeColor="text1"/>
                <w:sz w:val="22"/>
                <w:szCs w:val="22"/>
              </w:rPr>
            </w:pPr>
            <w:r w:rsidRPr="00190F86">
              <w:rPr>
                <w:rFonts w:eastAsia="MS Mincho" w:cstheme="minorHAnsi"/>
                <w:sz w:val="22"/>
                <w:szCs w:val="22"/>
              </w:rPr>
              <w:t>RN16</w:t>
            </w:r>
          </w:p>
        </w:tc>
        <w:tc>
          <w:tcPr>
            <w:tcW w:w="7980" w:type="dxa"/>
            <w:tcBorders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A159DCB" w14:textId="4E7DE64E" w:rsidR="00190F86" w:rsidRDefault="00416763" w:rsidP="00190F86">
            <w:pPr>
              <w:jc w:val="both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 w:rsidRPr="00190F86">
              <w:rPr>
                <w:rFonts w:eastAsia="Calibri" w:cstheme="minorHAnsi"/>
                <w:color w:val="000000" w:themeColor="text1"/>
                <w:sz w:val="22"/>
                <w:szCs w:val="22"/>
              </w:rPr>
              <w:t xml:space="preserve">Ao comparar os valores dos extratos, o cálculo deve ser: </w:t>
            </w:r>
            <w:r w:rsidR="00190F86">
              <w:rPr>
                <w:rFonts w:eastAsia="Calibri" w:cstheme="minorHAnsi"/>
                <w:color w:val="000000" w:themeColor="text1"/>
                <w:sz w:val="22"/>
                <w:szCs w:val="22"/>
              </w:rPr>
              <w:t>∑(VsEB) - ∑(VsEE), onde:</w:t>
            </w:r>
          </w:p>
          <w:p w14:paraId="2D862D64" w14:textId="77777777" w:rsidR="00190F86" w:rsidRDefault="00190F86" w:rsidP="00190F86">
            <w:pPr>
              <w:jc w:val="both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Calibri" w:cstheme="minorHAnsi"/>
                <w:color w:val="000000" w:themeColor="text1"/>
                <w:sz w:val="22"/>
                <w:szCs w:val="22"/>
              </w:rPr>
              <w:t xml:space="preserve">∑(VsEB) = </w:t>
            </w:r>
            <w:r w:rsidR="00416763" w:rsidRPr="00190F86">
              <w:rPr>
                <w:rFonts w:eastAsia="Calibri" w:cstheme="minorHAnsi"/>
                <w:color w:val="000000" w:themeColor="text1"/>
                <w:sz w:val="22"/>
                <w:szCs w:val="22"/>
              </w:rPr>
              <w:t xml:space="preserve">soma dos valores selecionados no extrato bancário </w:t>
            </w:r>
          </w:p>
          <w:p w14:paraId="3DD050E7" w14:textId="03F66946" w:rsidR="00416763" w:rsidRPr="00190F86" w:rsidRDefault="00190F86" w:rsidP="00190F86">
            <w:pPr>
              <w:jc w:val="both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Calibri" w:cstheme="minorHAnsi"/>
                <w:color w:val="000000" w:themeColor="text1"/>
                <w:sz w:val="22"/>
                <w:szCs w:val="22"/>
              </w:rPr>
              <w:t xml:space="preserve">∑(VsEE) = </w:t>
            </w:r>
            <w:r w:rsidR="00416763" w:rsidRPr="00190F86">
              <w:rPr>
                <w:rFonts w:eastAsia="Calibri" w:cstheme="minorHAnsi"/>
                <w:color w:val="000000" w:themeColor="text1"/>
                <w:sz w:val="22"/>
                <w:szCs w:val="22"/>
              </w:rPr>
              <w:t xml:space="preserve">soma dos valores selecionados no extrato do eCash. </w:t>
            </w:r>
          </w:p>
        </w:tc>
      </w:tr>
      <w:tr w:rsidR="00190F86" w:rsidRPr="007467E5" w14:paraId="2DA14F39" w14:textId="77777777" w:rsidTr="7B4052EC">
        <w:trPr>
          <w:trHeight w:val="360"/>
        </w:trPr>
        <w:tc>
          <w:tcPr>
            <w:tcW w:w="1530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6D0DFDF" w14:textId="6E903616" w:rsidR="00190F86" w:rsidRDefault="007E185A" w:rsidP="00416763">
            <w:pPr>
              <w:jc w:val="center"/>
              <w:rPr>
                <w:rFonts w:eastAsia="MS Mincho" w:cstheme="minorHAnsi"/>
                <w:sz w:val="22"/>
                <w:szCs w:val="22"/>
              </w:rPr>
            </w:pPr>
            <w:r w:rsidRPr="00190F86">
              <w:rPr>
                <w:rFonts w:eastAsia="MS Mincho" w:cstheme="minorHAnsi"/>
                <w:sz w:val="22"/>
                <w:szCs w:val="22"/>
              </w:rPr>
              <w:t>RN1</w:t>
            </w:r>
            <w:r>
              <w:rPr>
                <w:rFonts w:eastAsia="MS Mincho" w:cstheme="minorHAnsi"/>
                <w:sz w:val="22"/>
                <w:szCs w:val="22"/>
              </w:rPr>
              <w:t>7</w:t>
            </w:r>
          </w:p>
        </w:tc>
        <w:tc>
          <w:tcPr>
            <w:tcW w:w="7980" w:type="dxa"/>
            <w:tcBorders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62968AB" w14:textId="5F934F7D" w:rsidR="00190F86" w:rsidRPr="007E185A" w:rsidRDefault="00190F86" w:rsidP="00190F86">
            <w:pPr>
              <w:jc w:val="both"/>
              <w:rPr>
                <w:rFonts w:eastAsia="MS Mincho" w:cstheme="minorHAnsi"/>
                <w:sz w:val="22"/>
                <w:szCs w:val="22"/>
              </w:rPr>
            </w:pPr>
            <w:r w:rsidRPr="00190F86">
              <w:rPr>
                <w:rFonts w:eastAsia="Calibri" w:cstheme="minorHAnsi"/>
                <w:color w:val="000000" w:themeColor="text1"/>
                <w:sz w:val="22"/>
                <w:szCs w:val="22"/>
              </w:rPr>
              <w:t xml:space="preserve">Caso </w:t>
            </w:r>
            <w:r w:rsidR="007E185A">
              <w:rPr>
                <w:rFonts w:eastAsia="Calibri" w:cstheme="minorHAnsi"/>
                <w:color w:val="000000" w:themeColor="text1"/>
                <w:sz w:val="22"/>
                <w:szCs w:val="22"/>
              </w:rPr>
              <w:t>o resultado do cálculo de comparação entre extratos</w:t>
            </w:r>
            <w:r w:rsidRPr="00190F86">
              <w:rPr>
                <w:rFonts w:eastAsia="Calibri" w:cstheme="minorHAnsi"/>
                <w:color w:val="000000" w:themeColor="text1"/>
                <w:sz w:val="22"/>
                <w:szCs w:val="22"/>
              </w:rPr>
              <w:t xml:space="preserve"> seja 0 (zero), todos os valores selecionados </w:t>
            </w:r>
            <w:r w:rsidR="007E185A">
              <w:rPr>
                <w:rFonts w:eastAsia="Calibri" w:cstheme="minorHAnsi"/>
                <w:color w:val="000000" w:themeColor="text1"/>
                <w:sz w:val="22"/>
                <w:szCs w:val="22"/>
              </w:rPr>
              <w:t xml:space="preserve">em ambos os extratos </w:t>
            </w:r>
            <w:r w:rsidRPr="00190F86">
              <w:rPr>
                <w:rFonts w:eastAsia="Calibri" w:cstheme="minorHAnsi"/>
                <w:color w:val="000000" w:themeColor="text1"/>
                <w:sz w:val="22"/>
                <w:szCs w:val="22"/>
              </w:rPr>
              <w:t>ficam destacados em verde e marcados com ok.</w:t>
            </w:r>
            <w:r w:rsidR="0054426C">
              <w:rPr>
                <w:rFonts w:eastAsia="Calibri" w:cstheme="minorHAnsi"/>
                <w:color w:val="000000" w:themeColor="text1"/>
                <w:sz w:val="22"/>
                <w:szCs w:val="22"/>
              </w:rPr>
              <w:t xml:space="preserve"> Ao clicar em atualizar caixa nada será atualizado no caixa, porém os registros não serão mais exibidos na tela para facilitar a comparação dos restantes.</w:t>
            </w:r>
          </w:p>
        </w:tc>
      </w:tr>
      <w:tr w:rsidR="00190F86" w:rsidRPr="007467E5" w14:paraId="143FF962" w14:textId="77777777" w:rsidTr="7B4052EC">
        <w:trPr>
          <w:trHeight w:val="360"/>
        </w:trPr>
        <w:tc>
          <w:tcPr>
            <w:tcW w:w="1530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3AE3485" w14:textId="691BD778" w:rsidR="00190F86" w:rsidRPr="00190F86" w:rsidRDefault="007E185A" w:rsidP="00416763">
            <w:pPr>
              <w:jc w:val="center"/>
              <w:rPr>
                <w:rFonts w:eastAsia="MS Mincho" w:cstheme="minorHAnsi"/>
                <w:sz w:val="22"/>
                <w:szCs w:val="22"/>
              </w:rPr>
            </w:pPr>
            <w:r w:rsidRPr="00190F86">
              <w:rPr>
                <w:rFonts w:eastAsia="MS Mincho" w:cstheme="minorHAnsi"/>
                <w:sz w:val="22"/>
                <w:szCs w:val="22"/>
              </w:rPr>
              <w:t>RN1</w:t>
            </w:r>
            <w:r>
              <w:rPr>
                <w:rFonts w:eastAsia="MS Mincho" w:cstheme="minorHAnsi"/>
                <w:sz w:val="22"/>
                <w:szCs w:val="22"/>
              </w:rPr>
              <w:t>8</w:t>
            </w:r>
          </w:p>
        </w:tc>
        <w:tc>
          <w:tcPr>
            <w:tcW w:w="7980" w:type="dxa"/>
            <w:tcBorders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D21C999" w14:textId="09447365" w:rsidR="00190F86" w:rsidRPr="00190F86" w:rsidRDefault="007E185A" w:rsidP="00E94157">
            <w:pPr>
              <w:jc w:val="both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 w:rsidRPr="00190F86">
              <w:rPr>
                <w:rFonts w:eastAsia="Calibri" w:cstheme="minorHAnsi"/>
                <w:color w:val="000000" w:themeColor="text1"/>
                <w:sz w:val="22"/>
                <w:szCs w:val="22"/>
              </w:rPr>
              <w:t xml:space="preserve">Caso </w:t>
            </w:r>
            <w:r>
              <w:rPr>
                <w:rFonts w:eastAsia="Calibri" w:cstheme="minorHAnsi"/>
                <w:color w:val="000000" w:themeColor="text1"/>
                <w:sz w:val="22"/>
                <w:szCs w:val="22"/>
              </w:rPr>
              <w:t>o resultado do cálculo de comparação entre extratos</w:t>
            </w:r>
            <w:r w:rsidRPr="00190F86">
              <w:rPr>
                <w:rFonts w:eastAsia="Calibri" w:cstheme="minorHAnsi"/>
                <w:color w:val="000000" w:themeColor="text1"/>
                <w:sz w:val="22"/>
                <w:szCs w:val="22"/>
              </w:rPr>
              <w:t xml:space="preserve"> </w:t>
            </w:r>
            <w:r w:rsidR="00190F86" w:rsidRPr="00190F86">
              <w:rPr>
                <w:rFonts w:eastAsia="Calibri" w:cstheme="minorHAnsi"/>
                <w:sz w:val="22"/>
                <w:szCs w:val="22"/>
              </w:rPr>
              <w:t xml:space="preserve">seja diferente de zero, permitir a inclusão do valor como ajuste de caixa. </w:t>
            </w:r>
            <w:r w:rsidR="00E94157">
              <w:rPr>
                <w:rFonts w:eastAsia="Calibri" w:cstheme="minorHAnsi"/>
                <w:sz w:val="22"/>
                <w:szCs w:val="22"/>
              </w:rPr>
              <w:t>Devem ser informadas</w:t>
            </w:r>
            <w:r w:rsidR="00190F86" w:rsidRPr="00190F86">
              <w:rPr>
                <w:rFonts w:eastAsia="Calibri" w:cstheme="minorHAnsi"/>
                <w:sz w:val="22"/>
                <w:szCs w:val="22"/>
              </w:rPr>
              <w:t xml:space="preserve"> </w:t>
            </w:r>
            <w:r w:rsidR="00E94157">
              <w:rPr>
                <w:rFonts w:eastAsia="Calibri" w:cstheme="minorHAnsi"/>
                <w:sz w:val="22"/>
                <w:szCs w:val="22"/>
              </w:rPr>
              <w:t>a categoria, operação e descrição. O valor a ser inserido é o resultado do cálculo e o sistema também deve inserir as informações de lançamento do extrato, se o valor é IN/OUT (de acordo com o sinal do valor) e de não necessidade de aprovação</w:t>
            </w:r>
            <w:r w:rsidR="00190F86" w:rsidRPr="00190F86">
              <w:rPr>
                <w:rFonts w:eastAsia="Calibri" w:cstheme="minorHAnsi"/>
                <w:sz w:val="22"/>
                <w:szCs w:val="22"/>
              </w:rPr>
              <w:t>.</w:t>
            </w:r>
          </w:p>
        </w:tc>
      </w:tr>
      <w:tr w:rsidR="0054426C" w:rsidRPr="007467E5" w14:paraId="2B0A9E3D" w14:textId="77777777" w:rsidTr="7B4052EC">
        <w:trPr>
          <w:trHeight w:val="360"/>
        </w:trPr>
        <w:tc>
          <w:tcPr>
            <w:tcW w:w="1530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0000"/>
            <w:vAlign w:val="center"/>
          </w:tcPr>
          <w:p w14:paraId="203B0CC8" w14:textId="1719547B" w:rsidR="0054426C" w:rsidRDefault="0054426C" w:rsidP="0054426C">
            <w:pPr>
              <w:jc w:val="center"/>
              <w:rPr>
                <w:rFonts w:eastAsia="MS Mincho" w:cstheme="minorHAnsi"/>
                <w:sz w:val="22"/>
                <w:szCs w:val="22"/>
              </w:rPr>
            </w:pPr>
            <w:r>
              <w:rPr>
                <w:rFonts w:eastAsia="MS Mincho" w:cstheme="minorHAnsi"/>
                <w:b/>
                <w:color w:val="FFFFFF" w:themeColor="background1"/>
                <w:sz w:val="22"/>
                <w:szCs w:val="22"/>
              </w:rPr>
              <w:t>RN19</w:t>
            </w:r>
          </w:p>
        </w:tc>
        <w:tc>
          <w:tcPr>
            <w:tcW w:w="7980" w:type="dxa"/>
            <w:tcBorders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0000"/>
            <w:vAlign w:val="center"/>
          </w:tcPr>
          <w:p w14:paraId="14661399" w14:textId="41B35038" w:rsidR="0054426C" w:rsidRPr="00190F86" w:rsidRDefault="0054426C" w:rsidP="0054426C">
            <w:pPr>
              <w:jc w:val="both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 w:rsidRPr="00416763">
              <w:rPr>
                <w:rFonts w:eastAsia="Calibri" w:cstheme="minorHAnsi"/>
                <w:b/>
                <w:color w:val="FFFFFF" w:themeColor="background1"/>
                <w:sz w:val="22"/>
                <w:szCs w:val="22"/>
              </w:rPr>
              <w:t>Ao selecionar um valor no extrato bancário sem selecionar um valor no extrato do eCash, o sistema deve permitir a inclusão do valor com a descrição do lançament</w:t>
            </w:r>
            <w:r>
              <w:rPr>
                <w:rFonts w:eastAsia="Calibri" w:cstheme="minorHAnsi"/>
                <w:b/>
                <w:color w:val="FFFFFF" w:themeColor="background1"/>
                <w:sz w:val="22"/>
                <w:szCs w:val="22"/>
              </w:rPr>
              <w:t>o que está no extrato bancário, seguindo a mesma regra de inserção de ajuste, porém com uma diferença: a operação nesse caso fica igual à do extrato na tela de inclusão, podendo ser alterada antes de ser incluída.</w:t>
            </w:r>
          </w:p>
        </w:tc>
      </w:tr>
      <w:tr w:rsidR="0054426C" w:rsidRPr="007467E5" w14:paraId="377D2546" w14:textId="77777777" w:rsidTr="7B4052EC">
        <w:trPr>
          <w:trHeight w:val="360"/>
        </w:trPr>
        <w:tc>
          <w:tcPr>
            <w:tcW w:w="1530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0000"/>
            <w:vAlign w:val="center"/>
          </w:tcPr>
          <w:p w14:paraId="6D8BEC9B" w14:textId="4EAFC73A" w:rsidR="0054426C" w:rsidRPr="00416763" w:rsidRDefault="0054426C" w:rsidP="0054426C">
            <w:pPr>
              <w:jc w:val="center"/>
              <w:rPr>
                <w:rFonts w:eastAsia="MS Mincho" w:cstheme="minorHAnsi"/>
                <w:b/>
                <w:color w:val="FFFFFF" w:themeColor="background1"/>
                <w:sz w:val="22"/>
                <w:szCs w:val="22"/>
              </w:rPr>
            </w:pPr>
            <w:r w:rsidRPr="00416763">
              <w:rPr>
                <w:rFonts w:eastAsia="MS Mincho" w:cstheme="minorHAnsi"/>
                <w:b/>
                <w:color w:val="FFFFFF" w:themeColor="background1"/>
                <w:sz w:val="22"/>
                <w:szCs w:val="22"/>
                <w:highlight w:val="red"/>
              </w:rPr>
              <w:t>RN14</w:t>
            </w:r>
          </w:p>
        </w:tc>
        <w:tc>
          <w:tcPr>
            <w:tcW w:w="7980" w:type="dxa"/>
            <w:tcBorders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0000"/>
            <w:vAlign w:val="center"/>
          </w:tcPr>
          <w:p w14:paraId="2C00D877" w14:textId="31FF43BB" w:rsidR="0054426C" w:rsidRPr="00416763" w:rsidRDefault="0054426C" w:rsidP="0054426C">
            <w:pPr>
              <w:rPr>
                <w:rFonts w:eastAsia="Calibri" w:cstheme="minorHAns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eastAsia="Calibri" w:cstheme="minorHAnsi"/>
                <w:b/>
                <w:color w:val="FFFFFF" w:themeColor="background1"/>
                <w:sz w:val="22"/>
                <w:szCs w:val="22"/>
                <w:highlight w:val="red"/>
              </w:rPr>
              <w:t xml:space="preserve">Após confirmação de que a soma dos valores selecionados </w:t>
            </w:r>
            <w:r w:rsidRPr="00416763">
              <w:rPr>
                <w:rFonts w:eastAsia="Calibri" w:cstheme="minorHAnsi"/>
                <w:b/>
                <w:color w:val="FFFFFF" w:themeColor="background1"/>
                <w:sz w:val="22"/>
                <w:szCs w:val="22"/>
                <w:highlight w:val="red"/>
              </w:rPr>
              <w:t>está igual em ambos os extratos, ele</w:t>
            </w:r>
            <w:r>
              <w:rPr>
                <w:rFonts w:eastAsia="Calibri" w:cstheme="minorHAnsi"/>
                <w:b/>
                <w:color w:val="FFFFFF" w:themeColor="background1"/>
                <w:sz w:val="22"/>
                <w:szCs w:val="22"/>
                <w:highlight w:val="red"/>
              </w:rPr>
              <w:t>s</w:t>
            </w:r>
            <w:r w:rsidRPr="00416763">
              <w:rPr>
                <w:rFonts w:eastAsia="Calibri" w:cstheme="minorHAnsi"/>
                <w:b/>
                <w:color w:val="FFFFFF" w:themeColor="background1"/>
                <w:sz w:val="22"/>
                <w:szCs w:val="22"/>
                <w:highlight w:val="red"/>
              </w:rPr>
              <w:t xml:space="preserve"> não deve</w:t>
            </w:r>
            <w:r>
              <w:rPr>
                <w:rFonts w:eastAsia="Calibri" w:cstheme="minorHAnsi"/>
                <w:b/>
                <w:color w:val="FFFFFF" w:themeColor="background1"/>
                <w:sz w:val="22"/>
                <w:szCs w:val="22"/>
                <w:highlight w:val="red"/>
              </w:rPr>
              <w:t>m</w:t>
            </w:r>
            <w:r w:rsidRPr="00416763">
              <w:rPr>
                <w:rFonts w:eastAsia="Calibri" w:cstheme="minorHAnsi"/>
                <w:b/>
                <w:color w:val="FFFFFF" w:themeColor="background1"/>
                <w:sz w:val="22"/>
                <w:szCs w:val="22"/>
                <w:highlight w:val="red"/>
              </w:rPr>
              <w:t xml:space="preserve"> mais ser exibido</w:t>
            </w:r>
            <w:r>
              <w:rPr>
                <w:rFonts w:eastAsia="Calibri" w:cstheme="minorHAnsi"/>
                <w:b/>
                <w:color w:val="FFFFFF" w:themeColor="background1"/>
                <w:sz w:val="22"/>
                <w:szCs w:val="22"/>
                <w:highlight w:val="red"/>
              </w:rPr>
              <w:t>s</w:t>
            </w:r>
            <w:r w:rsidRPr="00416763">
              <w:rPr>
                <w:rFonts w:eastAsia="Calibri" w:cstheme="minorHAnsi"/>
                <w:b/>
                <w:color w:val="FFFFFF" w:themeColor="background1"/>
                <w:sz w:val="22"/>
                <w:szCs w:val="22"/>
                <w:highlight w:val="red"/>
              </w:rPr>
              <w:t xml:space="preserve"> em tela.</w:t>
            </w:r>
          </w:p>
        </w:tc>
      </w:tr>
    </w:tbl>
    <w:p w14:paraId="1B777299" w14:textId="098A5F58" w:rsidR="3CD356CC" w:rsidRDefault="3CD356CC" w:rsidP="3CD356CC">
      <w:pPr>
        <w:rPr>
          <w:rFonts w:ascii="Calibri" w:eastAsia="MS Mincho" w:hAnsi="Calibri"/>
        </w:rPr>
      </w:pPr>
    </w:p>
    <w:p w14:paraId="6290D95F" w14:textId="3861A586" w:rsidR="00416763" w:rsidRDefault="00416763" w:rsidP="3CD356CC">
      <w:pPr>
        <w:rPr>
          <w:rFonts w:eastAsia="Calibri" w:cstheme="minorHAnsi"/>
          <w:color w:val="FF0000"/>
          <w:sz w:val="22"/>
          <w:szCs w:val="22"/>
        </w:rPr>
      </w:pPr>
      <w:r w:rsidRPr="00231A20">
        <w:rPr>
          <w:rFonts w:eastAsia="Calibri" w:cstheme="minorHAnsi"/>
          <w:color w:val="FF0000"/>
          <w:sz w:val="22"/>
          <w:szCs w:val="22"/>
        </w:rPr>
        <w:t xml:space="preserve">Essa </w:t>
      </w:r>
      <w:r>
        <w:rPr>
          <w:rFonts w:eastAsia="Calibri" w:cstheme="minorHAnsi"/>
          <w:color w:val="FF0000"/>
          <w:sz w:val="22"/>
          <w:szCs w:val="22"/>
        </w:rPr>
        <w:t>seleção não deve ser pelo check, pois há previsão de necessidade de seleção de muitos registros. A seleção deve ser parecida com o funcionando de seleção de células do Excel.</w:t>
      </w:r>
    </w:p>
    <w:p w14:paraId="060E9675" w14:textId="16D1801E" w:rsidR="00E63CFA" w:rsidRDefault="00E63CFA" w:rsidP="3CD356CC">
      <w:pPr>
        <w:rPr>
          <w:rFonts w:ascii="Calibri" w:eastAsia="MS Mincho" w:hAnsi="Calibri"/>
        </w:rPr>
      </w:pPr>
    </w:p>
    <w:p w14:paraId="2DFB2544" w14:textId="77777777" w:rsidR="00E63CFA" w:rsidRDefault="00E63CFA" w:rsidP="3CD356CC">
      <w:pPr>
        <w:rPr>
          <w:rFonts w:ascii="Calibri" w:eastAsia="MS Mincho" w:hAnsi="Calibri"/>
        </w:rPr>
      </w:pPr>
    </w:p>
    <w:p w14:paraId="5D48296D" w14:textId="77777777" w:rsidR="00E63CFA" w:rsidRDefault="00E63CFA" w:rsidP="3CD356CC">
      <w:pPr>
        <w:rPr>
          <w:rFonts w:ascii="Calibri" w:eastAsia="MS Mincho" w:hAnsi="Calibri"/>
        </w:rPr>
      </w:pPr>
    </w:p>
    <w:p w14:paraId="1F8468DC" w14:textId="77777777" w:rsidR="00E63CFA" w:rsidRDefault="00E63CFA" w:rsidP="3CD356CC">
      <w:pPr>
        <w:rPr>
          <w:rFonts w:ascii="Calibri" w:eastAsia="MS Mincho" w:hAnsi="Calibri"/>
        </w:rPr>
      </w:pPr>
    </w:p>
    <w:p w14:paraId="3F10C80D" w14:textId="77777777" w:rsidR="00E63CFA" w:rsidRDefault="00E63CFA" w:rsidP="3CD356CC">
      <w:pPr>
        <w:rPr>
          <w:rFonts w:ascii="Calibri" w:eastAsia="MS Mincho" w:hAnsi="Calibri"/>
        </w:rPr>
      </w:pPr>
    </w:p>
    <w:p w14:paraId="6D9CD912" w14:textId="77777777" w:rsidR="00E63CFA" w:rsidRDefault="00E63CFA" w:rsidP="3CD356CC">
      <w:pPr>
        <w:rPr>
          <w:rFonts w:ascii="Calibri" w:eastAsia="MS Mincho" w:hAnsi="Calibri"/>
        </w:rPr>
      </w:pPr>
    </w:p>
    <w:p w14:paraId="15B57C94" w14:textId="77777777" w:rsidR="00E63CFA" w:rsidRDefault="00E63CFA" w:rsidP="3CD356CC">
      <w:pPr>
        <w:rPr>
          <w:rFonts w:ascii="Calibri" w:eastAsia="MS Mincho" w:hAnsi="Calibri"/>
        </w:rPr>
      </w:pPr>
    </w:p>
    <w:p w14:paraId="52E2CB93" w14:textId="77777777" w:rsidR="003534FD" w:rsidRDefault="003534FD" w:rsidP="003534FD">
      <w:pPr>
        <w:pStyle w:val="Ttulo2"/>
        <w:numPr>
          <w:ilvl w:val="0"/>
          <w:numId w:val="11"/>
        </w:numPr>
      </w:pPr>
      <w:bookmarkStart w:id="74" w:name="_Mensagens"/>
      <w:bookmarkStart w:id="75" w:name="_Toc67485678"/>
      <w:bookmarkEnd w:id="74"/>
      <w:r>
        <w:lastRenderedPageBreak/>
        <w:t>Mensagens</w:t>
      </w:r>
      <w:bookmarkEnd w:id="75"/>
    </w:p>
    <w:p w14:paraId="1471CC67" w14:textId="6B213054" w:rsidR="49858A52" w:rsidRDefault="49858A52" w:rsidP="508E4EDD">
      <w:pPr>
        <w:rPr>
          <w:rFonts w:ascii="Calibri" w:eastAsia="Calibri" w:hAnsi="Calibri" w:cs="Calibri"/>
        </w:rPr>
      </w:pPr>
      <w:r w:rsidRPr="508E4EDD">
        <w:rPr>
          <w:rFonts w:ascii="Calibri" w:eastAsia="Calibri" w:hAnsi="Calibri" w:cs="Calibri"/>
          <w:color w:val="000000" w:themeColor="text1"/>
        </w:rPr>
        <w:t>Também será possível realizar a importação de extratos bancários a partir da conciliação bancária, quando ainda não houver extrato importado para o banco e data selecionados.</w:t>
      </w:r>
    </w:p>
    <w:p w14:paraId="42C6D796" w14:textId="77777777" w:rsidR="003534FD" w:rsidRDefault="003534FD" w:rsidP="003534FD"/>
    <w:tbl>
      <w:tblPr>
        <w:tblW w:w="10327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947"/>
        <w:gridCol w:w="7869"/>
        <w:gridCol w:w="1511"/>
      </w:tblGrid>
      <w:tr w:rsidR="003534FD" w14:paraId="7FE1DC2F" w14:textId="77777777" w:rsidTr="508E4EDD">
        <w:trPr>
          <w:trHeight w:val="280"/>
          <w:jc w:val="center"/>
        </w:trPr>
        <w:tc>
          <w:tcPr>
            <w:tcW w:w="947" w:type="dxa"/>
            <w:shd w:val="clear" w:color="auto" w:fill="C0C0C0"/>
          </w:tcPr>
          <w:p w14:paraId="5F2C26F8" w14:textId="77777777" w:rsidR="003534FD" w:rsidRDefault="003534FD" w:rsidP="00986F29">
            <w:pPr>
              <w:jc w:val="center"/>
            </w:pPr>
            <w:r>
              <w:rPr>
                <w:b/>
              </w:rPr>
              <w:t>MS</w:t>
            </w:r>
          </w:p>
        </w:tc>
        <w:tc>
          <w:tcPr>
            <w:tcW w:w="7869" w:type="dxa"/>
            <w:shd w:val="clear" w:color="auto" w:fill="C0C0C0"/>
          </w:tcPr>
          <w:p w14:paraId="13F5F3D9" w14:textId="77777777" w:rsidR="003534FD" w:rsidRDefault="003534FD" w:rsidP="00986F29">
            <w:pPr>
              <w:jc w:val="center"/>
            </w:pPr>
            <w:r>
              <w:rPr>
                <w:b/>
              </w:rPr>
              <w:t>Descrição</w:t>
            </w:r>
          </w:p>
        </w:tc>
        <w:tc>
          <w:tcPr>
            <w:tcW w:w="1511" w:type="dxa"/>
            <w:shd w:val="clear" w:color="auto" w:fill="C0C0C0"/>
          </w:tcPr>
          <w:p w14:paraId="4A008FDD" w14:textId="77777777" w:rsidR="003534FD" w:rsidRDefault="003534FD" w:rsidP="00986F2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</w:tr>
      <w:tr w:rsidR="003534FD" w14:paraId="03B9041E" w14:textId="77777777" w:rsidTr="508E4EDD">
        <w:trPr>
          <w:trHeight w:val="360"/>
          <w:jc w:val="center"/>
        </w:trPr>
        <w:tc>
          <w:tcPr>
            <w:tcW w:w="947" w:type="dxa"/>
            <w:vAlign w:val="center"/>
          </w:tcPr>
          <w:p w14:paraId="53592A8F" w14:textId="77777777" w:rsidR="003534FD" w:rsidRPr="00C81B9B" w:rsidRDefault="003534FD" w:rsidP="00986F29">
            <w:pPr>
              <w:jc w:val="center"/>
            </w:pPr>
            <w:bookmarkStart w:id="76" w:name="MS02"/>
            <w:r w:rsidRPr="00C81B9B">
              <w:t>MS0</w:t>
            </w:r>
            <w:bookmarkEnd w:id="76"/>
            <w:r>
              <w:t>1</w:t>
            </w:r>
          </w:p>
        </w:tc>
        <w:tc>
          <w:tcPr>
            <w:tcW w:w="7869" w:type="dxa"/>
            <w:vAlign w:val="center"/>
          </w:tcPr>
          <w:p w14:paraId="62EB33CE" w14:textId="2EDFE5DD" w:rsidR="003534FD" w:rsidRPr="008F5FD3" w:rsidRDefault="6290B7DD" w:rsidP="3CD356CC">
            <w:pPr>
              <w:jc w:val="center"/>
            </w:pPr>
            <w:r>
              <w:t>Não há extrato bancário para o banc</w:t>
            </w:r>
            <w:r w:rsidRPr="3CD356CC">
              <w:t xml:space="preserve">o </w:t>
            </w:r>
            <w:r w:rsidR="6C7E4EC4" w:rsidRPr="3CD356CC">
              <w:rPr>
                <w:rFonts w:ascii="Calibri" w:eastAsia="Calibri" w:hAnsi="Calibri" w:cs="Calibri"/>
              </w:rPr>
              <w:t>&lt;NOME - AGENCIA - CONTA&gt;*</w:t>
            </w:r>
            <w:r w:rsidRPr="3CD356CC">
              <w:t xml:space="preserve"> n</w:t>
            </w:r>
            <w:r>
              <w:t>a data &lt;DATA&gt;</w:t>
            </w:r>
            <w:r w:rsidR="31059838">
              <w:t>**</w:t>
            </w:r>
            <w:r>
              <w:t>. Deseja importar</w:t>
            </w:r>
            <w:r w:rsidR="2B2333F6">
              <w:t xml:space="preserve"> o extrato</w:t>
            </w:r>
            <w:r w:rsidR="68F74E41">
              <w:t>?</w:t>
            </w:r>
          </w:p>
        </w:tc>
        <w:tc>
          <w:tcPr>
            <w:tcW w:w="1511" w:type="dxa"/>
          </w:tcPr>
          <w:p w14:paraId="57A970E5" w14:textId="565C81F1" w:rsidR="003534FD" w:rsidRPr="00C81B9B" w:rsidRDefault="68F74E41" w:rsidP="2805A372">
            <w:pPr>
              <w:jc w:val="center"/>
              <w:rPr>
                <w:rFonts w:ascii="Calibri" w:eastAsia="MS Mincho" w:hAnsi="Calibri"/>
              </w:rPr>
            </w:pPr>
            <w:r w:rsidRPr="3CD356CC">
              <w:rPr>
                <w:rFonts w:ascii="Calibri" w:eastAsia="MS Mincho" w:hAnsi="Calibri"/>
              </w:rPr>
              <w:t>Confirm</w:t>
            </w:r>
          </w:p>
        </w:tc>
      </w:tr>
      <w:tr w:rsidR="005060EE" w14:paraId="5586D272" w14:textId="77777777" w:rsidTr="508E4EDD">
        <w:trPr>
          <w:trHeight w:val="360"/>
          <w:jc w:val="center"/>
        </w:trPr>
        <w:tc>
          <w:tcPr>
            <w:tcW w:w="947" w:type="dxa"/>
            <w:vAlign w:val="center"/>
          </w:tcPr>
          <w:p w14:paraId="7F32B31A" w14:textId="7B61F33B" w:rsidR="005060EE" w:rsidRDefault="005060EE" w:rsidP="005060EE">
            <w:pPr>
              <w:jc w:val="center"/>
            </w:pPr>
            <w:r>
              <w:t>MS02</w:t>
            </w:r>
          </w:p>
        </w:tc>
        <w:tc>
          <w:tcPr>
            <w:tcW w:w="7869" w:type="dxa"/>
            <w:vAlign w:val="center"/>
          </w:tcPr>
          <w:p w14:paraId="570DDB43" w14:textId="7FD305D2" w:rsidR="005060EE" w:rsidRDefault="005060EE" w:rsidP="005060EE">
            <w:pPr>
              <w:jc w:val="center"/>
            </w:pPr>
            <w:r>
              <w:t>Favor informar uma data para realizar a comparação de extratos.</w:t>
            </w:r>
          </w:p>
        </w:tc>
        <w:tc>
          <w:tcPr>
            <w:tcW w:w="1511" w:type="dxa"/>
          </w:tcPr>
          <w:p w14:paraId="49A18C0E" w14:textId="77DE8847" w:rsidR="005060EE" w:rsidRPr="508E4EDD" w:rsidRDefault="005060EE" w:rsidP="005060EE">
            <w:pPr>
              <w:jc w:val="center"/>
              <w:rPr>
                <w:rFonts w:ascii="Calibri" w:eastAsia="MS Mincho" w:hAnsi="Calibri"/>
              </w:rPr>
            </w:pPr>
            <w:r>
              <w:rPr>
                <w:rFonts w:ascii="Calibri" w:eastAsia="MS Mincho" w:hAnsi="Calibri"/>
              </w:rPr>
              <w:t>Alert</w:t>
            </w:r>
          </w:p>
        </w:tc>
      </w:tr>
      <w:tr w:rsidR="005060EE" w14:paraId="331F46B7" w14:textId="77777777" w:rsidTr="508E4EDD">
        <w:trPr>
          <w:trHeight w:val="360"/>
          <w:jc w:val="center"/>
        </w:trPr>
        <w:tc>
          <w:tcPr>
            <w:tcW w:w="947" w:type="dxa"/>
            <w:vAlign w:val="center"/>
          </w:tcPr>
          <w:p w14:paraId="3B153630" w14:textId="3D8DED65" w:rsidR="005060EE" w:rsidRDefault="005060EE" w:rsidP="005060EE">
            <w:pPr>
              <w:jc w:val="center"/>
              <w:rPr>
                <w:rFonts w:ascii="Calibri" w:hAnsi="Calibri"/>
              </w:rPr>
            </w:pPr>
            <w:r>
              <w:t>MS03</w:t>
            </w:r>
          </w:p>
        </w:tc>
        <w:tc>
          <w:tcPr>
            <w:tcW w:w="7869" w:type="dxa"/>
            <w:vAlign w:val="center"/>
          </w:tcPr>
          <w:p w14:paraId="6504BB0F" w14:textId="16F32955" w:rsidR="005060EE" w:rsidRDefault="005060EE" w:rsidP="005060EE">
            <w:pPr>
              <w:jc w:val="center"/>
            </w:pPr>
            <w:r>
              <w:t>Deseja inserir o ajuste selecionado no caixa?</w:t>
            </w:r>
          </w:p>
        </w:tc>
        <w:tc>
          <w:tcPr>
            <w:tcW w:w="1511" w:type="dxa"/>
          </w:tcPr>
          <w:p w14:paraId="5C181AC4" w14:textId="2AF0233E" w:rsidR="005060EE" w:rsidRDefault="005060EE" w:rsidP="005060EE">
            <w:pPr>
              <w:jc w:val="center"/>
              <w:rPr>
                <w:rFonts w:ascii="Calibri" w:eastAsia="MS Mincho" w:hAnsi="Calibri"/>
              </w:rPr>
            </w:pPr>
            <w:r w:rsidRPr="508E4EDD">
              <w:rPr>
                <w:rFonts w:ascii="Calibri" w:eastAsia="MS Mincho" w:hAnsi="Calibri"/>
              </w:rPr>
              <w:t>Confirm</w:t>
            </w:r>
          </w:p>
        </w:tc>
      </w:tr>
      <w:tr w:rsidR="005060EE" w14:paraId="059C507E" w14:textId="77777777" w:rsidTr="508E4EDD">
        <w:trPr>
          <w:trHeight w:val="360"/>
          <w:jc w:val="center"/>
        </w:trPr>
        <w:tc>
          <w:tcPr>
            <w:tcW w:w="947" w:type="dxa"/>
            <w:vAlign w:val="center"/>
          </w:tcPr>
          <w:p w14:paraId="4B69ED30" w14:textId="52A50735" w:rsidR="005060EE" w:rsidRDefault="005060EE" w:rsidP="005060EE">
            <w:pPr>
              <w:jc w:val="center"/>
            </w:pPr>
            <w:r>
              <w:t>MS04</w:t>
            </w:r>
          </w:p>
        </w:tc>
        <w:tc>
          <w:tcPr>
            <w:tcW w:w="7869" w:type="dxa"/>
            <w:vAlign w:val="center"/>
          </w:tcPr>
          <w:p w14:paraId="08639DEF" w14:textId="6C0BC591" w:rsidR="005060EE" w:rsidRDefault="005060EE" w:rsidP="005060EE">
            <w:pPr>
              <w:jc w:val="center"/>
            </w:pPr>
            <w:r>
              <w:t>Ajuste inserido com sucesso!</w:t>
            </w:r>
          </w:p>
        </w:tc>
        <w:tc>
          <w:tcPr>
            <w:tcW w:w="1511" w:type="dxa"/>
          </w:tcPr>
          <w:p w14:paraId="1F7B957C" w14:textId="5295448E" w:rsidR="005060EE" w:rsidRDefault="005060EE" w:rsidP="005060EE">
            <w:pPr>
              <w:jc w:val="center"/>
            </w:pPr>
            <w:r>
              <w:t>Ok</w:t>
            </w:r>
          </w:p>
        </w:tc>
      </w:tr>
      <w:tr w:rsidR="005060EE" w14:paraId="4CE5D304" w14:textId="77777777" w:rsidTr="508E4EDD">
        <w:trPr>
          <w:trHeight w:val="360"/>
          <w:jc w:val="center"/>
        </w:trPr>
        <w:tc>
          <w:tcPr>
            <w:tcW w:w="947" w:type="dxa"/>
            <w:vAlign w:val="center"/>
          </w:tcPr>
          <w:p w14:paraId="64C0A211" w14:textId="276928F1" w:rsidR="005060EE" w:rsidRDefault="005060EE" w:rsidP="005060EE">
            <w:pPr>
              <w:jc w:val="center"/>
            </w:pPr>
            <w:r>
              <w:t>MS05</w:t>
            </w:r>
          </w:p>
        </w:tc>
        <w:tc>
          <w:tcPr>
            <w:tcW w:w="7869" w:type="dxa"/>
            <w:vAlign w:val="center"/>
          </w:tcPr>
          <w:p w14:paraId="4D1665B4" w14:textId="275509F7" w:rsidR="005060EE" w:rsidRDefault="005060EE" w:rsidP="005060EE">
            <w:pPr>
              <w:jc w:val="center"/>
            </w:pPr>
            <w:r>
              <w:t>Favor selecionar os valores que deseja ajustar no caixa.</w:t>
            </w:r>
          </w:p>
        </w:tc>
        <w:tc>
          <w:tcPr>
            <w:tcW w:w="1511" w:type="dxa"/>
          </w:tcPr>
          <w:p w14:paraId="6F488A12" w14:textId="281FA7C8" w:rsidR="005060EE" w:rsidRDefault="005060EE" w:rsidP="005060EE">
            <w:pPr>
              <w:jc w:val="center"/>
            </w:pPr>
            <w:r>
              <w:rPr>
                <w:rFonts w:ascii="Calibri" w:eastAsia="MS Mincho" w:hAnsi="Calibri"/>
              </w:rPr>
              <w:t>Alert</w:t>
            </w:r>
          </w:p>
        </w:tc>
      </w:tr>
      <w:tr w:rsidR="005060EE" w14:paraId="774C851C" w14:textId="77777777" w:rsidTr="508E4EDD">
        <w:trPr>
          <w:trHeight w:val="360"/>
          <w:jc w:val="center"/>
        </w:trPr>
        <w:tc>
          <w:tcPr>
            <w:tcW w:w="947" w:type="dxa"/>
            <w:vAlign w:val="center"/>
          </w:tcPr>
          <w:p w14:paraId="5E9C946C" w14:textId="4ABF4621" w:rsidR="005060EE" w:rsidRDefault="005060EE" w:rsidP="005060EE">
            <w:pPr>
              <w:jc w:val="center"/>
            </w:pPr>
            <w:r>
              <w:t>MS06</w:t>
            </w:r>
          </w:p>
        </w:tc>
        <w:tc>
          <w:tcPr>
            <w:tcW w:w="7869" w:type="dxa"/>
            <w:vAlign w:val="center"/>
          </w:tcPr>
          <w:p w14:paraId="37F6DF5B" w14:textId="17731026" w:rsidR="005060EE" w:rsidRDefault="005060EE" w:rsidP="005060EE">
            <w:pPr>
              <w:jc w:val="center"/>
            </w:pPr>
            <w:r>
              <w:t>A comparação de extratos só pode ser feita com base na data atual (D0) ou do dia anterior (D-1).</w:t>
            </w:r>
          </w:p>
        </w:tc>
        <w:tc>
          <w:tcPr>
            <w:tcW w:w="1511" w:type="dxa"/>
          </w:tcPr>
          <w:p w14:paraId="14E38406" w14:textId="150F46F0" w:rsidR="005060EE" w:rsidRDefault="005060EE" w:rsidP="005060EE">
            <w:pPr>
              <w:jc w:val="center"/>
              <w:rPr>
                <w:rFonts w:ascii="Calibri" w:eastAsia="MS Mincho" w:hAnsi="Calibri"/>
              </w:rPr>
            </w:pPr>
            <w:r>
              <w:rPr>
                <w:rFonts w:ascii="Calibri" w:eastAsia="MS Mincho" w:hAnsi="Calibri"/>
              </w:rPr>
              <w:t>Alert</w:t>
            </w:r>
          </w:p>
        </w:tc>
      </w:tr>
    </w:tbl>
    <w:p w14:paraId="27EC4D37" w14:textId="24B3C967" w:rsidR="2805A372" w:rsidRDefault="2805A372"/>
    <w:p w14:paraId="4703B220" w14:textId="1E6350FA" w:rsidR="003534FD" w:rsidRDefault="48C4FD46" w:rsidP="3CD356CC">
      <w:pPr>
        <w:rPr>
          <w:rFonts w:ascii="Calibri" w:eastAsia="Calibri" w:hAnsi="Calibri" w:cs="Calibri"/>
        </w:rPr>
      </w:pPr>
      <w:r w:rsidRPr="3CD356CC">
        <w:rPr>
          <w:rFonts w:ascii="Calibri" w:eastAsia="Calibri" w:hAnsi="Calibri" w:cs="Calibri"/>
          <w:color w:val="000000" w:themeColor="text1"/>
        </w:rPr>
        <w:t>* Nome do banco, agência e conta selecionados pelo usuário.</w:t>
      </w:r>
    </w:p>
    <w:p w14:paraId="3220E9D3" w14:textId="5B5C23DB" w:rsidR="003534FD" w:rsidRDefault="786479EF" w:rsidP="3CD356CC">
      <w:pPr>
        <w:rPr>
          <w:rFonts w:ascii="Calibri" w:eastAsia="MS Mincho" w:hAnsi="Calibri"/>
          <w:color w:val="000000" w:themeColor="text1"/>
        </w:rPr>
      </w:pPr>
      <w:r w:rsidRPr="3CD356CC">
        <w:rPr>
          <w:rFonts w:ascii="Calibri" w:eastAsia="Calibri" w:hAnsi="Calibri" w:cs="Calibri"/>
          <w:color w:val="000000" w:themeColor="text1"/>
        </w:rPr>
        <w:t>** Data selecionada pelo usuário.</w:t>
      </w:r>
    </w:p>
    <w:p w14:paraId="16287F21" w14:textId="097331B0" w:rsidR="003534FD" w:rsidRDefault="003534FD" w:rsidP="3CD356CC"/>
    <w:p w14:paraId="5BE93A62" w14:textId="77777777" w:rsidR="003534FD" w:rsidRDefault="003534FD" w:rsidP="003534FD"/>
    <w:p w14:paraId="6CF556D4" w14:textId="77777777" w:rsidR="003534FD" w:rsidRDefault="003534FD" w:rsidP="003534FD">
      <w:pPr>
        <w:pStyle w:val="Ttulo2"/>
        <w:numPr>
          <w:ilvl w:val="0"/>
          <w:numId w:val="11"/>
        </w:numPr>
      </w:pPr>
      <w:bookmarkStart w:id="77" w:name="_Toc67485679"/>
      <w:r>
        <w:t>Perfis e Permissões</w:t>
      </w:r>
      <w:bookmarkEnd w:id="77"/>
    </w:p>
    <w:p w14:paraId="384BA73E" w14:textId="77777777" w:rsidR="003534FD" w:rsidRDefault="003534FD" w:rsidP="003534FD"/>
    <w:p w14:paraId="1D144F46" w14:textId="14AC5074" w:rsidR="003534FD" w:rsidRDefault="004A458C" w:rsidP="003534FD">
      <w:pPr>
        <w:pStyle w:val="Ttulo3"/>
      </w:pPr>
      <w:bookmarkStart w:id="78" w:name="_Toc67485680"/>
      <w:r>
        <w:t>8</w:t>
      </w:r>
      <w:r w:rsidR="003534FD">
        <w:t>.1) Perfis</w:t>
      </w:r>
      <w:bookmarkEnd w:id="78"/>
    </w:p>
    <w:p w14:paraId="34B3F2EB" w14:textId="77777777" w:rsidR="003534FD" w:rsidRDefault="003534FD" w:rsidP="003534FD"/>
    <w:tbl>
      <w:tblPr>
        <w:tblW w:w="10327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947"/>
        <w:gridCol w:w="3050"/>
        <w:gridCol w:w="6330"/>
      </w:tblGrid>
      <w:tr w:rsidR="003534FD" w14:paraId="637F4093" w14:textId="77777777" w:rsidTr="2805A372">
        <w:trPr>
          <w:trHeight w:val="280"/>
          <w:jc w:val="center"/>
        </w:trPr>
        <w:tc>
          <w:tcPr>
            <w:tcW w:w="947" w:type="dxa"/>
            <w:shd w:val="clear" w:color="auto" w:fill="C0C0C0"/>
          </w:tcPr>
          <w:p w14:paraId="5EEFBD74" w14:textId="77777777" w:rsidR="003534FD" w:rsidRDefault="003534FD" w:rsidP="00986F29">
            <w:pPr>
              <w:jc w:val="center"/>
            </w:pPr>
            <w:r>
              <w:rPr>
                <w:b/>
              </w:rPr>
              <w:t>PF</w:t>
            </w:r>
          </w:p>
        </w:tc>
        <w:tc>
          <w:tcPr>
            <w:tcW w:w="3050" w:type="dxa"/>
            <w:shd w:val="clear" w:color="auto" w:fill="C0C0C0"/>
          </w:tcPr>
          <w:p w14:paraId="3C19DDC6" w14:textId="77777777" w:rsidR="003534FD" w:rsidRDefault="003534FD" w:rsidP="00986F29">
            <w:pPr>
              <w:jc w:val="center"/>
            </w:pPr>
            <w:r>
              <w:rPr>
                <w:b/>
              </w:rPr>
              <w:t>Perfil</w:t>
            </w:r>
          </w:p>
        </w:tc>
        <w:tc>
          <w:tcPr>
            <w:tcW w:w="6330" w:type="dxa"/>
            <w:shd w:val="clear" w:color="auto" w:fill="C0C0C0"/>
          </w:tcPr>
          <w:p w14:paraId="73DA01EA" w14:textId="77777777" w:rsidR="003534FD" w:rsidRDefault="003534FD" w:rsidP="00986F29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3534FD" w14:paraId="5152151D" w14:textId="77777777" w:rsidTr="2805A372">
        <w:trPr>
          <w:trHeight w:val="360"/>
          <w:jc w:val="center"/>
        </w:trPr>
        <w:tc>
          <w:tcPr>
            <w:tcW w:w="947" w:type="dxa"/>
            <w:vAlign w:val="center"/>
          </w:tcPr>
          <w:p w14:paraId="098B1095" w14:textId="77777777" w:rsidR="003534FD" w:rsidRDefault="003534FD" w:rsidP="00986F29">
            <w:pPr>
              <w:jc w:val="center"/>
            </w:pPr>
            <w:bookmarkStart w:id="79" w:name="PF01"/>
            <w:r>
              <w:t>PF01</w:t>
            </w:r>
            <w:bookmarkEnd w:id="79"/>
          </w:p>
        </w:tc>
        <w:tc>
          <w:tcPr>
            <w:tcW w:w="3050" w:type="dxa"/>
            <w:vAlign w:val="center"/>
          </w:tcPr>
          <w:p w14:paraId="79C801E1" w14:textId="4FE05DAC" w:rsidR="003534FD" w:rsidRDefault="60D523DC" w:rsidP="00986F29">
            <w:pPr>
              <w:jc w:val="center"/>
            </w:pPr>
            <w:r>
              <w:t>Administrador</w:t>
            </w:r>
          </w:p>
        </w:tc>
        <w:tc>
          <w:tcPr>
            <w:tcW w:w="6330" w:type="dxa"/>
          </w:tcPr>
          <w:p w14:paraId="783F5749" w14:textId="611A9A2D" w:rsidR="003534FD" w:rsidRDefault="75E2ECA4" w:rsidP="00986F29">
            <w:pPr>
              <w:jc w:val="center"/>
            </w:pPr>
            <w:r>
              <w:t>O administrador terá acesso a todas as funcionalidades do sistema.</w:t>
            </w:r>
          </w:p>
        </w:tc>
      </w:tr>
    </w:tbl>
    <w:p w14:paraId="75B75156" w14:textId="6727DCFF" w:rsidR="2805A372" w:rsidRDefault="2805A372"/>
    <w:p w14:paraId="06971CD3" w14:textId="77777777" w:rsidR="003534FD" w:rsidRDefault="003534FD" w:rsidP="003534FD"/>
    <w:p w14:paraId="2A1F701D" w14:textId="77777777" w:rsidR="003534FD" w:rsidRDefault="003534FD" w:rsidP="003534FD"/>
    <w:p w14:paraId="571113FB" w14:textId="0C7D92B2" w:rsidR="003534FD" w:rsidRDefault="004A458C" w:rsidP="003534FD">
      <w:pPr>
        <w:pStyle w:val="Ttulo3"/>
      </w:pPr>
      <w:bookmarkStart w:id="80" w:name="_Toc67485681"/>
      <w:r>
        <w:t>8</w:t>
      </w:r>
      <w:r w:rsidR="003534FD">
        <w:t>.2) Permissões</w:t>
      </w:r>
      <w:bookmarkEnd w:id="80"/>
    </w:p>
    <w:p w14:paraId="03EFCA41" w14:textId="77777777" w:rsidR="003534FD" w:rsidRDefault="003534FD" w:rsidP="003534FD"/>
    <w:tbl>
      <w:tblPr>
        <w:tblpPr w:leftFromText="141" w:rightFromText="141" w:vertAnchor="text" w:horzAnchor="margin" w:tblpX="-72" w:tblpY="-57"/>
        <w:tblW w:w="1034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2693"/>
        <w:gridCol w:w="3897"/>
        <w:gridCol w:w="2764"/>
      </w:tblGrid>
      <w:tr w:rsidR="003534FD" w14:paraId="0AF74FB2" w14:textId="77777777" w:rsidTr="5BC5062C">
        <w:trPr>
          <w:trHeight w:val="179"/>
        </w:trPr>
        <w:tc>
          <w:tcPr>
            <w:tcW w:w="993" w:type="dxa"/>
            <w:shd w:val="clear" w:color="auto" w:fill="C0C0C0"/>
          </w:tcPr>
          <w:p w14:paraId="5CC52CBF" w14:textId="77777777" w:rsidR="003534FD" w:rsidRDefault="003534FD" w:rsidP="00986F29">
            <w:pPr>
              <w:jc w:val="center"/>
            </w:pPr>
            <w:r>
              <w:rPr>
                <w:b/>
              </w:rPr>
              <w:t>PM</w:t>
            </w:r>
          </w:p>
        </w:tc>
        <w:tc>
          <w:tcPr>
            <w:tcW w:w="2693" w:type="dxa"/>
            <w:shd w:val="clear" w:color="auto" w:fill="C0C0C0"/>
          </w:tcPr>
          <w:p w14:paraId="6B79FFE5" w14:textId="77777777" w:rsidR="003534FD" w:rsidRDefault="003534FD" w:rsidP="00986F29">
            <w:pPr>
              <w:jc w:val="center"/>
            </w:pPr>
            <w:r>
              <w:rPr>
                <w:b/>
              </w:rPr>
              <w:t>Permissão</w:t>
            </w:r>
          </w:p>
        </w:tc>
        <w:tc>
          <w:tcPr>
            <w:tcW w:w="3897" w:type="dxa"/>
            <w:shd w:val="clear" w:color="auto" w:fill="C0C0C0"/>
          </w:tcPr>
          <w:p w14:paraId="538C31DE" w14:textId="77777777" w:rsidR="003534FD" w:rsidRDefault="003534FD" w:rsidP="00986F29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764" w:type="dxa"/>
            <w:shd w:val="clear" w:color="auto" w:fill="C0C0C0"/>
          </w:tcPr>
          <w:p w14:paraId="3C3D2D4B" w14:textId="77777777" w:rsidR="003534FD" w:rsidRDefault="003534FD" w:rsidP="00986F29">
            <w:pPr>
              <w:jc w:val="center"/>
              <w:rPr>
                <w:b/>
              </w:rPr>
            </w:pPr>
            <w:r>
              <w:rPr>
                <w:b/>
              </w:rPr>
              <w:t>Perfis</w:t>
            </w:r>
          </w:p>
        </w:tc>
      </w:tr>
      <w:tr w:rsidR="003534FD" w14:paraId="48C0D05F" w14:textId="77777777" w:rsidTr="5BC5062C">
        <w:trPr>
          <w:trHeight w:val="237"/>
        </w:trPr>
        <w:tc>
          <w:tcPr>
            <w:tcW w:w="993" w:type="dxa"/>
            <w:vAlign w:val="center"/>
          </w:tcPr>
          <w:p w14:paraId="1D0F7A08" w14:textId="77777777" w:rsidR="003534FD" w:rsidRDefault="003534FD" w:rsidP="00986F29">
            <w:pPr>
              <w:jc w:val="center"/>
            </w:pPr>
            <w:r>
              <w:t>PM01</w:t>
            </w:r>
          </w:p>
        </w:tc>
        <w:tc>
          <w:tcPr>
            <w:tcW w:w="2693" w:type="dxa"/>
            <w:vAlign w:val="center"/>
          </w:tcPr>
          <w:p w14:paraId="337C16AB" w14:textId="1A8F8EBC" w:rsidR="003534FD" w:rsidRDefault="5C60AA7F" w:rsidP="56045DDB">
            <w:pPr>
              <w:jc w:val="center"/>
              <w:rPr>
                <w:rFonts w:ascii="Calibri" w:hAnsi="Calibri"/>
              </w:rPr>
            </w:pPr>
            <w:r w:rsidRPr="5BC5062C">
              <w:rPr>
                <w:rFonts w:ascii="Calibri" w:eastAsia="MS Mincho" w:hAnsi="Calibri"/>
              </w:rPr>
              <w:t>Comparar caixa com lançamentos bancários</w:t>
            </w:r>
          </w:p>
        </w:tc>
        <w:tc>
          <w:tcPr>
            <w:tcW w:w="3897" w:type="dxa"/>
          </w:tcPr>
          <w:p w14:paraId="13EAFD2E" w14:textId="51842B17" w:rsidR="005A6C57" w:rsidRDefault="5C60AA7F" w:rsidP="56045DDB">
            <w:pPr>
              <w:jc w:val="center"/>
              <w:rPr>
                <w:rFonts w:ascii="Calibri" w:eastAsia="MS Mincho" w:hAnsi="Calibri"/>
              </w:rPr>
            </w:pPr>
            <w:r>
              <w:t>Permite comparação de lançamentos do caixa do sistema com os lançamentos do extrato bancário no dia atual ou anterior (a escolher).</w:t>
            </w:r>
          </w:p>
        </w:tc>
        <w:tc>
          <w:tcPr>
            <w:tcW w:w="2764" w:type="dxa"/>
          </w:tcPr>
          <w:p w14:paraId="05996399" w14:textId="77777777" w:rsidR="003534FD" w:rsidRDefault="00872AE9" w:rsidP="00986F29">
            <w:pPr>
              <w:jc w:val="center"/>
            </w:pPr>
            <w:hyperlink w:anchor="PF01" w:history="1">
              <w:r w:rsidR="003534FD" w:rsidRPr="00500F2B">
                <w:rPr>
                  <w:rStyle w:val="Hyperlink"/>
                </w:rPr>
                <w:t>PF01</w:t>
              </w:r>
            </w:hyperlink>
          </w:p>
        </w:tc>
      </w:tr>
    </w:tbl>
    <w:p w14:paraId="4AA5AA5B" w14:textId="75BCA033" w:rsidR="2805A372" w:rsidRDefault="2805A372"/>
    <w:p w14:paraId="5B95CD12" w14:textId="77777777" w:rsidR="003534FD" w:rsidRDefault="003534FD" w:rsidP="003534FD"/>
    <w:p w14:paraId="5220BBB2" w14:textId="77777777" w:rsidR="003534FD" w:rsidRPr="00406E99" w:rsidRDefault="003534FD" w:rsidP="003534FD">
      <w:pPr>
        <w:sectPr w:rsidR="003534FD" w:rsidRPr="00406E99" w:rsidSect="00986F29">
          <w:pgSz w:w="11907" w:h="16840"/>
          <w:pgMar w:top="851" w:right="851" w:bottom="284" w:left="1066" w:header="567" w:footer="489" w:gutter="0"/>
          <w:cols w:space="720"/>
        </w:sectPr>
      </w:pPr>
    </w:p>
    <w:p w14:paraId="71AAE310" w14:textId="7FC395FC" w:rsidR="003534FD" w:rsidRDefault="004A458C" w:rsidP="003534FD">
      <w:pPr>
        <w:pStyle w:val="Ttulo2"/>
      </w:pPr>
      <w:bookmarkStart w:id="81" w:name="_Toc67485682"/>
      <w:r>
        <w:lastRenderedPageBreak/>
        <w:t>9</w:t>
      </w:r>
      <w:r w:rsidR="003534FD">
        <w:t>) Critérios de Aceitação</w:t>
      </w:r>
      <w:bookmarkEnd w:id="81"/>
    </w:p>
    <w:p w14:paraId="13CB595B" w14:textId="77777777" w:rsidR="003534FD" w:rsidRDefault="003534FD" w:rsidP="003534FD"/>
    <w:p w14:paraId="43818537" w14:textId="0B4A711A" w:rsidR="0259D9AA" w:rsidRDefault="0259D9AA" w:rsidP="3CD356CC">
      <w:pPr>
        <w:pStyle w:val="PargrafodaLista"/>
        <w:numPr>
          <w:ilvl w:val="0"/>
          <w:numId w:val="12"/>
        </w:numPr>
        <w:rPr>
          <w:rFonts w:cstheme="minorBidi"/>
          <w:sz w:val="22"/>
          <w:szCs w:val="22"/>
        </w:rPr>
      </w:pPr>
      <w:r w:rsidRPr="3CD356CC">
        <w:rPr>
          <w:rFonts w:cstheme="minorBidi"/>
          <w:sz w:val="22"/>
          <w:szCs w:val="22"/>
        </w:rPr>
        <w:t>Valores idênticos em ambos os extratos devem estar destacados em verde e com o check ok selecionado</w:t>
      </w:r>
      <w:r w:rsidR="5492BB80" w:rsidRPr="3CD356CC">
        <w:rPr>
          <w:rFonts w:cstheme="minorBidi"/>
          <w:sz w:val="22"/>
          <w:szCs w:val="22"/>
        </w:rPr>
        <w:t>.</w:t>
      </w:r>
    </w:p>
    <w:p w14:paraId="440EDD4C" w14:textId="550D52BF" w:rsidR="6DF546E8" w:rsidRDefault="6DF546E8" w:rsidP="3CD356CC">
      <w:pPr>
        <w:pStyle w:val="PargrafodaLista"/>
        <w:numPr>
          <w:ilvl w:val="0"/>
          <w:numId w:val="12"/>
        </w:numPr>
        <w:rPr>
          <w:rFonts w:cstheme="minorBidi"/>
          <w:sz w:val="22"/>
          <w:szCs w:val="22"/>
        </w:rPr>
      </w:pPr>
      <w:r w:rsidRPr="3CD356CC">
        <w:rPr>
          <w:rFonts w:cstheme="minorBidi"/>
          <w:sz w:val="22"/>
          <w:szCs w:val="22"/>
        </w:rPr>
        <w:t>Registros com o mesmo texto de lançamento</w:t>
      </w:r>
      <w:r w:rsidR="452C2166" w:rsidRPr="3CD356CC">
        <w:rPr>
          <w:rFonts w:cstheme="minorBidi"/>
          <w:sz w:val="22"/>
          <w:szCs w:val="22"/>
        </w:rPr>
        <w:t>, no mesmo extrato,</w:t>
      </w:r>
      <w:r w:rsidRPr="3CD356CC">
        <w:rPr>
          <w:rFonts w:cstheme="minorBidi"/>
          <w:sz w:val="22"/>
          <w:szCs w:val="22"/>
        </w:rPr>
        <w:t xml:space="preserve"> devem estar com seus valores consolidados, com opção para expandir os valores, caso necessário</w:t>
      </w:r>
      <w:r w:rsidR="288D9133" w:rsidRPr="3CD356CC">
        <w:rPr>
          <w:rFonts w:cstheme="minorBidi"/>
          <w:sz w:val="22"/>
          <w:szCs w:val="22"/>
        </w:rPr>
        <w:t>.</w:t>
      </w:r>
    </w:p>
    <w:p w14:paraId="73B912A2" w14:textId="36F964EF" w:rsidR="5CBCE2CC" w:rsidRDefault="5CBCE2CC" w:rsidP="3CD356CC">
      <w:pPr>
        <w:pStyle w:val="PargrafodaLista"/>
        <w:numPr>
          <w:ilvl w:val="0"/>
          <w:numId w:val="12"/>
        </w:numPr>
        <w:rPr>
          <w:rFonts w:cstheme="minorBidi"/>
          <w:sz w:val="22"/>
          <w:szCs w:val="22"/>
        </w:rPr>
      </w:pPr>
      <w:r w:rsidRPr="3CD356CC">
        <w:rPr>
          <w:rFonts w:cstheme="minorBidi"/>
          <w:sz w:val="22"/>
          <w:szCs w:val="22"/>
        </w:rPr>
        <w:t>Sempre que valores forem selecionados</w:t>
      </w:r>
      <w:r w:rsidR="21E99EBF" w:rsidRPr="3CD356CC">
        <w:rPr>
          <w:rFonts w:cstheme="minorBidi"/>
          <w:sz w:val="22"/>
          <w:szCs w:val="22"/>
        </w:rPr>
        <w:t xml:space="preserve"> no mesmo extrato</w:t>
      </w:r>
      <w:r w:rsidRPr="3CD356CC">
        <w:rPr>
          <w:rFonts w:cstheme="minorBidi"/>
          <w:sz w:val="22"/>
          <w:szCs w:val="22"/>
        </w:rPr>
        <w:t>, sua soma deve ser exibida</w:t>
      </w:r>
      <w:r w:rsidR="4C972517" w:rsidRPr="3CD356CC">
        <w:rPr>
          <w:rFonts w:cstheme="minorBidi"/>
          <w:sz w:val="22"/>
          <w:szCs w:val="22"/>
        </w:rPr>
        <w:t>.</w:t>
      </w:r>
    </w:p>
    <w:p w14:paraId="3BAD3945" w14:textId="46959D3B" w:rsidR="57EEB9B3" w:rsidRDefault="57EEB9B3" w:rsidP="3CD356CC">
      <w:pPr>
        <w:pStyle w:val="PargrafodaLista"/>
        <w:numPr>
          <w:ilvl w:val="0"/>
          <w:numId w:val="12"/>
        </w:numPr>
        <w:rPr>
          <w:rFonts w:cstheme="minorBidi"/>
          <w:sz w:val="22"/>
          <w:szCs w:val="22"/>
        </w:rPr>
      </w:pPr>
      <w:r w:rsidRPr="508E4EDD">
        <w:rPr>
          <w:rFonts w:cstheme="minorBidi"/>
          <w:sz w:val="22"/>
          <w:szCs w:val="22"/>
        </w:rPr>
        <w:t>Sempre que valores forem selecionados em ambos os extratos, deve ser exibido o resultado do seguinte cálculo:</w:t>
      </w:r>
      <w:r w:rsidR="6BDA8864" w:rsidRPr="508E4EDD">
        <w:rPr>
          <w:rFonts w:cstheme="minorBidi"/>
          <w:sz w:val="22"/>
          <w:szCs w:val="22"/>
        </w:rPr>
        <w:t xml:space="preserve"> (</w:t>
      </w:r>
      <w:r w:rsidR="6BDA8864" w:rsidRPr="508E4EDD">
        <w:rPr>
          <w:rFonts w:cstheme="minorBidi"/>
          <w:color w:val="000000" w:themeColor="text1"/>
          <w:sz w:val="22"/>
          <w:szCs w:val="22"/>
        </w:rPr>
        <w:t>soma dos valores selecionados no extrato bancário) - (soma dos valores selecionados no extrato do eCash).</w:t>
      </w:r>
    </w:p>
    <w:p w14:paraId="26740DFB" w14:textId="2858EEAC" w:rsidR="4C972517" w:rsidRDefault="4C972517" w:rsidP="3CD356CC">
      <w:pPr>
        <w:pStyle w:val="PargrafodaLista"/>
        <w:numPr>
          <w:ilvl w:val="0"/>
          <w:numId w:val="12"/>
        </w:numPr>
        <w:rPr>
          <w:rFonts w:cstheme="minorBidi"/>
          <w:sz w:val="22"/>
          <w:szCs w:val="22"/>
        </w:rPr>
      </w:pPr>
      <w:r w:rsidRPr="3CD356CC">
        <w:rPr>
          <w:rFonts w:cstheme="minorBidi"/>
          <w:sz w:val="22"/>
          <w:szCs w:val="22"/>
        </w:rPr>
        <w:t xml:space="preserve">Caso o extrato do banco selecionado para a data selecionada ainda não tenha sido importado para o sistema, exibir a mensagem MS01. </w:t>
      </w:r>
      <w:r w:rsidR="728A134A" w:rsidRPr="3CD356CC">
        <w:rPr>
          <w:rFonts w:cstheme="minorBidi"/>
          <w:sz w:val="22"/>
          <w:szCs w:val="22"/>
        </w:rPr>
        <w:t>Caso a resposta seja sim, chamar a importação de extratos bancários.</w:t>
      </w:r>
    </w:p>
    <w:p w14:paraId="5EB9622E" w14:textId="7C3C05EF" w:rsidR="24826388" w:rsidRDefault="19A9F723" w:rsidP="508E4EDD">
      <w:pPr>
        <w:pStyle w:val="PargrafodaLista"/>
        <w:numPr>
          <w:ilvl w:val="0"/>
          <w:numId w:val="12"/>
        </w:numPr>
        <w:rPr>
          <w:rFonts w:cstheme="minorBidi"/>
          <w:color w:val="000000" w:themeColor="text1"/>
          <w:sz w:val="22"/>
          <w:szCs w:val="22"/>
        </w:rPr>
      </w:pPr>
      <w:r w:rsidRPr="508E4EDD">
        <w:rPr>
          <w:rFonts w:cstheme="minorBidi"/>
          <w:sz w:val="22"/>
          <w:szCs w:val="22"/>
        </w:rPr>
        <w:t>Permitir ajuste d</w:t>
      </w:r>
      <w:r w:rsidR="24826388" w:rsidRPr="508E4EDD">
        <w:rPr>
          <w:rFonts w:cstheme="minorBidi"/>
          <w:sz w:val="22"/>
          <w:szCs w:val="22"/>
        </w:rPr>
        <w:t xml:space="preserve">a operação </w:t>
      </w:r>
      <w:r w:rsidR="3B276F28" w:rsidRPr="508E4EDD">
        <w:rPr>
          <w:rFonts w:cstheme="minorBidi"/>
          <w:sz w:val="22"/>
          <w:szCs w:val="22"/>
        </w:rPr>
        <w:t xml:space="preserve">e da categoria </w:t>
      </w:r>
      <w:r w:rsidR="24826388" w:rsidRPr="508E4EDD">
        <w:rPr>
          <w:rFonts w:cstheme="minorBidi"/>
          <w:sz w:val="22"/>
          <w:szCs w:val="22"/>
        </w:rPr>
        <w:t>quando for inserir a diferença</w:t>
      </w:r>
      <w:r w:rsidR="6A2FEB89" w:rsidRPr="508E4EDD">
        <w:rPr>
          <w:rFonts w:cstheme="minorBidi"/>
          <w:sz w:val="22"/>
          <w:szCs w:val="22"/>
        </w:rPr>
        <w:t xml:space="preserve"> no caixa.</w:t>
      </w:r>
    </w:p>
    <w:sectPr w:rsidR="24826388" w:rsidSect="00986F29">
      <w:pgSz w:w="11907" w:h="16840"/>
      <w:pgMar w:top="851" w:right="851" w:bottom="284" w:left="1066" w:header="567" w:footer="48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81F0B1" w14:textId="77777777" w:rsidR="0009590D" w:rsidRDefault="0009590D" w:rsidP="003534FD">
      <w:r>
        <w:separator/>
      </w:r>
    </w:p>
  </w:endnote>
  <w:endnote w:type="continuationSeparator" w:id="0">
    <w:p w14:paraId="717AAFBA" w14:textId="77777777" w:rsidR="0009590D" w:rsidRDefault="0009590D" w:rsidP="00353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C17F8B" w14:textId="77777777" w:rsidR="0009590D" w:rsidRDefault="0009590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EE48EE" w14:textId="77777777" w:rsidR="0009590D" w:rsidRDefault="0009590D" w:rsidP="003534FD">
      <w:r>
        <w:separator/>
      </w:r>
    </w:p>
  </w:footnote>
  <w:footnote w:type="continuationSeparator" w:id="0">
    <w:p w14:paraId="2908EB2C" w14:textId="77777777" w:rsidR="0009590D" w:rsidRDefault="0009590D" w:rsidP="003534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D355C9" w14:textId="77777777" w:rsidR="0009590D" w:rsidRDefault="0009590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16C19D" w14:textId="77777777" w:rsidR="0009590D" w:rsidRDefault="0009590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913BF7"/>
    <w:multiLevelType w:val="hybridMultilevel"/>
    <w:tmpl w:val="5CA0BA2C"/>
    <w:lvl w:ilvl="0" w:tplc="FFFFFFFF">
      <w:start w:val="2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71654"/>
    <w:multiLevelType w:val="hybridMultilevel"/>
    <w:tmpl w:val="D4D0A6E8"/>
    <w:lvl w:ilvl="0" w:tplc="447E253C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04DF4"/>
    <w:multiLevelType w:val="hybridMultilevel"/>
    <w:tmpl w:val="FFFFFFFF"/>
    <w:lvl w:ilvl="0" w:tplc="A00451D4">
      <w:start w:val="1"/>
      <w:numFmt w:val="decimal"/>
      <w:lvlText w:val="%1)"/>
      <w:lvlJc w:val="left"/>
      <w:pPr>
        <w:ind w:left="720" w:hanging="360"/>
      </w:pPr>
    </w:lvl>
    <w:lvl w:ilvl="1" w:tplc="B226D720">
      <w:start w:val="1"/>
      <w:numFmt w:val="lowerLetter"/>
      <w:lvlText w:val="%2."/>
      <w:lvlJc w:val="left"/>
      <w:pPr>
        <w:ind w:left="1440" w:hanging="360"/>
      </w:pPr>
    </w:lvl>
    <w:lvl w:ilvl="2" w:tplc="880EFAB0">
      <w:start w:val="1"/>
      <w:numFmt w:val="lowerRoman"/>
      <w:lvlText w:val="%3."/>
      <w:lvlJc w:val="right"/>
      <w:pPr>
        <w:ind w:left="2160" w:hanging="180"/>
      </w:pPr>
    </w:lvl>
    <w:lvl w:ilvl="3" w:tplc="B478D29A">
      <w:start w:val="1"/>
      <w:numFmt w:val="decimal"/>
      <w:lvlText w:val="%4."/>
      <w:lvlJc w:val="left"/>
      <w:pPr>
        <w:ind w:left="2880" w:hanging="360"/>
      </w:pPr>
    </w:lvl>
    <w:lvl w:ilvl="4" w:tplc="DD64D012">
      <w:start w:val="1"/>
      <w:numFmt w:val="lowerLetter"/>
      <w:lvlText w:val="%5."/>
      <w:lvlJc w:val="left"/>
      <w:pPr>
        <w:ind w:left="3600" w:hanging="360"/>
      </w:pPr>
    </w:lvl>
    <w:lvl w:ilvl="5" w:tplc="FA448694">
      <w:start w:val="1"/>
      <w:numFmt w:val="lowerRoman"/>
      <w:lvlText w:val="%6."/>
      <w:lvlJc w:val="right"/>
      <w:pPr>
        <w:ind w:left="4320" w:hanging="180"/>
      </w:pPr>
    </w:lvl>
    <w:lvl w:ilvl="6" w:tplc="7D300D2A">
      <w:start w:val="1"/>
      <w:numFmt w:val="decimal"/>
      <w:lvlText w:val="%7."/>
      <w:lvlJc w:val="left"/>
      <w:pPr>
        <w:ind w:left="5040" w:hanging="360"/>
      </w:pPr>
    </w:lvl>
    <w:lvl w:ilvl="7" w:tplc="4DA41590">
      <w:start w:val="1"/>
      <w:numFmt w:val="lowerLetter"/>
      <w:lvlText w:val="%8."/>
      <w:lvlJc w:val="left"/>
      <w:pPr>
        <w:ind w:left="5760" w:hanging="360"/>
      </w:pPr>
    </w:lvl>
    <w:lvl w:ilvl="8" w:tplc="A452906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5E14BC"/>
    <w:multiLevelType w:val="hybridMultilevel"/>
    <w:tmpl w:val="D5E09F3C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E92539"/>
    <w:multiLevelType w:val="hybridMultilevel"/>
    <w:tmpl w:val="FFFFFFFF"/>
    <w:lvl w:ilvl="0" w:tplc="7F7A01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03CB98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97CB7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4F20C9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D1CE32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D8861B0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64579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106AD7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E97E096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5A33722"/>
    <w:multiLevelType w:val="hybridMultilevel"/>
    <w:tmpl w:val="FFFFFFFF"/>
    <w:lvl w:ilvl="0" w:tplc="8A14AE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46B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38D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7A08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38B9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662D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9E60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5E96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CC14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928EA"/>
    <w:multiLevelType w:val="hybridMultilevel"/>
    <w:tmpl w:val="A4DAB4DA"/>
    <w:lvl w:ilvl="0" w:tplc="B2447F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963F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1E36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D651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3AB3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F45B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9E1F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20A0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8CEB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2C0F51"/>
    <w:multiLevelType w:val="hybridMultilevel"/>
    <w:tmpl w:val="FFFFFFFF"/>
    <w:lvl w:ilvl="0" w:tplc="96863B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788D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9477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A081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DCB6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58E3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E435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72E0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9ACD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974CF8"/>
    <w:multiLevelType w:val="hybridMultilevel"/>
    <w:tmpl w:val="FFFFFFFF"/>
    <w:lvl w:ilvl="0" w:tplc="F940C7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C83E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8466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503B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042A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063E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C414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F42F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A4C3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D54A8E"/>
    <w:multiLevelType w:val="hybridMultilevel"/>
    <w:tmpl w:val="FFFFFFFF"/>
    <w:lvl w:ilvl="0" w:tplc="ED3E266A">
      <w:start w:val="2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22625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A420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6616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14CA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D8CE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6A92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32A9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AC5D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EC49B4"/>
    <w:multiLevelType w:val="hybridMultilevel"/>
    <w:tmpl w:val="FFFFFFFF"/>
    <w:lvl w:ilvl="0" w:tplc="9B4EA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1085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1A84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5CF8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C4DB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646D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84F1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303F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50B2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E44D14"/>
    <w:multiLevelType w:val="hybridMultilevel"/>
    <w:tmpl w:val="FFFFFFFF"/>
    <w:lvl w:ilvl="0" w:tplc="69240C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F0D5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EAE0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6AB0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E4A5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D88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0C42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3E88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6C38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054116"/>
    <w:multiLevelType w:val="hybridMultilevel"/>
    <w:tmpl w:val="FFFFFFFF"/>
    <w:lvl w:ilvl="0" w:tplc="480C64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3C59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0AA7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9864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AAB5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8E3F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72D8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86FA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42DF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11"/>
  </w:num>
  <w:num w:numId="6">
    <w:abstractNumId w:val="10"/>
  </w:num>
  <w:num w:numId="7">
    <w:abstractNumId w:val="12"/>
  </w:num>
  <w:num w:numId="8">
    <w:abstractNumId w:val="8"/>
  </w:num>
  <w:num w:numId="9">
    <w:abstractNumId w:val="7"/>
  </w:num>
  <w:num w:numId="10">
    <w:abstractNumId w:val="9"/>
  </w:num>
  <w:num w:numId="11">
    <w:abstractNumId w:val="1"/>
  </w:num>
  <w:num w:numId="12">
    <w:abstractNumId w:val="3"/>
  </w:num>
  <w:num w:numId="1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aren Macambira Ferreira">
    <w15:presenceInfo w15:providerId="None" w15:userId="Karen Macambira Ferreir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7BF"/>
    <w:rsid w:val="00005157"/>
    <w:rsid w:val="00010453"/>
    <w:rsid w:val="00064E9B"/>
    <w:rsid w:val="000850BB"/>
    <w:rsid w:val="00092451"/>
    <w:rsid w:val="0009590D"/>
    <w:rsid w:val="000B193A"/>
    <w:rsid w:val="000C2765"/>
    <w:rsid w:val="000D2369"/>
    <w:rsid w:val="000D324E"/>
    <w:rsid w:val="000E5067"/>
    <w:rsid w:val="00125182"/>
    <w:rsid w:val="00172754"/>
    <w:rsid w:val="0018094F"/>
    <w:rsid w:val="00190F86"/>
    <w:rsid w:val="001B4CDC"/>
    <w:rsid w:val="00231A20"/>
    <w:rsid w:val="00272A36"/>
    <w:rsid w:val="002E19D8"/>
    <w:rsid w:val="002E9C07"/>
    <w:rsid w:val="00311512"/>
    <w:rsid w:val="00320C41"/>
    <w:rsid w:val="00343839"/>
    <w:rsid w:val="0035080D"/>
    <w:rsid w:val="003534FD"/>
    <w:rsid w:val="00364A3C"/>
    <w:rsid w:val="003831FF"/>
    <w:rsid w:val="00396C4A"/>
    <w:rsid w:val="004010FD"/>
    <w:rsid w:val="00407650"/>
    <w:rsid w:val="00412AE5"/>
    <w:rsid w:val="00416763"/>
    <w:rsid w:val="00435D33"/>
    <w:rsid w:val="00444B5C"/>
    <w:rsid w:val="0045434C"/>
    <w:rsid w:val="00463FCA"/>
    <w:rsid w:val="00465B38"/>
    <w:rsid w:val="00486C12"/>
    <w:rsid w:val="00492B51"/>
    <w:rsid w:val="004A37B2"/>
    <w:rsid w:val="004A458C"/>
    <w:rsid w:val="004B0B81"/>
    <w:rsid w:val="004E7977"/>
    <w:rsid w:val="005025E6"/>
    <w:rsid w:val="005060EE"/>
    <w:rsid w:val="0051487C"/>
    <w:rsid w:val="0054426C"/>
    <w:rsid w:val="005A6C57"/>
    <w:rsid w:val="005B0E63"/>
    <w:rsid w:val="005C1F43"/>
    <w:rsid w:val="005C3627"/>
    <w:rsid w:val="005D2B35"/>
    <w:rsid w:val="005E02FD"/>
    <w:rsid w:val="006706CE"/>
    <w:rsid w:val="00696AEA"/>
    <w:rsid w:val="006C0FB8"/>
    <w:rsid w:val="006D7E7F"/>
    <w:rsid w:val="006D8F89"/>
    <w:rsid w:val="006E2F44"/>
    <w:rsid w:val="006F61E3"/>
    <w:rsid w:val="00723C32"/>
    <w:rsid w:val="007467E5"/>
    <w:rsid w:val="007775F4"/>
    <w:rsid w:val="00792569"/>
    <w:rsid w:val="007B3129"/>
    <w:rsid w:val="007B3208"/>
    <w:rsid w:val="007B4E32"/>
    <w:rsid w:val="007B5C65"/>
    <w:rsid w:val="007B712B"/>
    <w:rsid w:val="007E185A"/>
    <w:rsid w:val="00835903"/>
    <w:rsid w:val="00835A27"/>
    <w:rsid w:val="00836B6A"/>
    <w:rsid w:val="008373D5"/>
    <w:rsid w:val="00837DBC"/>
    <w:rsid w:val="00866C41"/>
    <w:rsid w:val="00872AE9"/>
    <w:rsid w:val="00883546"/>
    <w:rsid w:val="00885B71"/>
    <w:rsid w:val="008955D7"/>
    <w:rsid w:val="00896C70"/>
    <w:rsid w:val="008A56FA"/>
    <w:rsid w:val="008A7808"/>
    <w:rsid w:val="008D3AF2"/>
    <w:rsid w:val="00953802"/>
    <w:rsid w:val="009539DB"/>
    <w:rsid w:val="00962E3D"/>
    <w:rsid w:val="00963C60"/>
    <w:rsid w:val="00986F29"/>
    <w:rsid w:val="009B190A"/>
    <w:rsid w:val="009B78D1"/>
    <w:rsid w:val="009C3EB4"/>
    <w:rsid w:val="009E7E43"/>
    <w:rsid w:val="009F529C"/>
    <w:rsid w:val="00A34387"/>
    <w:rsid w:val="00A36604"/>
    <w:rsid w:val="00AB4C0A"/>
    <w:rsid w:val="00AC646F"/>
    <w:rsid w:val="00B14A3F"/>
    <w:rsid w:val="00B44CED"/>
    <w:rsid w:val="00B6186E"/>
    <w:rsid w:val="00B65FF5"/>
    <w:rsid w:val="00B661B0"/>
    <w:rsid w:val="00B86DFA"/>
    <w:rsid w:val="00BB503E"/>
    <w:rsid w:val="00BD1BC3"/>
    <w:rsid w:val="00BE1CF9"/>
    <w:rsid w:val="00BF4616"/>
    <w:rsid w:val="00C106FA"/>
    <w:rsid w:val="00C1573F"/>
    <w:rsid w:val="00C25764"/>
    <w:rsid w:val="00C70CA4"/>
    <w:rsid w:val="00C7217E"/>
    <w:rsid w:val="00CA2C30"/>
    <w:rsid w:val="00CA7BC9"/>
    <w:rsid w:val="00CB1C9F"/>
    <w:rsid w:val="00CB43A1"/>
    <w:rsid w:val="00CF1D83"/>
    <w:rsid w:val="00D04C92"/>
    <w:rsid w:val="00D21A30"/>
    <w:rsid w:val="00D4370A"/>
    <w:rsid w:val="00D641C4"/>
    <w:rsid w:val="00DA228B"/>
    <w:rsid w:val="00DB5390"/>
    <w:rsid w:val="00DB599D"/>
    <w:rsid w:val="00DE5D39"/>
    <w:rsid w:val="00E25ED4"/>
    <w:rsid w:val="00E47AA6"/>
    <w:rsid w:val="00E51F19"/>
    <w:rsid w:val="00E55ABE"/>
    <w:rsid w:val="00E63CFA"/>
    <w:rsid w:val="00E845E1"/>
    <w:rsid w:val="00E94157"/>
    <w:rsid w:val="00EB15C4"/>
    <w:rsid w:val="00EB37BF"/>
    <w:rsid w:val="00EB6ECB"/>
    <w:rsid w:val="00EF1B87"/>
    <w:rsid w:val="00F33B6E"/>
    <w:rsid w:val="00F5278C"/>
    <w:rsid w:val="00F62648"/>
    <w:rsid w:val="00F7BF3B"/>
    <w:rsid w:val="00FB46A6"/>
    <w:rsid w:val="00FB56CA"/>
    <w:rsid w:val="00FD0FA5"/>
    <w:rsid w:val="00FE1807"/>
    <w:rsid w:val="010420A8"/>
    <w:rsid w:val="014BD291"/>
    <w:rsid w:val="014DC21F"/>
    <w:rsid w:val="01672ACD"/>
    <w:rsid w:val="018D451F"/>
    <w:rsid w:val="01B29A13"/>
    <w:rsid w:val="01E91867"/>
    <w:rsid w:val="01E9763E"/>
    <w:rsid w:val="01FDA15D"/>
    <w:rsid w:val="020D91DA"/>
    <w:rsid w:val="021C79A7"/>
    <w:rsid w:val="024D89AE"/>
    <w:rsid w:val="0259D9AA"/>
    <w:rsid w:val="02692E6F"/>
    <w:rsid w:val="02C7F758"/>
    <w:rsid w:val="02D346BE"/>
    <w:rsid w:val="0353987E"/>
    <w:rsid w:val="0355CF89"/>
    <w:rsid w:val="036F7D6B"/>
    <w:rsid w:val="039D3519"/>
    <w:rsid w:val="03A4FC25"/>
    <w:rsid w:val="0415BFE7"/>
    <w:rsid w:val="04816D59"/>
    <w:rsid w:val="05100F47"/>
    <w:rsid w:val="052BC825"/>
    <w:rsid w:val="054181F0"/>
    <w:rsid w:val="058849A8"/>
    <w:rsid w:val="058D80F5"/>
    <w:rsid w:val="05E49730"/>
    <w:rsid w:val="05E5E862"/>
    <w:rsid w:val="05E88CC4"/>
    <w:rsid w:val="05F0BA0F"/>
    <w:rsid w:val="061D3DBA"/>
    <w:rsid w:val="06F13D7C"/>
    <w:rsid w:val="06F3705E"/>
    <w:rsid w:val="07438242"/>
    <w:rsid w:val="07E6C002"/>
    <w:rsid w:val="07E96626"/>
    <w:rsid w:val="07EBCBB9"/>
    <w:rsid w:val="08738874"/>
    <w:rsid w:val="08762C94"/>
    <w:rsid w:val="089D39B9"/>
    <w:rsid w:val="092C807C"/>
    <w:rsid w:val="09A01F91"/>
    <w:rsid w:val="09B10BD0"/>
    <w:rsid w:val="09B7CC14"/>
    <w:rsid w:val="09D6CE47"/>
    <w:rsid w:val="09DEBEEF"/>
    <w:rsid w:val="09EBB113"/>
    <w:rsid w:val="09F3349A"/>
    <w:rsid w:val="09FAC729"/>
    <w:rsid w:val="0A7EE37C"/>
    <w:rsid w:val="0ABEE3A6"/>
    <w:rsid w:val="0B1A6D5E"/>
    <w:rsid w:val="0B7035EB"/>
    <w:rsid w:val="0BED0BE5"/>
    <w:rsid w:val="0C5083B8"/>
    <w:rsid w:val="0D54B26B"/>
    <w:rsid w:val="0D673BB0"/>
    <w:rsid w:val="0EB9AE00"/>
    <w:rsid w:val="0EC7F66C"/>
    <w:rsid w:val="0F06CE41"/>
    <w:rsid w:val="103CC59C"/>
    <w:rsid w:val="10758CA0"/>
    <w:rsid w:val="107620EE"/>
    <w:rsid w:val="107965A2"/>
    <w:rsid w:val="10799D2F"/>
    <w:rsid w:val="10A9B1C2"/>
    <w:rsid w:val="10DFFDCB"/>
    <w:rsid w:val="10FBF6E6"/>
    <w:rsid w:val="1168F6CF"/>
    <w:rsid w:val="118F6DA6"/>
    <w:rsid w:val="1211F14F"/>
    <w:rsid w:val="127F5795"/>
    <w:rsid w:val="12A7CCE6"/>
    <w:rsid w:val="1329C759"/>
    <w:rsid w:val="135C104B"/>
    <w:rsid w:val="1373152C"/>
    <w:rsid w:val="13DEF56D"/>
    <w:rsid w:val="1409E7C3"/>
    <w:rsid w:val="146EC7AF"/>
    <w:rsid w:val="14739752"/>
    <w:rsid w:val="149371AC"/>
    <w:rsid w:val="14D51577"/>
    <w:rsid w:val="15125C49"/>
    <w:rsid w:val="152C3BCF"/>
    <w:rsid w:val="15DBB170"/>
    <w:rsid w:val="16FFE344"/>
    <w:rsid w:val="1767C0A9"/>
    <w:rsid w:val="183CD686"/>
    <w:rsid w:val="1846864F"/>
    <w:rsid w:val="18488925"/>
    <w:rsid w:val="186C0BFA"/>
    <w:rsid w:val="1890A41E"/>
    <w:rsid w:val="190B27FE"/>
    <w:rsid w:val="195977F8"/>
    <w:rsid w:val="199627F9"/>
    <w:rsid w:val="199E22A7"/>
    <w:rsid w:val="19A9F723"/>
    <w:rsid w:val="19B409D8"/>
    <w:rsid w:val="19BDAC64"/>
    <w:rsid w:val="1A03947A"/>
    <w:rsid w:val="1A0EA14F"/>
    <w:rsid w:val="1A526508"/>
    <w:rsid w:val="1A8CCBD0"/>
    <w:rsid w:val="1AE62EA2"/>
    <w:rsid w:val="1B10C627"/>
    <w:rsid w:val="1B3A2505"/>
    <w:rsid w:val="1B401E54"/>
    <w:rsid w:val="1B7F7843"/>
    <w:rsid w:val="1BE915FD"/>
    <w:rsid w:val="1BF69A8F"/>
    <w:rsid w:val="1C7E0CE3"/>
    <w:rsid w:val="1CC6FEFF"/>
    <w:rsid w:val="1CE69B05"/>
    <w:rsid w:val="1D102F66"/>
    <w:rsid w:val="1D822A39"/>
    <w:rsid w:val="1E071E11"/>
    <w:rsid w:val="1E126AA9"/>
    <w:rsid w:val="1E316848"/>
    <w:rsid w:val="1E40B120"/>
    <w:rsid w:val="1E538CC7"/>
    <w:rsid w:val="1E5E9928"/>
    <w:rsid w:val="1E85916F"/>
    <w:rsid w:val="1ED082CC"/>
    <w:rsid w:val="1EE00ACB"/>
    <w:rsid w:val="1EFBBEFE"/>
    <w:rsid w:val="1FDD6108"/>
    <w:rsid w:val="1FE9983C"/>
    <w:rsid w:val="201E3BC7"/>
    <w:rsid w:val="20386FD7"/>
    <w:rsid w:val="205B901D"/>
    <w:rsid w:val="20AFC535"/>
    <w:rsid w:val="2125BE3D"/>
    <w:rsid w:val="216A5B8F"/>
    <w:rsid w:val="218305DA"/>
    <w:rsid w:val="21E99EBF"/>
    <w:rsid w:val="221F5089"/>
    <w:rsid w:val="225D441C"/>
    <w:rsid w:val="22FFDF6C"/>
    <w:rsid w:val="23062BF0"/>
    <w:rsid w:val="23548B57"/>
    <w:rsid w:val="23998F69"/>
    <w:rsid w:val="23A01661"/>
    <w:rsid w:val="244B47BF"/>
    <w:rsid w:val="246176A7"/>
    <w:rsid w:val="24646324"/>
    <w:rsid w:val="24826388"/>
    <w:rsid w:val="24A67CD1"/>
    <w:rsid w:val="25066474"/>
    <w:rsid w:val="2556F14B"/>
    <w:rsid w:val="263DCCB2"/>
    <w:rsid w:val="2688DAA2"/>
    <w:rsid w:val="2692EE53"/>
    <w:rsid w:val="2697CBEC"/>
    <w:rsid w:val="275BC00C"/>
    <w:rsid w:val="27896F2E"/>
    <w:rsid w:val="27C38C90"/>
    <w:rsid w:val="2805A372"/>
    <w:rsid w:val="28339C4D"/>
    <w:rsid w:val="288D9133"/>
    <w:rsid w:val="293E2002"/>
    <w:rsid w:val="294805C6"/>
    <w:rsid w:val="29506D0C"/>
    <w:rsid w:val="29537F21"/>
    <w:rsid w:val="296A5EBE"/>
    <w:rsid w:val="296D3DFB"/>
    <w:rsid w:val="299E6EE7"/>
    <w:rsid w:val="29C04893"/>
    <w:rsid w:val="29F08EC1"/>
    <w:rsid w:val="2ABB936A"/>
    <w:rsid w:val="2AD31510"/>
    <w:rsid w:val="2B2333F6"/>
    <w:rsid w:val="2B26AC88"/>
    <w:rsid w:val="2B3EB80A"/>
    <w:rsid w:val="2B953F71"/>
    <w:rsid w:val="2BAE3A0A"/>
    <w:rsid w:val="2C1E83E4"/>
    <w:rsid w:val="2C29A9BF"/>
    <w:rsid w:val="2C8A4BE9"/>
    <w:rsid w:val="2CD60FA9"/>
    <w:rsid w:val="2D4B26BE"/>
    <w:rsid w:val="2D960C9C"/>
    <w:rsid w:val="2DB4CAAD"/>
    <w:rsid w:val="2DD5B6AC"/>
    <w:rsid w:val="2DF5072F"/>
    <w:rsid w:val="2E3E9928"/>
    <w:rsid w:val="2E719E17"/>
    <w:rsid w:val="2E71E00A"/>
    <w:rsid w:val="2E8B98D0"/>
    <w:rsid w:val="2EB24980"/>
    <w:rsid w:val="2EE4AB34"/>
    <w:rsid w:val="2F059C02"/>
    <w:rsid w:val="2F207EF3"/>
    <w:rsid w:val="2F26E0A4"/>
    <w:rsid w:val="2F3FB964"/>
    <w:rsid w:val="2F576A73"/>
    <w:rsid w:val="2F71870D"/>
    <w:rsid w:val="2FFD131A"/>
    <w:rsid w:val="3014ADBE"/>
    <w:rsid w:val="3022E9E8"/>
    <w:rsid w:val="307D9C81"/>
    <w:rsid w:val="3082C780"/>
    <w:rsid w:val="31059838"/>
    <w:rsid w:val="330A15C6"/>
    <w:rsid w:val="332430A7"/>
    <w:rsid w:val="3387AB4A"/>
    <w:rsid w:val="33BFE4C8"/>
    <w:rsid w:val="33D76B71"/>
    <w:rsid w:val="33F16815"/>
    <w:rsid w:val="340D27F7"/>
    <w:rsid w:val="344BAB33"/>
    <w:rsid w:val="349470E5"/>
    <w:rsid w:val="349CA776"/>
    <w:rsid w:val="34D03F31"/>
    <w:rsid w:val="34D68DAC"/>
    <w:rsid w:val="3516A40E"/>
    <w:rsid w:val="356C18D7"/>
    <w:rsid w:val="356CEFF4"/>
    <w:rsid w:val="359A00A2"/>
    <w:rsid w:val="360752C2"/>
    <w:rsid w:val="366231BA"/>
    <w:rsid w:val="367D4BCA"/>
    <w:rsid w:val="3696613D"/>
    <w:rsid w:val="36B691D2"/>
    <w:rsid w:val="36BF197B"/>
    <w:rsid w:val="36CCA55B"/>
    <w:rsid w:val="37B2E94A"/>
    <w:rsid w:val="37BBB2A0"/>
    <w:rsid w:val="384EBFB5"/>
    <w:rsid w:val="385CB05B"/>
    <w:rsid w:val="390C082C"/>
    <w:rsid w:val="397D6E41"/>
    <w:rsid w:val="3A67B830"/>
    <w:rsid w:val="3B08C280"/>
    <w:rsid w:val="3B276F28"/>
    <w:rsid w:val="3B585098"/>
    <w:rsid w:val="3B7DAE8C"/>
    <w:rsid w:val="3BC3D370"/>
    <w:rsid w:val="3C0C2CB4"/>
    <w:rsid w:val="3C9C78D5"/>
    <w:rsid w:val="3CD356CC"/>
    <w:rsid w:val="3CF5ED3D"/>
    <w:rsid w:val="3F0217A1"/>
    <w:rsid w:val="3F349BA9"/>
    <w:rsid w:val="3F7632B7"/>
    <w:rsid w:val="3FA4B637"/>
    <w:rsid w:val="3FB0DF4C"/>
    <w:rsid w:val="3FDC5E1F"/>
    <w:rsid w:val="3FEE91F1"/>
    <w:rsid w:val="40990285"/>
    <w:rsid w:val="40D62DD0"/>
    <w:rsid w:val="412AC5B3"/>
    <w:rsid w:val="41319B1E"/>
    <w:rsid w:val="41484045"/>
    <w:rsid w:val="414CC8B2"/>
    <w:rsid w:val="4174E808"/>
    <w:rsid w:val="41800DE4"/>
    <w:rsid w:val="42E6FF13"/>
    <w:rsid w:val="42F2AAA9"/>
    <w:rsid w:val="42F5A583"/>
    <w:rsid w:val="42FD8977"/>
    <w:rsid w:val="4346DB97"/>
    <w:rsid w:val="43DEA5B0"/>
    <w:rsid w:val="4418137A"/>
    <w:rsid w:val="44386821"/>
    <w:rsid w:val="443E8F06"/>
    <w:rsid w:val="444EBAD3"/>
    <w:rsid w:val="447EE049"/>
    <w:rsid w:val="449A0B7C"/>
    <w:rsid w:val="44DC0B37"/>
    <w:rsid w:val="44FF32DE"/>
    <w:rsid w:val="451D3DEE"/>
    <w:rsid w:val="452C2166"/>
    <w:rsid w:val="4547DD3C"/>
    <w:rsid w:val="45650DFD"/>
    <w:rsid w:val="45892D2C"/>
    <w:rsid w:val="458A33E3"/>
    <w:rsid w:val="45EA06A7"/>
    <w:rsid w:val="45F82F69"/>
    <w:rsid w:val="466110B5"/>
    <w:rsid w:val="4673FD30"/>
    <w:rsid w:val="479B2CD9"/>
    <w:rsid w:val="47B7D23D"/>
    <w:rsid w:val="47D0FA9A"/>
    <w:rsid w:val="481821AB"/>
    <w:rsid w:val="481CB9BC"/>
    <w:rsid w:val="4871BAB8"/>
    <w:rsid w:val="48C4FD46"/>
    <w:rsid w:val="48C5B427"/>
    <w:rsid w:val="4927C8A0"/>
    <w:rsid w:val="49612B3F"/>
    <w:rsid w:val="49858A52"/>
    <w:rsid w:val="498AD21E"/>
    <w:rsid w:val="4A2967BA"/>
    <w:rsid w:val="4A7C502D"/>
    <w:rsid w:val="4B089B5C"/>
    <w:rsid w:val="4B1113D7"/>
    <w:rsid w:val="4B265675"/>
    <w:rsid w:val="4B6C9650"/>
    <w:rsid w:val="4BC7F861"/>
    <w:rsid w:val="4C09FD02"/>
    <w:rsid w:val="4C54003C"/>
    <w:rsid w:val="4C972517"/>
    <w:rsid w:val="4CBCAEC8"/>
    <w:rsid w:val="4CF32CA7"/>
    <w:rsid w:val="4CF45003"/>
    <w:rsid w:val="4CFDB15A"/>
    <w:rsid w:val="4E403C1E"/>
    <w:rsid w:val="4E79D318"/>
    <w:rsid w:val="4F2C118B"/>
    <w:rsid w:val="4F9B0087"/>
    <w:rsid w:val="4FD4B0EC"/>
    <w:rsid w:val="5016FA6D"/>
    <w:rsid w:val="503BB8E2"/>
    <w:rsid w:val="50523E7C"/>
    <w:rsid w:val="508E4EDD"/>
    <w:rsid w:val="50A8507E"/>
    <w:rsid w:val="513E49D1"/>
    <w:rsid w:val="515EB483"/>
    <w:rsid w:val="51915EF0"/>
    <w:rsid w:val="5195516B"/>
    <w:rsid w:val="51B16BB1"/>
    <w:rsid w:val="51B33CC4"/>
    <w:rsid w:val="51EADB27"/>
    <w:rsid w:val="52207C41"/>
    <w:rsid w:val="52E94E43"/>
    <w:rsid w:val="5333A2CD"/>
    <w:rsid w:val="53AB3909"/>
    <w:rsid w:val="53C5271E"/>
    <w:rsid w:val="5416302E"/>
    <w:rsid w:val="5437E1E1"/>
    <w:rsid w:val="54555001"/>
    <w:rsid w:val="5492BB80"/>
    <w:rsid w:val="54DD7C56"/>
    <w:rsid w:val="54EBEA0E"/>
    <w:rsid w:val="55155269"/>
    <w:rsid w:val="5577F3A4"/>
    <w:rsid w:val="557F0A7A"/>
    <w:rsid w:val="55C6EFCB"/>
    <w:rsid w:val="56045DDB"/>
    <w:rsid w:val="56648582"/>
    <w:rsid w:val="5679AC16"/>
    <w:rsid w:val="569E96E1"/>
    <w:rsid w:val="56A4A277"/>
    <w:rsid w:val="56B16F3A"/>
    <w:rsid w:val="56DB4994"/>
    <w:rsid w:val="5718DF58"/>
    <w:rsid w:val="572AD931"/>
    <w:rsid w:val="57544BF3"/>
    <w:rsid w:val="5756A9D4"/>
    <w:rsid w:val="57EEB9B3"/>
    <w:rsid w:val="584CE26F"/>
    <w:rsid w:val="58DF9359"/>
    <w:rsid w:val="58E4AE73"/>
    <w:rsid w:val="5908255B"/>
    <w:rsid w:val="59511ED8"/>
    <w:rsid w:val="59573A5F"/>
    <w:rsid w:val="59F9C1F9"/>
    <w:rsid w:val="5A2925AE"/>
    <w:rsid w:val="5A5D895B"/>
    <w:rsid w:val="5A9DEF60"/>
    <w:rsid w:val="5AF520B6"/>
    <w:rsid w:val="5B0E3D80"/>
    <w:rsid w:val="5B616EBC"/>
    <w:rsid w:val="5B78135E"/>
    <w:rsid w:val="5BC5062C"/>
    <w:rsid w:val="5BE15734"/>
    <w:rsid w:val="5C1786B7"/>
    <w:rsid w:val="5C198CB1"/>
    <w:rsid w:val="5C1F93EB"/>
    <w:rsid w:val="5C2202F8"/>
    <w:rsid w:val="5C5EB5AB"/>
    <w:rsid w:val="5C60AA7F"/>
    <w:rsid w:val="5CBCE2CC"/>
    <w:rsid w:val="5CC15CB6"/>
    <w:rsid w:val="5D297E83"/>
    <w:rsid w:val="5D3CE3F5"/>
    <w:rsid w:val="5DE3C3C9"/>
    <w:rsid w:val="5E40BB70"/>
    <w:rsid w:val="5E954431"/>
    <w:rsid w:val="5EABC1E0"/>
    <w:rsid w:val="5EB5B305"/>
    <w:rsid w:val="5EB8B8CC"/>
    <w:rsid w:val="5F885307"/>
    <w:rsid w:val="5F9F84D3"/>
    <w:rsid w:val="5FA3B14F"/>
    <w:rsid w:val="5FF8FD78"/>
    <w:rsid w:val="60D1CF7D"/>
    <w:rsid w:val="60D523DC"/>
    <w:rsid w:val="61525AA6"/>
    <w:rsid w:val="615D4E6C"/>
    <w:rsid w:val="61624C44"/>
    <w:rsid w:val="617EEB5D"/>
    <w:rsid w:val="61D5FD7A"/>
    <w:rsid w:val="61DC1966"/>
    <w:rsid w:val="6251EFFA"/>
    <w:rsid w:val="6290B7DD"/>
    <w:rsid w:val="6297D365"/>
    <w:rsid w:val="62B501A3"/>
    <w:rsid w:val="62CDF72F"/>
    <w:rsid w:val="635D1764"/>
    <w:rsid w:val="63EB4344"/>
    <w:rsid w:val="64761355"/>
    <w:rsid w:val="64F545AC"/>
    <w:rsid w:val="65106539"/>
    <w:rsid w:val="65261BD1"/>
    <w:rsid w:val="65864F53"/>
    <w:rsid w:val="65E8298F"/>
    <w:rsid w:val="6630D43E"/>
    <w:rsid w:val="663309E6"/>
    <w:rsid w:val="666BB6B3"/>
    <w:rsid w:val="6718B77C"/>
    <w:rsid w:val="673F3C3B"/>
    <w:rsid w:val="67D18DC8"/>
    <w:rsid w:val="683BFBE3"/>
    <w:rsid w:val="68700A10"/>
    <w:rsid w:val="6883931F"/>
    <w:rsid w:val="68966C25"/>
    <w:rsid w:val="68BEB467"/>
    <w:rsid w:val="68D7DCC4"/>
    <w:rsid w:val="68DA075B"/>
    <w:rsid w:val="68E9FA39"/>
    <w:rsid w:val="68F74E41"/>
    <w:rsid w:val="6944B1C9"/>
    <w:rsid w:val="694E44A9"/>
    <w:rsid w:val="696FD899"/>
    <w:rsid w:val="6A0AA227"/>
    <w:rsid w:val="6A1BA638"/>
    <w:rsid w:val="6A2FEB89"/>
    <w:rsid w:val="6AACD634"/>
    <w:rsid w:val="6AE29C21"/>
    <w:rsid w:val="6AE49061"/>
    <w:rsid w:val="6B587BF8"/>
    <w:rsid w:val="6B94BD36"/>
    <w:rsid w:val="6BAFF7EF"/>
    <w:rsid w:val="6BDA8864"/>
    <w:rsid w:val="6C1AA6D0"/>
    <w:rsid w:val="6C3084D4"/>
    <w:rsid w:val="6C7E4EC4"/>
    <w:rsid w:val="6C8ACADB"/>
    <w:rsid w:val="6C97C044"/>
    <w:rsid w:val="6CDA788A"/>
    <w:rsid w:val="6CEC9279"/>
    <w:rsid w:val="6CEFA23D"/>
    <w:rsid w:val="6CFA6668"/>
    <w:rsid w:val="6D0FAA26"/>
    <w:rsid w:val="6D98C1DE"/>
    <w:rsid w:val="6DE35A87"/>
    <w:rsid w:val="6DF546E8"/>
    <w:rsid w:val="6E21B5CC"/>
    <w:rsid w:val="6E62DABC"/>
    <w:rsid w:val="6EC9D330"/>
    <w:rsid w:val="6EC9D3B1"/>
    <w:rsid w:val="6F2B60B0"/>
    <w:rsid w:val="6F4A1FD4"/>
    <w:rsid w:val="6F4FBD72"/>
    <w:rsid w:val="6F66BCEF"/>
    <w:rsid w:val="6F6C39E9"/>
    <w:rsid w:val="6F9CB311"/>
    <w:rsid w:val="6FA1B46D"/>
    <w:rsid w:val="7035837D"/>
    <w:rsid w:val="708714CD"/>
    <w:rsid w:val="7121758D"/>
    <w:rsid w:val="7172EA3A"/>
    <w:rsid w:val="71DBB63A"/>
    <w:rsid w:val="71E89A42"/>
    <w:rsid w:val="72236245"/>
    <w:rsid w:val="727A2486"/>
    <w:rsid w:val="728A134A"/>
    <w:rsid w:val="72AA5BC6"/>
    <w:rsid w:val="7311D4D3"/>
    <w:rsid w:val="73418CA7"/>
    <w:rsid w:val="7341D7C8"/>
    <w:rsid w:val="736FCF0A"/>
    <w:rsid w:val="7374D95D"/>
    <w:rsid w:val="738202DC"/>
    <w:rsid w:val="7426F158"/>
    <w:rsid w:val="7458F196"/>
    <w:rsid w:val="75306A15"/>
    <w:rsid w:val="754E9E2B"/>
    <w:rsid w:val="757B4EA2"/>
    <w:rsid w:val="75A88407"/>
    <w:rsid w:val="75B6F1BF"/>
    <w:rsid w:val="75DE8047"/>
    <w:rsid w:val="75E2ECA4"/>
    <w:rsid w:val="75E75DF0"/>
    <w:rsid w:val="75F1DB93"/>
    <w:rsid w:val="76523F2E"/>
    <w:rsid w:val="767D2442"/>
    <w:rsid w:val="7695FF00"/>
    <w:rsid w:val="769C19E1"/>
    <w:rsid w:val="76EFA49C"/>
    <w:rsid w:val="7745F9F4"/>
    <w:rsid w:val="777B05A6"/>
    <w:rsid w:val="77860DAA"/>
    <w:rsid w:val="77BFB65D"/>
    <w:rsid w:val="77E66D89"/>
    <w:rsid w:val="77FB5CE9"/>
    <w:rsid w:val="786479EF"/>
    <w:rsid w:val="7875F1A8"/>
    <w:rsid w:val="78822389"/>
    <w:rsid w:val="78A681BF"/>
    <w:rsid w:val="790D86F2"/>
    <w:rsid w:val="796A27C0"/>
    <w:rsid w:val="79969FEF"/>
    <w:rsid w:val="79A84068"/>
    <w:rsid w:val="79B4C504"/>
    <w:rsid w:val="7B0629F7"/>
    <w:rsid w:val="7B4052EC"/>
    <w:rsid w:val="7B540A54"/>
    <w:rsid w:val="7BBCC7C5"/>
    <w:rsid w:val="7C15181D"/>
    <w:rsid w:val="7C687CC4"/>
    <w:rsid w:val="7C91F063"/>
    <w:rsid w:val="7CA9E7DE"/>
    <w:rsid w:val="7D19A5AD"/>
    <w:rsid w:val="7E1467C9"/>
    <w:rsid w:val="7E71FE98"/>
    <w:rsid w:val="7E9ED759"/>
    <w:rsid w:val="7ECAC0DD"/>
    <w:rsid w:val="7F33C7DC"/>
    <w:rsid w:val="7F494256"/>
    <w:rsid w:val="7F8FC552"/>
    <w:rsid w:val="7F932E4C"/>
    <w:rsid w:val="7FB6964A"/>
    <w:rsid w:val="7FBFD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4:docId w14:val="6EF0474B"/>
  <w15:chartTrackingRefBased/>
  <w15:docId w15:val="{14DCE3B1-9B4F-4459-93EB-07A0A22D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34FD"/>
    <w:pPr>
      <w:spacing w:after="0" w:line="240" w:lineRule="auto"/>
    </w:pPr>
    <w:rPr>
      <w:rFonts w:eastAsiaTheme="minorEastAsia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534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534FD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534F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534FD"/>
    <w:rPr>
      <w:rFonts w:asciiTheme="majorHAnsi" w:eastAsiaTheme="majorEastAsia" w:hAnsiTheme="majorHAnsi" w:cs="Times New Roman"/>
      <w:b/>
      <w:bCs/>
      <w:i/>
      <w:iCs/>
      <w:sz w:val="28"/>
      <w:szCs w:val="2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534FD"/>
    <w:rPr>
      <w:rFonts w:asciiTheme="majorHAnsi" w:eastAsiaTheme="majorEastAsia" w:hAnsiTheme="majorHAnsi" w:cs="Times New Roman"/>
      <w:b/>
      <w:bCs/>
      <w:sz w:val="26"/>
      <w:szCs w:val="26"/>
      <w:lang w:eastAsia="pt-BR"/>
    </w:rPr>
  </w:style>
  <w:style w:type="paragraph" w:styleId="PargrafodaLista">
    <w:name w:val="List Paragraph"/>
    <w:basedOn w:val="Normal"/>
    <w:uiPriority w:val="34"/>
    <w:qFormat/>
    <w:rsid w:val="003534F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3534F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3534FD"/>
    <w:pPr>
      <w:keepLines w:val="0"/>
      <w:spacing w:after="60"/>
      <w:outlineLvl w:val="9"/>
    </w:pPr>
    <w:rPr>
      <w:rFonts w:cs="Times New Roman"/>
      <w:b/>
      <w:bCs/>
      <w:color w:val="auto"/>
      <w:kern w:val="32"/>
    </w:rPr>
  </w:style>
  <w:style w:type="paragraph" w:styleId="Sumrio2">
    <w:name w:val="toc 2"/>
    <w:basedOn w:val="Normal"/>
    <w:next w:val="Normal"/>
    <w:autoRedefine/>
    <w:uiPriority w:val="39"/>
    <w:unhideWhenUsed/>
    <w:rsid w:val="003534FD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3534FD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3534FD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3534F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534FD"/>
    <w:rPr>
      <w:rFonts w:eastAsiaTheme="minorEastAsia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3534F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534FD"/>
    <w:rPr>
      <w:rFonts w:eastAsiaTheme="minorEastAsia" w:cs="Times New Roman"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836B6A"/>
    <w:rPr>
      <w:color w:val="954F72" w:themeColor="followedHyperlink"/>
      <w:u w:val="single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6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microsoft.com/office/2011/relationships/people" Target="people.xml"/><Relationship Id="rId3" Type="http://schemas.openxmlformats.org/officeDocument/2006/relationships/settings" Target="settings.xml"/><Relationship Id="rId21" Type="http://schemas.openxmlformats.org/officeDocument/2006/relationships/customXml" Target="../customXml/item2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5.png"/><Relationship Id="rId22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CB5329E5491D0488AB54971EEACCA07" ma:contentTypeVersion="4" ma:contentTypeDescription="Crie um novo documento." ma:contentTypeScope="" ma:versionID="22ecb8256c90c9e12d909e1ffb78516f">
  <xsd:schema xmlns:xsd="http://www.w3.org/2001/XMLSchema" xmlns:xs="http://www.w3.org/2001/XMLSchema" xmlns:p="http://schemas.microsoft.com/office/2006/metadata/properties" xmlns:ns2="4d2a7ce4-e58e-4fd9-9961-aae8e224deaf" xmlns:ns3="814f8fb1-92be-45e9-97a4-44c002fb0eec" targetNamespace="http://schemas.microsoft.com/office/2006/metadata/properties" ma:root="true" ma:fieldsID="1a82799c170b9e3ad38c014715dbfeca" ns2:_="" ns3:_="">
    <xsd:import namespace="4d2a7ce4-e58e-4fd9-9961-aae8e224deaf"/>
    <xsd:import namespace="814f8fb1-92be-45e9-97a4-44c002fb0e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a7ce4-e58e-4fd9-9961-aae8e224de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4f8fb1-92be-45e9-97a4-44c002fb0ee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40F876-53C2-4E80-8BF8-AFF4D60F0F3F}"/>
</file>

<file path=customXml/itemProps2.xml><?xml version="1.0" encoding="utf-8"?>
<ds:datastoreItem xmlns:ds="http://schemas.openxmlformats.org/officeDocument/2006/customXml" ds:itemID="{2BBDD7A3-D045-42B9-94A9-B81A2390CFED}"/>
</file>

<file path=customXml/itemProps3.xml><?xml version="1.0" encoding="utf-8"?>
<ds:datastoreItem xmlns:ds="http://schemas.openxmlformats.org/officeDocument/2006/customXml" ds:itemID="{0ACD7E8A-7831-4E2C-9E90-2C3DBCB2867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1865</Words>
  <Characters>10076</Characters>
  <Application>Microsoft Office Word</Application>
  <DocSecurity>0</DocSecurity>
  <Lines>83</Lines>
  <Paragraphs>23</Paragraphs>
  <ScaleCrop>false</ScaleCrop>
  <Company>Brq It services</Company>
  <LinksUpToDate>false</LinksUpToDate>
  <CharactersWithSpaces>11918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Jair Da Silva</dc:creator>
  <cp:keywords/>
  <dc:description/>
  <cp:lastModifiedBy>Karen Macambira Ferreira</cp:lastModifiedBy>
  <cp:revision>80</cp:revision>
  <dcterms:created xsi:type="dcterms:W3CDTF">2021-03-16T05:36:00Z</dcterms:created>
  <dcterms:modified xsi:type="dcterms:W3CDTF">2021-03-24T22:06:00Z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0x0101000CB5329E5491D0488AB54971EEACCA07</vt:lpwstr>
  </property>
</Properties>
</file>