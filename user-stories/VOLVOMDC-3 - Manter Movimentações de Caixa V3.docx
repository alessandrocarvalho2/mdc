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people.xml" ContentType="application/vnd.openxmlformats-officedocument.wordprocessingml.people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3534FD" w:rsidP="1BE915FD" w:rsidRDefault="560217D1" w14:paraId="672A6659" w14:textId="7A551DB2">
      <w:pPr>
        <w:rPr>
          <w:b w:val="1"/>
          <w:bCs w:val="1"/>
          <w:sz w:val="36"/>
          <w:szCs w:val="36"/>
        </w:rPr>
      </w:pPr>
      <w:r w:rsidRPr="0EBF0D17" w:rsidR="560217D1">
        <w:rPr>
          <w:b w:val="1"/>
          <w:bCs w:val="1"/>
          <w:sz w:val="36"/>
          <w:szCs w:val="36"/>
        </w:rPr>
        <w:t>Manter</w:t>
      </w:r>
      <w:r w:rsidRPr="0EBF0D17" w:rsidR="27A6D03D">
        <w:rPr>
          <w:b w:val="1"/>
          <w:bCs w:val="1"/>
          <w:sz w:val="36"/>
          <w:szCs w:val="36"/>
        </w:rPr>
        <w:t xml:space="preserve"> movimentações de caixa</w:t>
      </w:r>
    </w:p>
    <w:p w:rsidR="003534FD" w:rsidP="003534FD" w:rsidRDefault="003534FD" w14:paraId="0A37501D" w14:textId="77777777"/>
    <w:p w:rsidR="003534FD" w:rsidP="003534FD" w:rsidRDefault="003534FD" w14:paraId="5DAB6C7B" w14:textId="77777777"/>
    <w:sdt>
      <w:sdtPr>
        <w:rPr>
          <w:rFonts w:asciiTheme="minorHAnsi" w:hAnsiTheme="minorHAnsi" w:eastAsiaTheme="minorEastAsia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:rsidR="003534FD" w:rsidP="003534FD" w:rsidRDefault="003534FD" w14:paraId="2D32F493" w14:textId="77777777">
          <w:pPr>
            <w:pStyle w:val="CabealhodoSumrio"/>
          </w:pPr>
          <w:r>
            <w:t>Sumário</w:t>
          </w:r>
        </w:p>
        <w:p w:rsidR="00AF49B1" w:rsidRDefault="00C133B5" w14:paraId="2F881555" w14:textId="77777777">
          <w:pPr>
            <w:pStyle w:val="Sumrio2"/>
            <w:tabs>
              <w:tab w:val="left" w:pos="660"/>
              <w:tab w:val="right" w:leader="dot" w:pos="9980"/>
            </w:tabs>
            <w:rPr>
              <w:noProof/>
            </w:rPr>
          </w:pPr>
          <w:del w:author="Karen Macambira Ferreira" w:date="2021-03-24T18:56:00Z" w:id="0">
            <w:r w:rsidDel="002A6246">
              <w:delText>8</w:delText>
            </w:r>
          </w:del>
          <w:r w:rsidR="003534FD">
            <w:fldChar w:fldCharType="begin"/>
          </w:r>
          <w:r w:rsidR="003534FD">
            <w:instrText xml:space="preserve"> TOC \o "1-3" \h \z \u </w:instrText>
          </w:r>
          <w:r w:rsidR="003534FD">
            <w:fldChar w:fldCharType="separate"/>
          </w:r>
        </w:p>
        <w:p w:rsidR="00AF49B1" w:rsidRDefault="00DA5654" w14:paraId="12A72AAF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73310">
            <w:r w:rsidRPr="00580450" w:rsidR="00AF49B1">
              <w:rPr>
                <w:rStyle w:val="Hyperlink"/>
                <w:noProof/>
              </w:rPr>
              <w:t>1)</w:t>
            </w:r>
            <w:r w:rsidR="00AF49B1">
              <w:rPr>
                <w:rFonts w:cstheme="minorBidi"/>
                <w:noProof/>
                <w:sz w:val="22"/>
                <w:szCs w:val="22"/>
              </w:rPr>
              <w:tab/>
            </w:r>
            <w:r w:rsidRPr="00580450" w:rsidR="00AF49B1">
              <w:rPr>
                <w:rStyle w:val="Hyperlink"/>
                <w:noProof/>
              </w:rPr>
              <w:t>Quadro de revisões</w:t>
            </w:r>
            <w:r w:rsidR="00AF49B1">
              <w:rPr>
                <w:noProof/>
                <w:webHidden/>
              </w:rPr>
              <w:tab/>
            </w:r>
            <w:r w:rsidR="00AF49B1">
              <w:rPr>
                <w:noProof/>
                <w:webHidden/>
              </w:rPr>
              <w:fldChar w:fldCharType="begin"/>
            </w:r>
            <w:r w:rsidR="00AF49B1">
              <w:rPr>
                <w:noProof/>
                <w:webHidden/>
              </w:rPr>
              <w:instrText xml:space="preserve"> PAGEREF _Toc68873310 \h </w:instrText>
            </w:r>
            <w:r w:rsidR="00AF49B1">
              <w:rPr>
                <w:noProof/>
                <w:webHidden/>
              </w:rPr>
            </w:r>
            <w:r w:rsidR="00AF49B1">
              <w:rPr>
                <w:noProof/>
                <w:webHidden/>
              </w:rPr>
              <w:fldChar w:fldCharType="separate"/>
            </w:r>
            <w:r w:rsidR="00AF49B1">
              <w:rPr>
                <w:noProof/>
                <w:webHidden/>
              </w:rPr>
              <w:t>2</w:t>
            </w:r>
            <w:r w:rsidR="00AF49B1">
              <w:rPr>
                <w:noProof/>
                <w:webHidden/>
              </w:rPr>
              <w:fldChar w:fldCharType="end"/>
            </w:r>
          </w:hyperlink>
        </w:p>
        <w:p w:rsidR="00AF49B1" w:rsidRDefault="00DA5654" w14:paraId="321D3605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73311">
            <w:r w:rsidRPr="00580450" w:rsidR="00AF49B1">
              <w:rPr>
                <w:rStyle w:val="Hyperlink"/>
                <w:rFonts w:cstheme="majorBidi"/>
                <w:noProof/>
              </w:rPr>
              <w:t>2)</w:t>
            </w:r>
            <w:r w:rsidR="00AF49B1">
              <w:rPr>
                <w:rFonts w:cstheme="minorBidi"/>
                <w:noProof/>
                <w:sz w:val="22"/>
                <w:szCs w:val="22"/>
              </w:rPr>
              <w:tab/>
            </w:r>
            <w:r w:rsidRPr="00580450" w:rsidR="00AF49B1">
              <w:rPr>
                <w:rStyle w:val="Hyperlink"/>
                <w:noProof/>
              </w:rPr>
              <w:t>Descrição do Processo</w:t>
            </w:r>
            <w:r w:rsidR="00AF49B1">
              <w:rPr>
                <w:noProof/>
                <w:webHidden/>
              </w:rPr>
              <w:tab/>
            </w:r>
            <w:r w:rsidR="00AF49B1">
              <w:rPr>
                <w:noProof/>
                <w:webHidden/>
              </w:rPr>
              <w:fldChar w:fldCharType="begin"/>
            </w:r>
            <w:r w:rsidR="00AF49B1">
              <w:rPr>
                <w:noProof/>
                <w:webHidden/>
              </w:rPr>
              <w:instrText xml:space="preserve"> PAGEREF _Toc68873311 \h </w:instrText>
            </w:r>
            <w:r w:rsidR="00AF49B1">
              <w:rPr>
                <w:noProof/>
                <w:webHidden/>
              </w:rPr>
            </w:r>
            <w:r w:rsidR="00AF49B1">
              <w:rPr>
                <w:noProof/>
                <w:webHidden/>
              </w:rPr>
              <w:fldChar w:fldCharType="separate"/>
            </w:r>
            <w:r w:rsidR="00AF49B1">
              <w:rPr>
                <w:noProof/>
                <w:webHidden/>
              </w:rPr>
              <w:t>3</w:t>
            </w:r>
            <w:r w:rsidR="00AF49B1">
              <w:rPr>
                <w:noProof/>
                <w:webHidden/>
              </w:rPr>
              <w:fldChar w:fldCharType="end"/>
            </w:r>
          </w:hyperlink>
        </w:p>
        <w:p w:rsidR="00AF49B1" w:rsidRDefault="00DA5654" w14:paraId="25AE2B5E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73312">
            <w:r w:rsidRPr="00580450" w:rsidR="00AF49B1">
              <w:rPr>
                <w:rStyle w:val="Hyperlink"/>
                <w:noProof/>
              </w:rPr>
              <w:t>3)</w:t>
            </w:r>
            <w:r w:rsidR="00AF49B1">
              <w:rPr>
                <w:rFonts w:cstheme="minorBidi"/>
                <w:noProof/>
                <w:sz w:val="22"/>
                <w:szCs w:val="22"/>
              </w:rPr>
              <w:tab/>
            </w:r>
            <w:r w:rsidRPr="00580450" w:rsidR="00AF49B1">
              <w:rPr>
                <w:rStyle w:val="Hyperlink"/>
                <w:noProof/>
              </w:rPr>
              <w:t>Pré-condições</w:t>
            </w:r>
            <w:r w:rsidR="00AF49B1">
              <w:rPr>
                <w:noProof/>
                <w:webHidden/>
              </w:rPr>
              <w:tab/>
            </w:r>
            <w:r w:rsidR="00AF49B1">
              <w:rPr>
                <w:noProof/>
                <w:webHidden/>
              </w:rPr>
              <w:fldChar w:fldCharType="begin"/>
            </w:r>
            <w:r w:rsidR="00AF49B1">
              <w:rPr>
                <w:noProof/>
                <w:webHidden/>
              </w:rPr>
              <w:instrText xml:space="preserve"> PAGEREF _Toc68873312 \h </w:instrText>
            </w:r>
            <w:r w:rsidR="00AF49B1">
              <w:rPr>
                <w:noProof/>
                <w:webHidden/>
              </w:rPr>
            </w:r>
            <w:r w:rsidR="00AF49B1">
              <w:rPr>
                <w:noProof/>
                <w:webHidden/>
              </w:rPr>
              <w:fldChar w:fldCharType="separate"/>
            </w:r>
            <w:r w:rsidR="00AF49B1">
              <w:rPr>
                <w:noProof/>
                <w:webHidden/>
              </w:rPr>
              <w:t>3</w:t>
            </w:r>
            <w:r w:rsidR="00AF49B1">
              <w:rPr>
                <w:noProof/>
                <w:webHidden/>
              </w:rPr>
              <w:fldChar w:fldCharType="end"/>
            </w:r>
          </w:hyperlink>
        </w:p>
        <w:p w:rsidR="00AF49B1" w:rsidRDefault="00DA5654" w14:paraId="25C28EEA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73313">
            <w:r w:rsidRPr="00580450" w:rsidR="00AF49B1">
              <w:rPr>
                <w:rStyle w:val="Hyperlink"/>
                <w:noProof/>
              </w:rPr>
              <w:t>4)</w:t>
            </w:r>
            <w:r w:rsidR="00AF49B1">
              <w:rPr>
                <w:rFonts w:cstheme="minorBidi"/>
                <w:noProof/>
                <w:sz w:val="22"/>
                <w:szCs w:val="22"/>
              </w:rPr>
              <w:tab/>
            </w:r>
            <w:r w:rsidRPr="00580450" w:rsidR="00AF49B1">
              <w:rPr>
                <w:rStyle w:val="Hyperlink"/>
                <w:noProof/>
              </w:rPr>
              <w:t>Tela de Manter Movimentações de Caixa</w:t>
            </w:r>
            <w:r w:rsidR="00AF49B1">
              <w:rPr>
                <w:noProof/>
                <w:webHidden/>
              </w:rPr>
              <w:tab/>
            </w:r>
            <w:r w:rsidR="00AF49B1">
              <w:rPr>
                <w:noProof/>
                <w:webHidden/>
              </w:rPr>
              <w:fldChar w:fldCharType="begin"/>
            </w:r>
            <w:r w:rsidR="00AF49B1">
              <w:rPr>
                <w:noProof/>
                <w:webHidden/>
              </w:rPr>
              <w:instrText xml:space="preserve"> PAGEREF _Toc68873313 \h </w:instrText>
            </w:r>
            <w:r w:rsidR="00AF49B1">
              <w:rPr>
                <w:noProof/>
                <w:webHidden/>
              </w:rPr>
            </w:r>
            <w:r w:rsidR="00AF49B1">
              <w:rPr>
                <w:noProof/>
                <w:webHidden/>
              </w:rPr>
              <w:fldChar w:fldCharType="separate"/>
            </w:r>
            <w:r w:rsidR="00AF49B1">
              <w:rPr>
                <w:noProof/>
                <w:webHidden/>
              </w:rPr>
              <w:t>3</w:t>
            </w:r>
            <w:r w:rsidR="00AF49B1">
              <w:rPr>
                <w:noProof/>
                <w:webHidden/>
              </w:rPr>
              <w:fldChar w:fldCharType="end"/>
            </w:r>
          </w:hyperlink>
        </w:p>
        <w:p w:rsidR="00AF49B1" w:rsidRDefault="00DA5654" w14:paraId="33F171B6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73314">
            <w:r w:rsidRPr="00580450" w:rsidR="00AF49B1">
              <w:rPr>
                <w:rStyle w:val="Hyperlink"/>
                <w:noProof/>
              </w:rPr>
              <w:t>5)</w:t>
            </w:r>
            <w:r w:rsidR="00AF49B1">
              <w:rPr>
                <w:rFonts w:cstheme="minorBidi"/>
                <w:noProof/>
                <w:sz w:val="22"/>
                <w:szCs w:val="22"/>
              </w:rPr>
              <w:tab/>
            </w:r>
            <w:r w:rsidRPr="00580450" w:rsidR="00AF49B1">
              <w:rPr>
                <w:rStyle w:val="Hyperlink"/>
                <w:noProof/>
              </w:rPr>
              <w:t>Regras de Negócio</w:t>
            </w:r>
            <w:r w:rsidR="00AF49B1">
              <w:rPr>
                <w:noProof/>
                <w:webHidden/>
              </w:rPr>
              <w:tab/>
            </w:r>
            <w:r w:rsidR="00AF49B1">
              <w:rPr>
                <w:noProof/>
                <w:webHidden/>
              </w:rPr>
              <w:fldChar w:fldCharType="begin"/>
            </w:r>
            <w:r w:rsidR="00AF49B1">
              <w:rPr>
                <w:noProof/>
                <w:webHidden/>
              </w:rPr>
              <w:instrText xml:space="preserve"> PAGEREF _Toc68873314 \h </w:instrText>
            </w:r>
            <w:r w:rsidR="00AF49B1">
              <w:rPr>
                <w:noProof/>
                <w:webHidden/>
              </w:rPr>
            </w:r>
            <w:r w:rsidR="00AF49B1">
              <w:rPr>
                <w:noProof/>
                <w:webHidden/>
              </w:rPr>
              <w:fldChar w:fldCharType="separate"/>
            </w:r>
            <w:r w:rsidR="00AF49B1">
              <w:rPr>
                <w:noProof/>
                <w:webHidden/>
              </w:rPr>
              <w:t>5</w:t>
            </w:r>
            <w:r w:rsidR="00AF49B1">
              <w:rPr>
                <w:noProof/>
                <w:webHidden/>
              </w:rPr>
              <w:fldChar w:fldCharType="end"/>
            </w:r>
          </w:hyperlink>
        </w:p>
        <w:p w:rsidR="00AF49B1" w:rsidRDefault="00DA5654" w14:paraId="50A430A1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73315">
            <w:r w:rsidRPr="00580450" w:rsidR="00AF49B1">
              <w:rPr>
                <w:rStyle w:val="Hyperlink"/>
                <w:noProof/>
              </w:rPr>
              <w:t>6)</w:t>
            </w:r>
            <w:r w:rsidR="00AF49B1">
              <w:rPr>
                <w:rFonts w:cstheme="minorBidi"/>
                <w:noProof/>
                <w:sz w:val="22"/>
                <w:szCs w:val="22"/>
              </w:rPr>
              <w:tab/>
            </w:r>
            <w:r w:rsidRPr="00580450" w:rsidR="00AF49B1">
              <w:rPr>
                <w:rStyle w:val="Hyperlink"/>
                <w:noProof/>
              </w:rPr>
              <w:t>Mensagens</w:t>
            </w:r>
            <w:r w:rsidR="00AF49B1">
              <w:rPr>
                <w:noProof/>
                <w:webHidden/>
              </w:rPr>
              <w:tab/>
            </w:r>
            <w:r w:rsidR="00AF49B1">
              <w:rPr>
                <w:noProof/>
                <w:webHidden/>
              </w:rPr>
              <w:fldChar w:fldCharType="begin"/>
            </w:r>
            <w:r w:rsidR="00AF49B1">
              <w:rPr>
                <w:noProof/>
                <w:webHidden/>
              </w:rPr>
              <w:instrText xml:space="preserve"> PAGEREF _Toc68873315 \h </w:instrText>
            </w:r>
            <w:r w:rsidR="00AF49B1">
              <w:rPr>
                <w:noProof/>
                <w:webHidden/>
              </w:rPr>
            </w:r>
            <w:r w:rsidR="00AF49B1">
              <w:rPr>
                <w:noProof/>
                <w:webHidden/>
              </w:rPr>
              <w:fldChar w:fldCharType="separate"/>
            </w:r>
            <w:r w:rsidR="00AF49B1">
              <w:rPr>
                <w:noProof/>
                <w:webHidden/>
              </w:rPr>
              <w:t>5</w:t>
            </w:r>
            <w:r w:rsidR="00AF49B1">
              <w:rPr>
                <w:noProof/>
                <w:webHidden/>
              </w:rPr>
              <w:fldChar w:fldCharType="end"/>
            </w:r>
          </w:hyperlink>
        </w:p>
        <w:p w:rsidR="00AF49B1" w:rsidRDefault="00DA5654" w14:paraId="45EA5E57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8873316">
            <w:r w:rsidRPr="00580450" w:rsidR="00AF49B1">
              <w:rPr>
                <w:rStyle w:val="Hyperlink"/>
                <w:noProof/>
              </w:rPr>
              <w:t>7)</w:t>
            </w:r>
            <w:r w:rsidR="00AF49B1">
              <w:rPr>
                <w:rFonts w:cstheme="minorBidi"/>
                <w:noProof/>
                <w:sz w:val="22"/>
                <w:szCs w:val="22"/>
              </w:rPr>
              <w:tab/>
            </w:r>
            <w:r w:rsidRPr="00580450" w:rsidR="00AF49B1">
              <w:rPr>
                <w:rStyle w:val="Hyperlink"/>
                <w:noProof/>
              </w:rPr>
              <w:t>Critérios de Aceitação</w:t>
            </w:r>
            <w:r w:rsidR="00AF49B1">
              <w:rPr>
                <w:noProof/>
                <w:webHidden/>
              </w:rPr>
              <w:tab/>
            </w:r>
            <w:r w:rsidR="00AF49B1">
              <w:rPr>
                <w:noProof/>
                <w:webHidden/>
              </w:rPr>
              <w:fldChar w:fldCharType="begin"/>
            </w:r>
            <w:r w:rsidR="00AF49B1">
              <w:rPr>
                <w:noProof/>
                <w:webHidden/>
              </w:rPr>
              <w:instrText xml:space="preserve"> PAGEREF _Toc68873316 \h </w:instrText>
            </w:r>
            <w:r w:rsidR="00AF49B1">
              <w:rPr>
                <w:noProof/>
                <w:webHidden/>
              </w:rPr>
            </w:r>
            <w:r w:rsidR="00AF49B1">
              <w:rPr>
                <w:noProof/>
                <w:webHidden/>
              </w:rPr>
              <w:fldChar w:fldCharType="separate"/>
            </w:r>
            <w:r w:rsidR="00AF49B1">
              <w:rPr>
                <w:noProof/>
                <w:webHidden/>
              </w:rPr>
              <w:t>6</w:t>
            </w:r>
            <w:r w:rsidR="00AF49B1">
              <w:rPr>
                <w:noProof/>
                <w:webHidden/>
              </w:rPr>
              <w:fldChar w:fldCharType="end"/>
            </w:r>
          </w:hyperlink>
        </w:p>
        <w:p w:rsidR="003534FD" w:rsidP="003534FD" w:rsidRDefault="003534FD" w14:paraId="02EB378F" w14:textId="6B0BC70D">
          <w:r>
            <w:rPr>
              <w:b/>
              <w:bCs/>
            </w:rPr>
            <w:fldChar w:fldCharType="end"/>
          </w:r>
        </w:p>
      </w:sdtContent>
    </w:sdt>
    <w:p w:rsidR="003534FD" w:rsidP="003534FD" w:rsidRDefault="003534FD" w14:paraId="6A05A809" w14:textId="77777777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003534FD" w:rsidP="003534FD" w:rsidRDefault="003534FD" w14:paraId="68883CFE" w14:textId="77777777">
      <w:pPr>
        <w:pStyle w:val="Ttulo2"/>
        <w:numPr>
          <w:ilvl w:val="0"/>
          <w:numId w:val="11"/>
        </w:numPr>
      </w:pPr>
      <w:bookmarkStart w:name="_Toc68873310" w:id="1"/>
      <w:r w:rsidRPr="007112EB">
        <w:lastRenderedPageBreak/>
        <w:t>Quadro de revisões</w:t>
      </w:r>
      <w:bookmarkEnd w:id="1"/>
    </w:p>
    <w:p w:rsidR="003534FD" w:rsidP="003534FD" w:rsidRDefault="003534FD" w14:paraId="5A39BBE3" w14:textId="77777777"/>
    <w:p w:rsidR="003534FD" w:rsidP="003534FD" w:rsidRDefault="003534FD" w14:paraId="41C8F396" w14:textId="77777777"/>
    <w:tbl>
      <w:tblPr>
        <w:tblW w:w="90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  <w:tblPrChange w:author="Karen Macambira Ferreira" w:date="2021-03-24T18:56:00Z" w:id="2">
          <w:tblPr>
            <w:tblW w:w="9048" w:type="dxa"/>
            <w:jc w:val="center"/>
            <w:tbl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themeColor="text1" w:sz="4" w:space="0"/>
              <w:insideV w:val="single" w:color="000000" w:themeColor="text1" w:sz="4" w:space="0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544"/>
        <w:gridCol w:w="1035"/>
        <w:gridCol w:w="4362"/>
        <w:gridCol w:w="2107"/>
        <w:tblGridChange w:id="3">
          <w:tblGrid>
            <w:gridCol w:w="1544"/>
            <w:gridCol w:w="1035"/>
            <w:gridCol w:w="3208"/>
            <w:gridCol w:w="3261"/>
          </w:tblGrid>
        </w:tblGridChange>
      </w:tblGrid>
      <w:tr w:rsidR="003534FD" w:rsidTr="0006606A" w14:paraId="5762ED0E" w14:textId="77777777">
        <w:trPr>
          <w:trHeight w:val="280"/>
          <w:jc w:val="center"/>
          <w:trPrChange w:author="Karen Macambira Ferreira" w:date="2021-03-24T18:56:00Z" w:id="4">
            <w:trPr>
              <w:trHeight w:val="280"/>
              <w:jc w:val="center"/>
            </w:trPr>
          </w:trPrChange>
        </w:trPr>
        <w:tc>
          <w:tcPr>
            <w:tcW w:w="1544" w:type="dxa"/>
            <w:shd w:val="clear" w:color="auto" w:fill="C0C0C0"/>
            <w:tcPrChange w:author="Karen Macambira Ferreira" w:date="2021-03-24T18:56:00Z" w:id="5">
              <w:tcPr>
                <w:tcW w:w="1544" w:type="dxa"/>
                <w:shd w:val="clear" w:color="auto" w:fill="C0C0C0"/>
              </w:tcPr>
            </w:tcPrChange>
          </w:tcPr>
          <w:p w:rsidR="003534FD" w:rsidP="00986F29" w:rsidRDefault="003534FD" w14:paraId="51A59785" w14:textId="77777777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  <w:tcPrChange w:author="Karen Macambira Ferreira" w:date="2021-03-24T18:56:00Z" w:id="6">
              <w:tcPr>
                <w:tcW w:w="1035" w:type="dxa"/>
                <w:shd w:val="clear" w:color="auto" w:fill="C0C0C0"/>
              </w:tcPr>
            </w:tcPrChange>
          </w:tcPr>
          <w:p w:rsidR="003534FD" w:rsidP="00986F29" w:rsidRDefault="003534FD" w14:paraId="59470D07" w14:textId="77777777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362" w:type="dxa"/>
            <w:shd w:val="clear" w:color="auto" w:fill="C0C0C0"/>
            <w:tcPrChange w:author="Karen Macambira Ferreira" w:date="2021-03-24T18:56:00Z" w:id="7">
              <w:tcPr>
                <w:tcW w:w="3208" w:type="dxa"/>
                <w:shd w:val="clear" w:color="auto" w:fill="C0C0C0"/>
              </w:tcPr>
            </w:tcPrChange>
          </w:tcPr>
          <w:p w:rsidR="003534FD" w:rsidP="00986F29" w:rsidRDefault="003534FD" w14:paraId="212251CE" w14:textId="77777777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107" w:type="dxa"/>
            <w:shd w:val="clear" w:color="auto" w:fill="C0C0C0"/>
            <w:tcPrChange w:author="Karen Macambira Ferreira" w:date="2021-03-24T18:56:00Z" w:id="8">
              <w:tcPr>
                <w:tcW w:w="3261" w:type="dxa"/>
                <w:shd w:val="clear" w:color="auto" w:fill="C0C0C0"/>
              </w:tcPr>
            </w:tcPrChange>
          </w:tcPr>
          <w:p w:rsidR="003534FD" w:rsidP="00986F29" w:rsidRDefault="003534FD" w14:paraId="4C320DDC" w14:textId="7777777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:rsidTr="0006606A" w14:paraId="28E489B4" w14:textId="77777777">
        <w:trPr>
          <w:trHeight w:val="360"/>
          <w:jc w:val="center"/>
          <w:trPrChange w:author="Karen Macambira Ferreira" w:date="2021-03-24T18:56:00Z" w:id="9">
            <w:trPr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author="Karen Macambira Ferreira" w:date="2021-03-24T18:56:00Z" w:id="10">
              <w:tcPr>
                <w:tcW w:w="1544" w:type="dxa"/>
                <w:vAlign w:val="center"/>
              </w:tcPr>
            </w:tcPrChange>
          </w:tcPr>
          <w:p w:rsidR="003534FD" w:rsidP="00986F29" w:rsidRDefault="07EBCBB9" w14:paraId="2C86144D" w14:textId="1330E06B">
            <w:pPr>
              <w:jc w:val="center"/>
            </w:pPr>
            <w:r>
              <w:t>1</w:t>
            </w:r>
            <w:r w:rsidR="75EF2B53">
              <w:t>7</w:t>
            </w:r>
            <w:r w:rsidR="007775F4">
              <w:t>/03/2021</w:t>
            </w:r>
          </w:p>
        </w:tc>
        <w:tc>
          <w:tcPr>
            <w:tcW w:w="1035" w:type="dxa"/>
            <w:vAlign w:val="center"/>
            <w:tcPrChange w:author="Karen Macambira Ferreira" w:date="2021-03-24T18:56:00Z" w:id="11">
              <w:tcPr>
                <w:tcW w:w="1035" w:type="dxa"/>
                <w:vAlign w:val="center"/>
              </w:tcPr>
            </w:tcPrChange>
          </w:tcPr>
          <w:p w:rsidR="003534FD" w:rsidP="00986F29" w:rsidRDefault="003534FD" w14:paraId="4B3AA50C" w14:textId="77777777">
            <w:pPr>
              <w:jc w:val="center"/>
            </w:pPr>
            <w:r>
              <w:t>1.0</w:t>
            </w:r>
          </w:p>
        </w:tc>
        <w:tc>
          <w:tcPr>
            <w:tcW w:w="4362" w:type="dxa"/>
            <w:vAlign w:val="center"/>
            <w:tcPrChange w:author="Karen Macambira Ferreira" w:date="2021-03-24T18:56:00Z" w:id="12">
              <w:tcPr>
                <w:tcW w:w="3208" w:type="dxa"/>
                <w:vAlign w:val="center"/>
              </w:tcPr>
            </w:tcPrChange>
          </w:tcPr>
          <w:p w:rsidR="003534FD" w:rsidP="00986F29" w:rsidRDefault="003534FD" w14:paraId="29AE92F7" w14:textId="77777777">
            <w:r>
              <w:t>Criação do Documento</w:t>
            </w:r>
          </w:p>
        </w:tc>
        <w:tc>
          <w:tcPr>
            <w:tcW w:w="2107" w:type="dxa"/>
            <w:vAlign w:val="center"/>
            <w:tcPrChange w:author="Karen Macambira Ferreira" w:date="2021-03-24T18:56:00Z" w:id="13">
              <w:tcPr>
                <w:tcW w:w="3261" w:type="dxa"/>
                <w:vAlign w:val="center"/>
              </w:tcPr>
            </w:tcPrChange>
          </w:tcPr>
          <w:p w:rsidR="003534FD" w:rsidRDefault="42F5A583" w14:paraId="28619EFE" w14:textId="61353523">
            <w:pPr>
              <w:rPr>
                <w:rFonts w:ascii="Calibri" w:hAnsi="Calibri"/>
              </w:rPr>
            </w:pPr>
            <w:r>
              <w:t>Karen Macambira</w:t>
            </w:r>
          </w:p>
        </w:tc>
      </w:tr>
      <w:tr w:rsidR="003534FD" w:rsidTr="0006606A" w14:paraId="18C2DD6C" w14:textId="77777777">
        <w:trPr>
          <w:trHeight w:val="360"/>
          <w:jc w:val="center"/>
          <w:trPrChange w:author="Karen Macambira Ferreira" w:date="2021-03-24T18:56:00Z" w:id="14">
            <w:trPr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author="Karen Macambira Ferreira" w:date="2021-03-24T18:56:00Z" w:id="15">
              <w:tcPr>
                <w:tcW w:w="1544" w:type="dxa"/>
                <w:vAlign w:val="center"/>
              </w:tcPr>
            </w:tcPrChange>
          </w:tcPr>
          <w:p w:rsidR="003534FD" w:rsidP="00986F29" w:rsidRDefault="00C51E74" w14:paraId="54A20264" w14:textId="5755A703">
            <w:pPr>
              <w:jc w:val="center"/>
            </w:pPr>
            <w:ins w:author="Karen Macambira Ferreira" w:date="2021-03-24T19:01:00Z" w:id="16">
              <w:r>
                <w:t>24/03/2021</w:t>
              </w:r>
            </w:ins>
          </w:p>
        </w:tc>
        <w:tc>
          <w:tcPr>
            <w:tcW w:w="1035" w:type="dxa"/>
            <w:vAlign w:val="center"/>
            <w:tcPrChange w:author="Karen Macambira Ferreira" w:date="2021-03-24T18:56:00Z" w:id="17">
              <w:tcPr>
                <w:tcW w:w="1035" w:type="dxa"/>
                <w:vAlign w:val="center"/>
              </w:tcPr>
            </w:tcPrChange>
          </w:tcPr>
          <w:p w:rsidR="003534FD" w:rsidP="00986F29" w:rsidRDefault="00C51E74" w14:paraId="2ED06E6E" w14:textId="4F93E7C8">
            <w:pPr>
              <w:jc w:val="center"/>
            </w:pPr>
            <w:ins w:author="Karen Macambira Ferreira" w:date="2021-03-24T19:02:00Z" w:id="18">
              <w:r>
                <w:t>2.0</w:t>
              </w:r>
            </w:ins>
          </w:p>
        </w:tc>
        <w:tc>
          <w:tcPr>
            <w:tcW w:w="4362" w:type="dxa"/>
            <w:vAlign w:val="center"/>
            <w:tcPrChange w:author="Karen Macambira Ferreira" w:date="2021-03-24T18:56:00Z" w:id="19">
              <w:tcPr>
                <w:tcW w:w="3208" w:type="dxa"/>
                <w:vAlign w:val="center"/>
              </w:tcPr>
            </w:tcPrChange>
          </w:tcPr>
          <w:p w:rsidR="003534FD" w:rsidP="00986F29" w:rsidRDefault="00C51E74" w14:paraId="0A2597DC" w14:textId="648F6987">
            <w:ins w:author="Karen Macambira Ferreira" w:date="2021-03-24T19:02:00Z" w:id="20">
              <w:r>
                <w:t>Revisão do Documento</w:t>
              </w:r>
            </w:ins>
          </w:p>
        </w:tc>
        <w:tc>
          <w:tcPr>
            <w:tcW w:w="2107" w:type="dxa"/>
            <w:vAlign w:val="center"/>
            <w:tcPrChange w:author="Karen Macambira Ferreira" w:date="2021-03-24T18:56:00Z" w:id="21">
              <w:tcPr>
                <w:tcW w:w="3261" w:type="dxa"/>
                <w:vAlign w:val="center"/>
              </w:tcPr>
            </w:tcPrChange>
          </w:tcPr>
          <w:p w:rsidR="003534FD" w:rsidP="00986F29" w:rsidRDefault="00C51E74" w14:paraId="0DF66140" w14:textId="01249441">
            <w:ins w:author="Karen Macambira Ferreira" w:date="2021-03-24T19:02:00Z" w:id="22">
              <w:r>
                <w:t>Renata Carrão</w:t>
              </w:r>
            </w:ins>
          </w:p>
        </w:tc>
      </w:tr>
      <w:tr w:rsidR="003534FD" w:rsidTr="0006606A" w14:paraId="72A3D3EC" w14:textId="77777777">
        <w:trPr>
          <w:trHeight w:val="360"/>
          <w:jc w:val="center"/>
          <w:trPrChange w:author="Karen Macambira Ferreira" w:date="2021-03-24T18:56:00Z" w:id="23">
            <w:trPr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author="Karen Macambira Ferreira" w:date="2021-03-24T18:56:00Z" w:id="24">
              <w:tcPr>
                <w:tcW w:w="1544" w:type="dxa"/>
                <w:vAlign w:val="center"/>
              </w:tcPr>
            </w:tcPrChange>
          </w:tcPr>
          <w:p w:rsidR="003534FD" w:rsidP="00986F29" w:rsidRDefault="00786A8C" w14:paraId="0D0B940D" w14:textId="7E0CC1DA">
            <w:pPr>
              <w:jc w:val="center"/>
            </w:pPr>
            <w:r>
              <w:t>09</w:t>
            </w:r>
            <w:bookmarkStart w:name="_GoBack" w:id="25"/>
            <w:bookmarkEnd w:id="25"/>
            <w:r w:rsidR="0006606A">
              <w:t>/04/2021</w:t>
            </w:r>
          </w:p>
        </w:tc>
        <w:tc>
          <w:tcPr>
            <w:tcW w:w="1035" w:type="dxa"/>
            <w:vAlign w:val="center"/>
            <w:tcPrChange w:author="Karen Macambira Ferreira" w:date="2021-03-24T18:56:00Z" w:id="26">
              <w:tcPr>
                <w:tcW w:w="1035" w:type="dxa"/>
                <w:vAlign w:val="center"/>
              </w:tcPr>
            </w:tcPrChange>
          </w:tcPr>
          <w:p w:rsidR="003534FD" w:rsidP="00986F29" w:rsidRDefault="0006606A" w14:paraId="0E27B00A" w14:textId="094AC448">
            <w:pPr>
              <w:jc w:val="center"/>
            </w:pPr>
            <w:r>
              <w:t>3.0</w:t>
            </w:r>
          </w:p>
        </w:tc>
        <w:tc>
          <w:tcPr>
            <w:tcW w:w="4362" w:type="dxa"/>
            <w:vAlign w:val="center"/>
            <w:tcPrChange w:author="Karen Macambira Ferreira" w:date="2021-03-24T18:56:00Z" w:id="27">
              <w:tcPr>
                <w:tcW w:w="3208" w:type="dxa"/>
                <w:vAlign w:val="center"/>
              </w:tcPr>
            </w:tcPrChange>
          </w:tcPr>
          <w:p w:rsidR="003534FD" w:rsidP="0006606A" w:rsidRDefault="00786A8C" w14:paraId="60061E4C" w14:textId="2719AEF4">
            <w:r>
              <w:t>Retirada dos totais (será atendido depois)</w:t>
            </w:r>
          </w:p>
        </w:tc>
        <w:tc>
          <w:tcPr>
            <w:tcW w:w="2107" w:type="dxa"/>
            <w:vAlign w:val="center"/>
            <w:tcPrChange w:author="Karen Macambira Ferreira" w:date="2021-03-24T18:56:00Z" w:id="28">
              <w:tcPr>
                <w:tcW w:w="3261" w:type="dxa"/>
                <w:vAlign w:val="center"/>
              </w:tcPr>
            </w:tcPrChange>
          </w:tcPr>
          <w:p w:rsidR="003534FD" w:rsidP="00986F29" w:rsidRDefault="0006606A" w14:paraId="44EAFD9C" w14:textId="1B46CBAD">
            <w:r>
              <w:t>Karen Macambira</w:t>
            </w:r>
          </w:p>
        </w:tc>
      </w:tr>
      <w:tr w:rsidR="003534FD" w:rsidTr="0006606A" w14:paraId="4B94D5A5" w14:textId="77777777">
        <w:trPr>
          <w:trHeight w:val="360"/>
          <w:jc w:val="center"/>
          <w:trPrChange w:author="Karen Macambira Ferreira" w:date="2021-03-24T18:56:00Z" w:id="29">
            <w:trPr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author="Karen Macambira Ferreira" w:date="2021-03-24T18:56:00Z" w:id="30">
              <w:tcPr>
                <w:tcW w:w="1544" w:type="dxa"/>
                <w:vAlign w:val="center"/>
              </w:tcPr>
            </w:tcPrChange>
          </w:tcPr>
          <w:p w:rsidR="003534FD" w:rsidP="00986F29" w:rsidRDefault="003534FD" w14:paraId="3DEEC669" w14:textId="77777777">
            <w:pPr>
              <w:jc w:val="center"/>
            </w:pPr>
          </w:p>
        </w:tc>
        <w:tc>
          <w:tcPr>
            <w:tcW w:w="1035" w:type="dxa"/>
            <w:vAlign w:val="center"/>
            <w:tcPrChange w:author="Karen Macambira Ferreira" w:date="2021-03-24T18:56:00Z" w:id="31">
              <w:tcPr>
                <w:tcW w:w="1035" w:type="dxa"/>
                <w:vAlign w:val="center"/>
              </w:tcPr>
            </w:tcPrChange>
          </w:tcPr>
          <w:p w:rsidR="003534FD" w:rsidP="00986F29" w:rsidRDefault="003534FD" w14:paraId="3656B9AB" w14:textId="77777777">
            <w:pPr>
              <w:jc w:val="center"/>
            </w:pPr>
          </w:p>
        </w:tc>
        <w:tc>
          <w:tcPr>
            <w:tcW w:w="4362" w:type="dxa"/>
            <w:vAlign w:val="center"/>
            <w:tcPrChange w:author="Karen Macambira Ferreira" w:date="2021-03-24T18:56:00Z" w:id="32">
              <w:tcPr>
                <w:tcW w:w="3208" w:type="dxa"/>
                <w:vAlign w:val="center"/>
              </w:tcPr>
            </w:tcPrChange>
          </w:tcPr>
          <w:p w:rsidR="003534FD" w:rsidP="00986F29" w:rsidRDefault="003534FD" w14:paraId="45FB0818" w14:textId="77777777"/>
        </w:tc>
        <w:tc>
          <w:tcPr>
            <w:tcW w:w="2107" w:type="dxa"/>
            <w:vAlign w:val="center"/>
            <w:tcPrChange w:author="Karen Macambira Ferreira" w:date="2021-03-24T18:56:00Z" w:id="33">
              <w:tcPr>
                <w:tcW w:w="3261" w:type="dxa"/>
                <w:vAlign w:val="center"/>
              </w:tcPr>
            </w:tcPrChange>
          </w:tcPr>
          <w:p w:rsidR="003534FD" w:rsidP="00986F29" w:rsidRDefault="003534FD" w14:paraId="049F31CB" w14:textId="77777777"/>
        </w:tc>
      </w:tr>
      <w:tr w:rsidR="003534FD" w:rsidTr="0006606A" w14:paraId="53128261" w14:textId="77777777">
        <w:trPr>
          <w:trHeight w:val="360"/>
          <w:jc w:val="center"/>
          <w:trPrChange w:author="Karen Macambira Ferreira" w:date="2021-03-24T18:56:00Z" w:id="34">
            <w:trPr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author="Karen Macambira Ferreira" w:date="2021-03-24T18:56:00Z" w:id="35">
              <w:tcPr>
                <w:tcW w:w="1544" w:type="dxa"/>
                <w:vAlign w:val="center"/>
              </w:tcPr>
            </w:tcPrChange>
          </w:tcPr>
          <w:p w:rsidR="003534FD" w:rsidP="00986F29" w:rsidRDefault="003534FD" w14:paraId="62486C05" w14:textId="77777777">
            <w:pPr>
              <w:jc w:val="center"/>
            </w:pPr>
          </w:p>
        </w:tc>
        <w:tc>
          <w:tcPr>
            <w:tcW w:w="1035" w:type="dxa"/>
            <w:vAlign w:val="center"/>
            <w:tcPrChange w:author="Karen Macambira Ferreira" w:date="2021-03-24T18:56:00Z" w:id="36">
              <w:tcPr>
                <w:tcW w:w="1035" w:type="dxa"/>
                <w:vAlign w:val="center"/>
              </w:tcPr>
            </w:tcPrChange>
          </w:tcPr>
          <w:p w:rsidR="003534FD" w:rsidP="00986F29" w:rsidRDefault="003534FD" w14:paraId="4101652C" w14:textId="77777777">
            <w:pPr>
              <w:jc w:val="center"/>
            </w:pPr>
          </w:p>
        </w:tc>
        <w:tc>
          <w:tcPr>
            <w:tcW w:w="4362" w:type="dxa"/>
            <w:vAlign w:val="center"/>
            <w:tcPrChange w:author="Karen Macambira Ferreira" w:date="2021-03-24T18:56:00Z" w:id="37">
              <w:tcPr>
                <w:tcW w:w="3208" w:type="dxa"/>
                <w:vAlign w:val="center"/>
              </w:tcPr>
            </w:tcPrChange>
          </w:tcPr>
          <w:p w:rsidR="003534FD" w:rsidP="00986F29" w:rsidRDefault="003534FD" w14:paraId="4B99056E" w14:textId="77777777"/>
        </w:tc>
        <w:tc>
          <w:tcPr>
            <w:tcW w:w="2107" w:type="dxa"/>
            <w:vAlign w:val="center"/>
            <w:tcPrChange w:author="Karen Macambira Ferreira" w:date="2021-03-24T18:56:00Z" w:id="38">
              <w:tcPr>
                <w:tcW w:w="3261" w:type="dxa"/>
                <w:vAlign w:val="center"/>
              </w:tcPr>
            </w:tcPrChange>
          </w:tcPr>
          <w:p w:rsidR="003534FD" w:rsidP="00986F29" w:rsidRDefault="003534FD" w14:paraId="1299C43A" w14:textId="77777777"/>
        </w:tc>
      </w:tr>
      <w:tr w:rsidR="003534FD" w:rsidTr="0006606A" w14:paraId="4DDBEF00" w14:textId="77777777">
        <w:trPr>
          <w:trHeight w:val="360"/>
          <w:jc w:val="center"/>
          <w:trPrChange w:author="Karen Macambira Ferreira" w:date="2021-03-24T18:56:00Z" w:id="39">
            <w:trPr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author="Karen Macambira Ferreira" w:date="2021-03-24T18:56:00Z" w:id="40">
              <w:tcPr>
                <w:tcW w:w="1544" w:type="dxa"/>
                <w:vAlign w:val="center"/>
              </w:tcPr>
            </w:tcPrChange>
          </w:tcPr>
          <w:p w:rsidRPr="000D48E1" w:rsidR="003534FD" w:rsidP="00986F29" w:rsidRDefault="003534FD" w14:paraId="3461D779" w14:textId="77777777">
            <w:pPr>
              <w:jc w:val="center"/>
              <w:rPr>
                <w:highlight w:val="cyan"/>
              </w:rPr>
            </w:pPr>
          </w:p>
        </w:tc>
        <w:tc>
          <w:tcPr>
            <w:tcW w:w="1035" w:type="dxa"/>
            <w:vAlign w:val="center"/>
            <w:tcPrChange w:author="Karen Macambira Ferreira" w:date="2021-03-24T18:56:00Z" w:id="41">
              <w:tcPr>
                <w:tcW w:w="1035" w:type="dxa"/>
                <w:vAlign w:val="center"/>
              </w:tcPr>
            </w:tcPrChange>
          </w:tcPr>
          <w:p w:rsidRPr="000D48E1" w:rsidR="003534FD" w:rsidP="00986F29" w:rsidRDefault="003534FD" w14:paraId="3CF2D8B6" w14:textId="77777777">
            <w:pPr>
              <w:jc w:val="center"/>
              <w:rPr>
                <w:highlight w:val="cyan"/>
              </w:rPr>
            </w:pPr>
          </w:p>
        </w:tc>
        <w:tc>
          <w:tcPr>
            <w:tcW w:w="4362" w:type="dxa"/>
            <w:vAlign w:val="center"/>
            <w:tcPrChange w:author="Karen Macambira Ferreira" w:date="2021-03-24T18:56:00Z" w:id="42">
              <w:tcPr>
                <w:tcW w:w="3208" w:type="dxa"/>
                <w:vAlign w:val="center"/>
              </w:tcPr>
            </w:tcPrChange>
          </w:tcPr>
          <w:p w:rsidRPr="000D48E1" w:rsidR="003534FD" w:rsidP="00986F29" w:rsidRDefault="003534FD" w14:paraId="0FB78278" w14:textId="77777777">
            <w:pPr>
              <w:rPr>
                <w:highlight w:val="cyan"/>
              </w:rPr>
            </w:pPr>
          </w:p>
        </w:tc>
        <w:tc>
          <w:tcPr>
            <w:tcW w:w="2107" w:type="dxa"/>
            <w:vAlign w:val="center"/>
            <w:tcPrChange w:author="Karen Macambira Ferreira" w:date="2021-03-24T18:56:00Z" w:id="43">
              <w:tcPr>
                <w:tcW w:w="3261" w:type="dxa"/>
                <w:vAlign w:val="center"/>
              </w:tcPr>
            </w:tcPrChange>
          </w:tcPr>
          <w:p w:rsidRPr="000D48E1" w:rsidR="003534FD" w:rsidP="00986F29" w:rsidRDefault="003534FD" w14:paraId="1FC39945" w14:textId="77777777">
            <w:pPr>
              <w:rPr>
                <w:highlight w:val="cyan"/>
              </w:rPr>
            </w:pPr>
          </w:p>
        </w:tc>
      </w:tr>
      <w:tr w:rsidR="003534FD" w:rsidTr="0006606A" w14:paraId="0562CB0E" w14:textId="77777777">
        <w:trPr>
          <w:trHeight w:val="360"/>
          <w:jc w:val="center"/>
          <w:trPrChange w:author="Karen Macambira Ferreira" w:date="2021-03-24T18:56:00Z" w:id="44">
            <w:trPr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author="Karen Macambira Ferreira" w:date="2021-03-24T18:56:00Z" w:id="45">
              <w:tcPr>
                <w:tcW w:w="1544" w:type="dxa"/>
                <w:vAlign w:val="center"/>
              </w:tcPr>
            </w:tcPrChange>
          </w:tcPr>
          <w:p w:rsidRPr="003B24E4" w:rsidR="003534FD" w:rsidP="00986F29" w:rsidRDefault="003534FD" w14:paraId="34CE0A41" w14:textId="77777777">
            <w:pPr>
              <w:jc w:val="center"/>
              <w:rPr>
                <w:highlight w:val="magenta"/>
              </w:rPr>
            </w:pPr>
          </w:p>
        </w:tc>
        <w:tc>
          <w:tcPr>
            <w:tcW w:w="1035" w:type="dxa"/>
            <w:vAlign w:val="center"/>
            <w:tcPrChange w:author="Karen Macambira Ferreira" w:date="2021-03-24T18:56:00Z" w:id="46">
              <w:tcPr>
                <w:tcW w:w="1035" w:type="dxa"/>
                <w:vAlign w:val="center"/>
              </w:tcPr>
            </w:tcPrChange>
          </w:tcPr>
          <w:p w:rsidRPr="003B24E4" w:rsidR="003534FD" w:rsidP="00986F29" w:rsidRDefault="003534FD" w14:paraId="62EBF3C5" w14:textId="77777777">
            <w:pPr>
              <w:jc w:val="center"/>
              <w:rPr>
                <w:highlight w:val="magenta"/>
              </w:rPr>
            </w:pPr>
          </w:p>
        </w:tc>
        <w:tc>
          <w:tcPr>
            <w:tcW w:w="4362" w:type="dxa"/>
            <w:vAlign w:val="center"/>
            <w:tcPrChange w:author="Karen Macambira Ferreira" w:date="2021-03-24T18:56:00Z" w:id="47">
              <w:tcPr>
                <w:tcW w:w="3208" w:type="dxa"/>
                <w:vAlign w:val="center"/>
              </w:tcPr>
            </w:tcPrChange>
          </w:tcPr>
          <w:p w:rsidRPr="003B24E4" w:rsidR="003534FD" w:rsidP="00986F29" w:rsidRDefault="003534FD" w14:paraId="6D98A12B" w14:textId="77777777">
            <w:pPr>
              <w:rPr>
                <w:highlight w:val="magenta"/>
              </w:rPr>
            </w:pPr>
          </w:p>
        </w:tc>
        <w:tc>
          <w:tcPr>
            <w:tcW w:w="2107" w:type="dxa"/>
            <w:vAlign w:val="center"/>
            <w:tcPrChange w:author="Karen Macambira Ferreira" w:date="2021-03-24T18:56:00Z" w:id="48">
              <w:tcPr>
                <w:tcW w:w="3261" w:type="dxa"/>
                <w:vAlign w:val="center"/>
              </w:tcPr>
            </w:tcPrChange>
          </w:tcPr>
          <w:p w:rsidRPr="003B24E4" w:rsidR="003534FD" w:rsidP="00986F29" w:rsidRDefault="003534FD" w14:paraId="2946DB82" w14:textId="77777777">
            <w:pPr>
              <w:rPr>
                <w:highlight w:val="magenta"/>
              </w:rPr>
            </w:pPr>
          </w:p>
        </w:tc>
      </w:tr>
    </w:tbl>
    <w:p w:rsidR="003534FD" w:rsidP="003534FD" w:rsidRDefault="003534FD" w14:paraId="5997CC1D" w14:textId="77777777"/>
    <w:p w:rsidR="003534FD" w:rsidP="003534FD" w:rsidRDefault="003534FD" w14:paraId="110FFD37" w14:textId="77777777">
      <w:pPr>
        <w:sectPr w:rsidR="003534FD" w:rsidSect="00986F29"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77E66D89" w:rsidP="65864F53" w:rsidRDefault="77E66D89" w14:paraId="088BE768" w14:textId="005F2D24">
      <w:pPr>
        <w:pStyle w:val="Ttulo2"/>
        <w:numPr>
          <w:ilvl w:val="0"/>
          <w:numId w:val="11"/>
        </w:numPr>
        <w:rPr>
          <w:rFonts w:cstheme="majorBidi"/>
        </w:rPr>
      </w:pPr>
      <w:bookmarkStart w:name="_Toc68873311" w:id="49"/>
      <w:r>
        <w:lastRenderedPageBreak/>
        <w:t>Descrição do Processo</w:t>
      </w:r>
      <w:bookmarkEnd w:id="49"/>
    </w:p>
    <w:p w:rsidR="5AF520B6" w:rsidP="5AF520B6" w:rsidRDefault="5AF520B6" w14:paraId="09C46E43" w14:textId="4D6B328E">
      <w:pPr>
        <w:rPr>
          <w:rFonts w:ascii="Calibri" w:hAnsi="Calibri" w:eastAsia="MS Mincho"/>
        </w:rPr>
      </w:pPr>
    </w:p>
    <w:p w:rsidR="77E66D89" w:rsidP="5AF520B6" w:rsidRDefault="77E66D89" w14:paraId="5C87958C" w14:textId="021BFF6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65864F53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analista financeiro do cash &amp; </w:t>
      </w:r>
      <w:proofErr w:type="spellStart"/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>bank</w:t>
      </w:r>
      <w:proofErr w:type="spellEnd"/>
    </w:p>
    <w:p w:rsidR="77E66D89" w:rsidP="5AF520B6" w:rsidRDefault="77E66D89" w14:paraId="5D57E990" w14:textId="70A00175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2C0E0E6B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Eu</w:t>
      </w:r>
      <w:r w:rsidRPr="2C0E0E6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="00FA70DC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preciso </w:t>
      </w:r>
      <w:r w:rsidR="00CA6605">
        <w:rPr>
          <w:rFonts w:ascii="Calibri" w:hAnsi="Calibri" w:eastAsia="Calibri" w:cs="Calibri"/>
          <w:color w:val="000000" w:themeColor="text1"/>
          <w:sz w:val="22"/>
          <w:szCs w:val="22"/>
        </w:rPr>
        <w:t>manter</w:t>
      </w:r>
      <w:r w:rsidRPr="2C0E0E6B" w:rsidR="3D9CCC5F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as movimentações do caixa</w:t>
      </w:r>
      <w:r w:rsidR="006A6DD0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(entradas e saídas)</w:t>
      </w:r>
    </w:p>
    <w:p w:rsidR="77E66D89" w:rsidP="5AF520B6" w:rsidRDefault="77E66D89" w14:paraId="69C8424E" w14:textId="74395E41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2C0E0E6B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 xml:space="preserve">Para </w:t>
      </w:r>
      <w:r w:rsidRPr="2C0E0E6B" w:rsidR="75DB1B2C">
        <w:rPr>
          <w:rFonts w:ascii="Calibri" w:hAnsi="Calibri" w:eastAsia="Calibri" w:cs="Calibri"/>
          <w:color w:val="000000" w:themeColor="text1"/>
          <w:sz w:val="22"/>
          <w:szCs w:val="22"/>
        </w:rPr>
        <w:t>gerenciar o fluxo de caixa diário</w:t>
      </w:r>
    </w:p>
    <w:p w:rsidR="00F34C0B" w:rsidP="5AF520B6" w:rsidRDefault="00F34C0B" w14:paraId="646AFA2C" w14:textId="77777777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4B265675" w:rsidP="1BE915FD" w:rsidRDefault="4B265675" w14:paraId="1A746064" w14:textId="290C59E5">
      <w:pPr>
        <w:pStyle w:val="Ttulo2"/>
        <w:numPr>
          <w:ilvl w:val="0"/>
          <w:numId w:val="11"/>
        </w:numPr>
      </w:pPr>
      <w:bookmarkStart w:name="_Toc68873312" w:id="50"/>
      <w:r>
        <w:t>Pré-condições</w:t>
      </w:r>
      <w:bookmarkEnd w:id="50"/>
    </w:p>
    <w:p w:rsidR="1BE915FD" w:rsidRDefault="1BE915FD" w14:paraId="28478AA8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Pr="00F32D6C" w:rsidR="1BE915FD" w:rsidTr="2C0E0E6B" w14:paraId="3B9D68EC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Pr="00F32D6C" w:rsidR="1BE915FD" w:rsidP="1BE915FD" w:rsidRDefault="1BE915FD" w14:paraId="65E9A400" w14:textId="77777777">
            <w:pPr>
              <w:jc w:val="center"/>
              <w:rPr>
                <w:sz w:val="22"/>
                <w:szCs w:val="22"/>
              </w:rPr>
            </w:pPr>
            <w:r w:rsidRPr="00F32D6C">
              <w:rPr>
                <w:b/>
                <w:bCs/>
                <w:sz w:val="22"/>
                <w:szCs w:val="22"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:rsidRPr="00F32D6C" w:rsidR="1BE915FD" w:rsidP="1BE915FD" w:rsidRDefault="1BE915FD" w14:paraId="11F722AE" w14:textId="77777777">
            <w:pPr>
              <w:jc w:val="center"/>
              <w:rPr>
                <w:sz w:val="22"/>
                <w:szCs w:val="22"/>
              </w:rPr>
            </w:pPr>
            <w:r w:rsidRPr="00F32D6C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Pr="00F32D6C" w:rsidR="1BE915FD" w:rsidTr="2C0E0E6B" w14:paraId="064C5633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Pr="00F32D6C" w:rsidR="1BE915FD" w:rsidP="1BE915FD" w:rsidRDefault="1BE915FD" w14:paraId="048364B0" w14:textId="77777777">
            <w:pPr>
              <w:jc w:val="center"/>
              <w:rPr>
                <w:sz w:val="22"/>
                <w:szCs w:val="22"/>
              </w:rPr>
            </w:pPr>
            <w:r w:rsidRPr="00F32D6C">
              <w:rPr>
                <w:sz w:val="22"/>
                <w:szCs w:val="22"/>
              </w:rPr>
              <w:t>PRC01</w:t>
            </w:r>
          </w:p>
        </w:tc>
        <w:tc>
          <w:tcPr>
            <w:tcW w:w="7992" w:type="dxa"/>
            <w:vAlign w:val="center"/>
          </w:tcPr>
          <w:p w:rsidRPr="00F32D6C" w:rsidR="1BE915FD" w:rsidRDefault="1BE915FD" w14:paraId="215DF600" w14:textId="2C00B4E3">
            <w:pPr>
              <w:rPr>
                <w:sz w:val="22"/>
                <w:szCs w:val="22"/>
              </w:rPr>
            </w:pPr>
            <w:r w:rsidRPr="00F32D6C">
              <w:rPr>
                <w:sz w:val="22"/>
                <w:szCs w:val="22"/>
              </w:rPr>
              <w:t xml:space="preserve">Usuário deve estar </w:t>
            </w:r>
            <w:proofErr w:type="spellStart"/>
            <w:r w:rsidRPr="00F32D6C">
              <w:rPr>
                <w:sz w:val="22"/>
                <w:szCs w:val="22"/>
              </w:rPr>
              <w:t>logado</w:t>
            </w:r>
            <w:proofErr w:type="spellEnd"/>
            <w:r w:rsidRPr="00F32D6C">
              <w:rPr>
                <w:sz w:val="22"/>
                <w:szCs w:val="22"/>
              </w:rPr>
              <w:t xml:space="preserve"> no sistema</w:t>
            </w:r>
            <w:r w:rsidR="00F61331">
              <w:rPr>
                <w:sz w:val="22"/>
                <w:szCs w:val="22"/>
              </w:rPr>
              <w:t>.</w:t>
            </w:r>
          </w:p>
        </w:tc>
      </w:tr>
      <w:tr w:rsidRPr="00F32D6C" w:rsidR="1BE915FD" w:rsidTr="2C0E0E6B" w14:paraId="72E032A3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Pr="00F32D6C" w:rsidR="1BE915FD" w:rsidP="1BE915FD" w:rsidRDefault="00F61331" w14:paraId="52586393" w14:textId="4A18945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PRC02</w:t>
            </w:r>
          </w:p>
        </w:tc>
        <w:tc>
          <w:tcPr>
            <w:tcW w:w="7992" w:type="dxa"/>
            <w:vAlign w:val="center"/>
          </w:tcPr>
          <w:p w:rsidRPr="00F32D6C" w:rsidR="1BE915FD" w:rsidP="1BE915FD" w:rsidRDefault="1BE915FD" w14:paraId="13BE308A" w14:textId="33DB2063">
            <w:pPr>
              <w:rPr>
                <w:rFonts w:ascii="Calibri" w:hAnsi="Calibri"/>
                <w:sz w:val="22"/>
                <w:szCs w:val="22"/>
              </w:rPr>
            </w:pPr>
            <w:r w:rsidRPr="00F32D6C">
              <w:rPr>
                <w:rFonts w:ascii="Calibri" w:hAnsi="Calibri"/>
                <w:sz w:val="22"/>
                <w:szCs w:val="22"/>
              </w:rPr>
              <w:t>Os bancos devem estar cadastrados no sistema</w:t>
            </w:r>
            <w:r w:rsidRPr="00F32D6C" w:rsidR="4B1113D7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Pr="00F32D6C" w:rsidR="00F61331" w:rsidTr="2C0E0E6B" w14:paraId="08382150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Pr="00F32D6C" w:rsidR="00F61331" w:rsidP="00F61331" w:rsidRDefault="00F61331" w14:paraId="67B0F6C6" w14:textId="570544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F32D6C">
              <w:rPr>
                <w:sz w:val="22"/>
                <w:szCs w:val="22"/>
              </w:rPr>
              <w:t>PRC03</w:t>
            </w:r>
          </w:p>
        </w:tc>
        <w:tc>
          <w:tcPr>
            <w:tcW w:w="7992" w:type="dxa"/>
            <w:vAlign w:val="center"/>
          </w:tcPr>
          <w:p w:rsidRPr="00F32D6C" w:rsidR="00F61331" w:rsidP="00F61331" w:rsidRDefault="00F61331" w14:paraId="0960F6B3" w14:textId="69CA932E">
            <w:pPr>
              <w:rPr>
                <w:rFonts w:ascii="Calibri" w:hAnsi="Calibri" w:eastAsia="MS Mincho"/>
                <w:sz w:val="22"/>
                <w:szCs w:val="22"/>
              </w:rPr>
            </w:pPr>
            <w:r w:rsidRPr="00F32D6C">
              <w:rPr>
                <w:rFonts w:ascii="Calibri" w:hAnsi="Calibri" w:eastAsia="MS Mincho"/>
                <w:sz w:val="22"/>
                <w:szCs w:val="22"/>
              </w:rPr>
              <w:t>As contas devem estar cadastradas no sistema.</w:t>
            </w:r>
          </w:p>
        </w:tc>
      </w:tr>
      <w:tr w:rsidRPr="00F32D6C" w:rsidR="00F61331" w:rsidTr="2C0E0E6B" w14:paraId="58D255D7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Pr="00F32D6C" w:rsidR="00F61331" w:rsidP="00F61331" w:rsidRDefault="00F61331" w14:paraId="700389FA" w14:textId="3467802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F32D6C">
              <w:rPr>
                <w:sz w:val="22"/>
                <w:szCs w:val="22"/>
              </w:rPr>
              <w:t>PRC04</w:t>
            </w:r>
          </w:p>
        </w:tc>
        <w:tc>
          <w:tcPr>
            <w:tcW w:w="7992" w:type="dxa"/>
            <w:vAlign w:val="center"/>
          </w:tcPr>
          <w:p w:rsidRPr="00F32D6C" w:rsidR="00F61331" w:rsidP="00F61331" w:rsidRDefault="00F61331" w14:paraId="07470ECC" w14:textId="40B91142">
            <w:pPr>
              <w:rPr>
                <w:rFonts w:ascii="Calibri" w:hAnsi="Calibri"/>
                <w:sz w:val="22"/>
                <w:szCs w:val="22"/>
              </w:rPr>
            </w:pPr>
            <w:r w:rsidRPr="00F32D6C">
              <w:rPr>
                <w:rFonts w:ascii="Calibri" w:hAnsi="Calibri"/>
                <w:sz w:val="22"/>
                <w:szCs w:val="22"/>
              </w:rPr>
              <w:t>As operações devem estar cadastradas no sistema.</w:t>
            </w:r>
          </w:p>
        </w:tc>
      </w:tr>
      <w:tr w:rsidRPr="00F32D6C" w:rsidR="00F61331" w:rsidTr="2C0E0E6B" w14:paraId="25BA786E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Pr="00F32D6C" w:rsidR="00F61331" w:rsidP="00F61331" w:rsidRDefault="00F61331" w14:paraId="4A5BD711" w14:textId="6113FF3D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0F32D6C">
              <w:rPr>
                <w:sz w:val="22"/>
                <w:szCs w:val="22"/>
              </w:rPr>
              <w:t>PRC05</w:t>
            </w:r>
          </w:p>
        </w:tc>
        <w:tc>
          <w:tcPr>
            <w:tcW w:w="7992" w:type="dxa"/>
            <w:vAlign w:val="center"/>
          </w:tcPr>
          <w:p w:rsidRPr="00F32D6C" w:rsidR="00F61331" w:rsidP="00F61331" w:rsidRDefault="00F61331" w14:paraId="63B1881D" w14:textId="0F52B4EA">
            <w:pPr>
              <w:rPr>
                <w:rFonts w:ascii="Calibri" w:hAnsi="Calibri" w:eastAsia="MS Mincho"/>
                <w:sz w:val="22"/>
                <w:szCs w:val="22"/>
              </w:rPr>
            </w:pPr>
            <w:r w:rsidRPr="00F32D6C">
              <w:rPr>
                <w:rFonts w:ascii="Calibri" w:hAnsi="Calibri" w:eastAsia="MS Mincho"/>
                <w:sz w:val="22"/>
                <w:szCs w:val="22"/>
              </w:rPr>
              <w:t>As categorias de movimentações devem estar cadastradas no sistema.</w:t>
            </w:r>
          </w:p>
        </w:tc>
      </w:tr>
      <w:tr w:rsidRPr="00F32D6C" w:rsidR="00F61331" w:rsidTr="2C0E0E6B" w14:paraId="096B2116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Pr="00F32D6C" w:rsidR="00F61331" w:rsidP="00F61331" w:rsidRDefault="00F61331" w14:paraId="617A8590" w14:textId="7330001C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0F32D6C">
              <w:rPr>
                <w:sz w:val="22"/>
                <w:szCs w:val="22"/>
              </w:rPr>
              <w:t>PRC06</w:t>
            </w:r>
          </w:p>
        </w:tc>
        <w:tc>
          <w:tcPr>
            <w:tcW w:w="7992" w:type="dxa"/>
            <w:vAlign w:val="center"/>
          </w:tcPr>
          <w:p w:rsidRPr="00F32D6C" w:rsidR="00F61331" w:rsidP="00F61331" w:rsidRDefault="00F61331" w14:paraId="3975D746" w14:textId="661C1955">
            <w:pPr>
              <w:rPr>
                <w:rFonts w:ascii="Calibri" w:hAnsi="Calibri" w:eastAsia="MS Mincho"/>
                <w:sz w:val="22"/>
                <w:szCs w:val="22"/>
              </w:rPr>
            </w:pPr>
            <w:r w:rsidRPr="00F32D6C">
              <w:rPr>
                <w:rFonts w:ascii="Calibri" w:hAnsi="Calibri" w:eastAsia="MS Mincho"/>
                <w:sz w:val="22"/>
                <w:szCs w:val="22"/>
              </w:rPr>
              <w:t>As descrições das movi</w:t>
            </w:r>
            <w:r>
              <w:rPr>
                <w:rFonts w:ascii="Calibri" w:hAnsi="Calibri" w:eastAsia="MS Mincho"/>
                <w:sz w:val="22"/>
                <w:szCs w:val="22"/>
              </w:rPr>
              <w:t>mentações devem estar cadastrada</w:t>
            </w:r>
            <w:r w:rsidRPr="00F32D6C">
              <w:rPr>
                <w:rFonts w:ascii="Calibri" w:hAnsi="Calibri" w:eastAsia="MS Mincho"/>
                <w:sz w:val="22"/>
                <w:szCs w:val="22"/>
              </w:rPr>
              <w:t>s no sistema.</w:t>
            </w:r>
          </w:p>
        </w:tc>
      </w:tr>
      <w:tr w:rsidRPr="00F32D6C" w:rsidR="00F61331" w:rsidTr="2C0E0E6B" w14:paraId="6BF4FD7E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Pr="00F32D6C" w:rsidR="00F61331" w:rsidP="00F61331" w:rsidRDefault="00F61331" w14:paraId="24B0D3C0" w14:textId="5F39D5D3">
            <w:pPr>
              <w:jc w:val="center"/>
              <w:rPr>
                <w:sz w:val="22"/>
                <w:szCs w:val="22"/>
              </w:rPr>
            </w:pPr>
            <w:r w:rsidRPr="00F32D6C">
              <w:rPr>
                <w:sz w:val="22"/>
                <w:szCs w:val="22"/>
              </w:rPr>
              <w:t>PRC07</w:t>
            </w:r>
          </w:p>
        </w:tc>
        <w:tc>
          <w:tcPr>
            <w:tcW w:w="7992" w:type="dxa"/>
            <w:vAlign w:val="center"/>
          </w:tcPr>
          <w:p w:rsidRPr="00F32D6C" w:rsidR="00F61331" w:rsidP="00F61331" w:rsidRDefault="00F61331" w14:paraId="2EB835CE" w14:textId="71FE4356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As movimentações que precisam de aprovação devem ser identificadas no sistema.</w:t>
            </w:r>
          </w:p>
        </w:tc>
      </w:tr>
      <w:tr w:rsidRPr="00F32D6C" w:rsidR="00F61331" w:rsidTr="2C0E0E6B" w14:paraId="5A519DE9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Pr="00F32D6C" w:rsidR="00F61331" w:rsidP="00F61331" w:rsidRDefault="00F61331" w14:paraId="65C80908" w14:textId="48CCFAAF">
            <w:pPr>
              <w:jc w:val="center"/>
              <w:rPr>
                <w:sz w:val="22"/>
                <w:szCs w:val="22"/>
              </w:rPr>
            </w:pPr>
            <w:r w:rsidRPr="00F32D6C">
              <w:rPr>
                <w:sz w:val="22"/>
                <w:szCs w:val="22"/>
              </w:rPr>
              <w:t>PRC08</w:t>
            </w:r>
          </w:p>
        </w:tc>
        <w:tc>
          <w:tcPr>
            <w:tcW w:w="7992" w:type="dxa"/>
            <w:vAlign w:val="center"/>
          </w:tcPr>
          <w:p w:rsidRPr="00F32D6C" w:rsidR="00F61331" w:rsidP="00F61331" w:rsidRDefault="00F61331" w14:paraId="460F76E9" w14:textId="1AC1D3BB">
            <w:pPr>
              <w:rPr>
                <w:rFonts w:ascii="Calibri" w:hAnsi="Calibri" w:eastAsia="MS Mincho"/>
                <w:sz w:val="22"/>
                <w:szCs w:val="22"/>
              </w:rPr>
            </w:pPr>
            <w:r w:rsidRPr="00F32D6C">
              <w:rPr>
                <w:rFonts w:ascii="Calibri" w:hAnsi="Calibri" w:eastAsia="MS Mincho"/>
                <w:sz w:val="22"/>
                <w:szCs w:val="22"/>
              </w:rPr>
              <w:t>As associações entre as descrições das movimentações, as operações e as contas devem estar cadastradas no sistema.</w:t>
            </w:r>
          </w:p>
        </w:tc>
      </w:tr>
    </w:tbl>
    <w:p w:rsidR="2C0E0E6B" w:rsidRDefault="2C0E0E6B" w14:paraId="4F02C6B9" w14:textId="3C101ABA"/>
    <w:p w:rsidR="003534FD" w:rsidP="2805A372" w:rsidRDefault="356CEFF4" w14:paraId="61829076" w14:textId="17EC66B3">
      <w:pPr>
        <w:rPr>
          <w:color w:val="FF0000"/>
        </w:rPr>
      </w:pPr>
      <w:r w:rsidRPr="56045DDB">
        <w:rPr>
          <w:color w:val="FF0000"/>
        </w:rPr>
        <w:t>Obs.: Essas pré-condições serão atendidas com cargas em tabelas</w:t>
      </w:r>
      <w:r w:rsidRPr="56045DDB" w:rsidR="4CFDB15A">
        <w:rPr>
          <w:color w:val="FF0000"/>
        </w:rPr>
        <w:t>, exceto a PRC01.</w:t>
      </w:r>
    </w:p>
    <w:p w:rsidR="00F34C0B" w:rsidP="2805A372" w:rsidRDefault="00F34C0B" w14:paraId="7666E4F8" w14:textId="77777777">
      <w:pPr>
        <w:rPr>
          <w:color w:val="FF0000"/>
        </w:rPr>
      </w:pPr>
    </w:p>
    <w:p w:rsidR="4CBCAEC8" w:rsidP="2805A372" w:rsidRDefault="19BDAC64" w14:paraId="57339B33" w14:textId="762B4166">
      <w:pPr>
        <w:pStyle w:val="Ttulo2"/>
        <w:numPr>
          <w:ilvl w:val="0"/>
          <w:numId w:val="11"/>
        </w:numPr>
      </w:pPr>
      <w:bookmarkStart w:name="_Toc68873313" w:id="51"/>
      <w:r>
        <w:t xml:space="preserve">Tela de </w:t>
      </w:r>
      <w:r w:rsidR="00B217B0">
        <w:t>Manter</w:t>
      </w:r>
      <w:r w:rsidR="000B6ACC">
        <w:t xml:space="preserve"> Movimentações</w:t>
      </w:r>
      <w:r w:rsidR="0038589A">
        <w:t xml:space="preserve"> de Caixa</w:t>
      </w:r>
      <w:bookmarkEnd w:id="51"/>
    </w:p>
    <w:p w:rsidRPr="007E14D0" w:rsidR="007E14D0" w:rsidP="007E14D0" w:rsidRDefault="004C49B1" w14:paraId="3DF77CC0" w14:textId="1C1AC3D7">
      <w:ins w:author="Karen Macambira Ferreira" w:date="2021-03-25T10:32:00Z" w:id="314135271">
        <w:r w:rsidR="004C49B1">
          <w:drawing>
            <wp:inline wp14:editId="79248835" wp14:anchorId="4F218E56">
              <wp:extent cx="6343650" cy="4192270"/>
              <wp:effectExtent l="0" t="0" r="0" b="0"/>
              <wp:docPr id="2" name="Imagem 2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Imagem 2"/>
                      <pic:cNvPicPr/>
                    </pic:nvPicPr>
                    <pic:blipFill>
                      <a:blip r:embed="R9331733a9395446e">
                        <a:extLst xmlns:a="http://schemas.openxmlformats.org/drawingml/2006/main"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6343650" cy="419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author="Karen Macambira Ferreira" w:date="2021-03-25T10:32:00Z" w:id="961771133">
        <w:r w:rsidR="008C4917">
          <w:drawing>
            <wp:inline wp14:editId="56F490EA" wp14:anchorId="59AE6ADB">
              <wp:extent cx="6343650" cy="4269740"/>
              <wp:effectExtent l="0" t="0" r="0" b="0"/>
              <wp:docPr id="1" name="Imagem 1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Imagem 1"/>
                      <pic:cNvPicPr/>
                    </pic:nvPicPr>
                    <pic:blipFill>
                      <a:blip r:embed="Raa5120794da64b2b">
                        <a:extLst xmlns:a="http://schemas.openxmlformats.org/drawingml/2006/main"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6343650" cy="4269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692"/>
        <w:gridCol w:w="1270"/>
        <w:gridCol w:w="1334"/>
        <w:gridCol w:w="1276"/>
        <w:gridCol w:w="4408"/>
      </w:tblGrid>
      <w:tr w:rsidRPr="00B55849" w:rsidR="1CC6FEFF" w:rsidTr="14641D1F" w14:paraId="77203680" w14:textId="77777777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  <w:vAlign w:val="center"/>
          </w:tcPr>
          <w:p w:rsidRPr="00B55849" w:rsidR="014DC21F" w:rsidP="1CC6FEFF" w:rsidRDefault="00012239" w14:paraId="1379146C" w14:textId="31BA5483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B55849">
              <w:rPr>
                <w:rFonts w:cstheme="minorHAnsi"/>
                <w:b/>
                <w:bCs/>
                <w:sz w:val="22"/>
                <w:szCs w:val="22"/>
              </w:rPr>
              <w:lastRenderedPageBreak/>
              <w:t xml:space="preserve">TELA </w:t>
            </w:r>
            <w:r w:rsidRPr="00B55849" w:rsidR="00B217B0">
              <w:rPr>
                <w:rFonts w:cstheme="minorHAnsi"/>
                <w:b/>
                <w:bCs/>
                <w:sz w:val="22"/>
                <w:szCs w:val="22"/>
              </w:rPr>
              <w:t>MANTER</w:t>
            </w:r>
            <w:r w:rsidRPr="00B55849" w:rsidR="008E74DE">
              <w:rPr>
                <w:rFonts w:cstheme="minorHAnsi"/>
                <w:b/>
                <w:bCs/>
                <w:sz w:val="22"/>
                <w:szCs w:val="22"/>
              </w:rPr>
              <w:t xml:space="preserve"> MOVIMENTAÇÕES</w:t>
            </w:r>
            <w:r w:rsidRPr="00B55849" w:rsidR="003E496A">
              <w:rPr>
                <w:rFonts w:cstheme="minorHAnsi"/>
                <w:b/>
                <w:bCs/>
                <w:sz w:val="22"/>
                <w:szCs w:val="22"/>
              </w:rPr>
              <w:t xml:space="preserve"> DE CAIXA</w:t>
            </w:r>
          </w:p>
          <w:p w:rsidRPr="00B55849" w:rsidR="1CC6FEFF" w:rsidP="1CC6FEFF" w:rsidRDefault="1CC6FEFF" w14:paraId="173398FB" w14:textId="3A7502EA">
            <w:pPr>
              <w:jc w:val="center"/>
              <w:rPr>
                <w:rFonts w:eastAsia="MS Mincho" w:cstheme="minorHAnsi"/>
                <w:b/>
                <w:bCs/>
                <w:sz w:val="22"/>
                <w:szCs w:val="22"/>
              </w:rPr>
            </w:pPr>
          </w:p>
        </w:tc>
      </w:tr>
      <w:tr w:rsidRPr="00B55849" w:rsidR="00DE2988" w:rsidTr="14641D1F" w14:paraId="7C3B6CF3" w14:textId="77777777">
        <w:trPr>
          <w:trHeight w:val="300"/>
          <w:jc w:val="center"/>
        </w:trPr>
        <w:tc>
          <w:tcPr>
            <w:tcW w:w="1696" w:type="dxa"/>
            <w:shd w:val="clear" w:color="auto" w:fill="C0C0C0"/>
            <w:vAlign w:val="center"/>
          </w:tcPr>
          <w:p w:rsidRPr="00B55849" w:rsidR="1CC6FEFF" w:rsidP="1CC6FEFF" w:rsidRDefault="1CC6FEFF" w14:paraId="3303B631" w14:textId="59F1FE8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B55849">
              <w:rPr>
                <w:rFonts w:cstheme="minorHAnsi"/>
                <w:b/>
                <w:bCs/>
                <w:sz w:val="22"/>
                <w:szCs w:val="22"/>
              </w:rPr>
              <w:t>C</w:t>
            </w:r>
            <w:r w:rsidRPr="00B55849" w:rsidR="76EFA49C">
              <w:rPr>
                <w:rFonts w:cstheme="minorHAnsi"/>
                <w:b/>
                <w:bCs/>
                <w:sz w:val="22"/>
                <w:szCs w:val="22"/>
              </w:rPr>
              <w:t>ampo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Pr="00B55849" w:rsidR="5E40BB70" w:rsidP="1CC6FEFF" w:rsidRDefault="5E40BB70" w14:paraId="1561141B" w14:textId="3F311A8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Pr="00B55849" w:rsidR="7B540A54" w:rsidP="1CC6FEFF" w:rsidRDefault="7B540A54" w14:paraId="67F5801F" w14:textId="028CE0AA">
            <w:pPr>
              <w:jc w:val="center"/>
              <w:rPr>
                <w:rFonts w:eastAsia="MS Mincho" w:cstheme="minorHAnsi"/>
                <w:b/>
                <w:bCs/>
                <w:sz w:val="22"/>
                <w:szCs w:val="22"/>
              </w:rPr>
            </w:pPr>
            <w:r w:rsidRPr="00B55849">
              <w:rPr>
                <w:rFonts w:eastAsia="MS Mincho" w:cstheme="minorHAns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Pr="00B55849" w:rsidR="1CC6FEFF" w:rsidP="1CC6FEFF" w:rsidRDefault="1CC6FEFF" w14:paraId="3A13CABD" w14:textId="777777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B55849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598" w:type="dxa"/>
            <w:shd w:val="clear" w:color="auto" w:fill="C0C0C0"/>
            <w:vAlign w:val="center"/>
          </w:tcPr>
          <w:p w:rsidRPr="00B55849" w:rsidR="5679AC16" w:rsidP="1CC6FEFF" w:rsidRDefault="5679AC16" w14:paraId="60611A65" w14:textId="057DC93E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b/>
                <w:bCs/>
                <w:sz w:val="22"/>
                <w:szCs w:val="22"/>
              </w:rPr>
              <w:t>Regras</w:t>
            </w:r>
          </w:p>
        </w:tc>
      </w:tr>
      <w:tr w:rsidRPr="00B55849" w:rsidR="00CA6605" w:rsidTr="14641D1F" w14:paraId="294851BB" w14:textId="77777777">
        <w:trPr>
          <w:trHeight w:val="279"/>
          <w:jc w:val="center"/>
        </w:trPr>
        <w:tc>
          <w:tcPr>
            <w:tcW w:w="1696" w:type="dxa"/>
            <w:vAlign w:val="center"/>
          </w:tcPr>
          <w:p w:rsidRPr="00B55849" w:rsidR="00CA6605" w:rsidP="3CD356CC" w:rsidRDefault="00CA6605" w14:paraId="201765D5" w14:textId="3BC53112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B55849">
              <w:rPr>
                <w:rFonts w:eastAsia="Calibri" w:cstheme="minorHAnsi"/>
                <w:color w:val="000000" w:themeColor="text1"/>
                <w:sz w:val="22"/>
                <w:szCs w:val="22"/>
              </w:rPr>
              <w:t>Conta</w:t>
            </w:r>
          </w:p>
        </w:tc>
        <w:tc>
          <w:tcPr>
            <w:tcW w:w="1276" w:type="dxa"/>
            <w:vAlign w:val="center"/>
          </w:tcPr>
          <w:p w:rsidRPr="00B55849" w:rsidR="00CA6605" w:rsidP="1CC6FEFF" w:rsidRDefault="00CA6605" w14:paraId="3CAA643C" w14:textId="4E8EF6B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B55849">
              <w:rPr>
                <w:rFonts w:cstheme="minorHAnsi"/>
                <w:sz w:val="22"/>
                <w:szCs w:val="22"/>
              </w:rPr>
              <w:t>ComboBox</w:t>
            </w:r>
            <w:proofErr w:type="spellEnd"/>
          </w:p>
        </w:tc>
        <w:tc>
          <w:tcPr>
            <w:tcW w:w="1134" w:type="dxa"/>
            <w:vAlign w:val="center"/>
          </w:tcPr>
          <w:p w:rsidRPr="00B55849" w:rsidR="00CA6605" w:rsidP="1CC6FEFF" w:rsidRDefault="00B217B0" w14:paraId="6FD4330D" w14:textId="1B8FC321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  <w:vAlign w:val="center"/>
          </w:tcPr>
          <w:p w:rsidRPr="00B55849" w:rsidR="00CA6605" w:rsidP="1CC6FEFF" w:rsidRDefault="00CA6605" w14:paraId="3AB77116" w14:textId="5AD5F28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598" w:type="dxa"/>
            <w:vAlign w:val="center"/>
          </w:tcPr>
          <w:p w:rsidRPr="00B55849" w:rsidR="00CA6605" w:rsidP="14641D1F" w:rsidRDefault="00CA6605" w14:paraId="2A7A1A1B" w14:textId="090A0127">
            <w:pPr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Lista de contas com domínios de movimentações associados.</w:t>
            </w:r>
            <w:ins w:author="Karen Macambira Ferreira" w:date="2021-04-06T12:37:00Z" w:id="54">
              <w:r w:rsidRPr="00B55849" w:rsidR="76622405">
                <w:rPr>
                  <w:rFonts w:cstheme="minorHAnsi"/>
                  <w:sz w:val="22"/>
                  <w:szCs w:val="22"/>
                </w:rPr>
                <w:t xml:space="preserve"> Sem opção de todos.</w:t>
              </w:r>
            </w:ins>
          </w:p>
        </w:tc>
      </w:tr>
      <w:tr w:rsidRPr="00B55849" w:rsidR="00CA6605" w:rsidTr="14641D1F" w14:paraId="398DCDC0" w14:textId="77777777">
        <w:trPr>
          <w:trHeight w:val="279"/>
          <w:jc w:val="center"/>
        </w:trPr>
        <w:tc>
          <w:tcPr>
            <w:tcW w:w="1696" w:type="dxa"/>
            <w:vAlign w:val="center"/>
          </w:tcPr>
          <w:p w:rsidRPr="00B55849" w:rsidR="00CA6605" w:rsidP="14641D1F" w:rsidRDefault="00815BC6" w14:paraId="12395884" w14:textId="486C9115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Data</w:t>
            </w:r>
            <w:del w:author="Karen Macambira Ferreira" w:date="2021-04-06T12:38:00Z" w:id="55">
              <w:r w:rsidRPr="00B55849" w:rsidDel="00CA6605" w:rsidR="00CA6605">
                <w:rPr>
                  <w:rFonts w:eastAsia="MS Mincho" w:cstheme="minorHAnsi"/>
                  <w:sz w:val="22"/>
                  <w:szCs w:val="22"/>
                </w:rPr>
                <w:delText>Data</w:delText>
              </w:r>
            </w:del>
          </w:p>
        </w:tc>
        <w:tc>
          <w:tcPr>
            <w:tcW w:w="1276" w:type="dxa"/>
            <w:vAlign w:val="center"/>
          </w:tcPr>
          <w:p w:rsidRPr="00B55849" w:rsidR="00CA6605" w:rsidP="00CA6605" w:rsidRDefault="00B217B0" w14:paraId="3D057826" w14:textId="5F1E756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34" w:type="dxa"/>
            <w:vAlign w:val="center"/>
          </w:tcPr>
          <w:p w:rsidRPr="00B55849" w:rsidR="00CA6605" w:rsidP="00CA6605" w:rsidRDefault="00B217B0" w14:paraId="15DF2C7D" w14:textId="2E89EB1F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8</w:t>
            </w:r>
          </w:p>
        </w:tc>
        <w:tc>
          <w:tcPr>
            <w:tcW w:w="1276" w:type="dxa"/>
            <w:vAlign w:val="center"/>
          </w:tcPr>
          <w:p w:rsidRPr="00B55849" w:rsidR="00CA6605" w:rsidP="00CA6605" w:rsidRDefault="00B217B0" w14:paraId="2DBA735B" w14:textId="3A42464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598" w:type="dxa"/>
            <w:vAlign w:val="center"/>
          </w:tcPr>
          <w:p w:rsidRPr="00B55849" w:rsidR="00CA6605" w:rsidP="00306E62" w:rsidRDefault="00B217B0" w14:paraId="64E82985" w14:textId="5E3B1165">
            <w:pPr>
              <w:rPr>
                <w:rFonts w:cstheme="minorHAnsi"/>
                <w:sz w:val="22"/>
                <w:szCs w:val="22"/>
              </w:rPr>
            </w:pPr>
            <w:del w:author="Karen Macambira Ferreira" w:date="2021-04-06T12:38:00Z" w:id="56">
              <w:r w:rsidRPr="00B55849" w:rsidDel="00B217B0">
                <w:rPr>
                  <w:rFonts w:cstheme="minorHAnsi"/>
                  <w:sz w:val="22"/>
                  <w:szCs w:val="22"/>
                </w:rPr>
                <w:delText>Data</w:delText>
              </w:r>
            </w:del>
            <w:r w:rsidRPr="00B55849" w:rsidR="0006606A">
              <w:rPr>
                <w:rFonts w:cstheme="minorHAnsi"/>
                <w:sz w:val="22"/>
                <w:szCs w:val="22"/>
              </w:rPr>
              <w:t xml:space="preserve">Data </w:t>
            </w:r>
            <w:r w:rsidRPr="00B55849">
              <w:rPr>
                <w:rFonts w:cstheme="minorHAnsi"/>
                <w:sz w:val="22"/>
                <w:szCs w:val="22"/>
              </w:rPr>
              <w:t xml:space="preserve">de </w:t>
            </w:r>
            <w:r w:rsidRPr="00B55849" w:rsidR="0006606A">
              <w:rPr>
                <w:rFonts w:cstheme="minorHAnsi"/>
                <w:sz w:val="22"/>
                <w:szCs w:val="22"/>
              </w:rPr>
              <w:t>consulta</w:t>
            </w:r>
            <w:r w:rsidR="00306E62">
              <w:rPr>
                <w:rFonts w:cstheme="minorHAnsi"/>
                <w:sz w:val="22"/>
                <w:szCs w:val="22"/>
              </w:rPr>
              <w:t>/inclusão</w:t>
            </w:r>
            <w:r w:rsidRPr="00B55849">
              <w:rPr>
                <w:rFonts w:cstheme="minorHAnsi"/>
                <w:sz w:val="22"/>
                <w:szCs w:val="22"/>
              </w:rPr>
              <w:t xml:space="preserve"> da</w:t>
            </w:r>
            <w:ins w:author="Karen Macambira Ferreira" w:date="2021-04-06T12:38:00Z" w:id="57">
              <w:r w:rsidRPr="00B55849" w:rsidR="662DD4EA">
                <w:rPr>
                  <w:rFonts w:cstheme="minorHAnsi"/>
                  <w:sz w:val="22"/>
                  <w:szCs w:val="22"/>
                </w:rPr>
                <w:t>s</w:t>
              </w:r>
            </w:ins>
            <w:r w:rsidRPr="00B55849">
              <w:rPr>
                <w:rFonts w:cstheme="minorHAnsi"/>
                <w:sz w:val="22"/>
                <w:szCs w:val="22"/>
              </w:rPr>
              <w:t xml:space="preserve"> movimentaç</w:t>
            </w:r>
            <w:ins w:author="Karen Macambira Ferreira" w:date="2021-04-06T12:38:00Z" w:id="58">
              <w:r w:rsidRPr="00B55849" w:rsidR="02CF2093">
                <w:rPr>
                  <w:rFonts w:cstheme="minorHAnsi"/>
                  <w:sz w:val="22"/>
                  <w:szCs w:val="22"/>
                </w:rPr>
                <w:t>ões</w:t>
              </w:r>
            </w:ins>
            <w:r w:rsidRPr="00B55849" w:rsidR="0006606A">
              <w:rPr>
                <w:rFonts w:cstheme="minorHAnsi"/>
                <w:sz w:val="22"/>
                <w:szCs w:val="22"/>
              </w:rPr>
              <w:t>.</w:t>
            </w:r>
            <w:del w:author="Karen Macambira Ferreira" w:date="2021-04-06T12:38:00Z" w:id="59">
              <w:r w:rsidRPr="00B55849" w:rsidDel="00B217B0">
                <w:rPr>
                  <w:rFonts w:cstheme="minorHAnsi"/>
                  <w:sz w:val="22"/>
                  <w:szCs w:val="22"/>
                </w:rPr>
                <w:delText>ão</w:delText>
              </w:r>
            </w:del>
          </w:p>
        </w:tc>
      </w:tr>
      <w:tr w:rsidRPr="00B55849" w:rsidR="0006606A" w:rsidTr="14641D1F" w14:paraId="54276208" w14:textId="77777777">
        <w:trPr>
          <w:trHeight w:val="279"/>
          <w:jc w:val="center"/>
        </w:trPr>
        <w:tc>
          <w:tcPr>
            <w:tcW w:w="1696" w:type="dxa"/>
            <w:vAlign w:val="center"/>
          </w:tcPr>
          <w:p w:rsidRPr="00B55849" w:rsidR="0006606A" w:rsidP="0006606A" w:rsidRDefault="0006606A" w14:paraId="7DC97208" w14:textId="5C4EAD59">
            <w:pPr>
              <w:spacing w:after="160" w:line="259" w:lineRule="auto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Consultar</w:t>
            </w:r>
          </w:p>
        </w:tc>
        <w:tc>
          <w:tcPr>
            <w:tcW w:w="1276" w:type="dxa"/>
            <w:vAlign w:val="center"/>
          </w:tcPr>
          <w:p w:rsidRPr="00B55849" w:rsidR="0006606A" w:rsidP="0006606A" w:rsidRDefault="0006606A" w14:paraId="34289159" w14:textId="63E96CFE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Botão</w:t>
            </w:r>
          </w:p>
        </w:tc>
        <w:tc>
          <w:tcPr>
            <w:tcW w:w="1134" w:type="dxa"/>
            <w:vAlign w:val="center"/>
          </w:tcPr>
          <w:p w:rsidRPr="00B55849" w:rsidR="0006606A" w:rsidP="0006606A" w:rsidRDefault="0006606A" w14:paraId="135CC14D" w14:textId="451C060F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  <w:vAlign w:val="center"/>
          </w:tcPr>
          <w:p w:rsidRPr="00B55849" w:rsidR="0006606A" w:rsidP="0006606A" w:rsidRDefault="0006606A" w14:paraId="687062C3" w14:textId="497274F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598" w:type="dxa"/>
            <w:vAlign w:val="center"/>
          </w:tcPr>
          <w:p w:rsidRPr="00B55849" w:rsidR="0006606A" w:rsidP="00306E62" w:rsidRDefault="0006606A" w14:paraId="3A89D118" w14:textId="0F31B660">
            <w:pPr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Lista as movimentações as</w:t>
            </w:r>
            <w:r w:rsidR="00306E62">
              <w:rPr>
                <w:rFonts w:cstheme="minorHAnsi"/>
                <w:sz w:val="22"/>
                <w:szCs w:val="22"/>
              </w:rPr>
              <w:t>sociadas à conta selecionada na data informada</w:t>
            </w:r>
            <w:r w:rsidRPr="00B55849">
              <w:rPr>
                <w:rFonts w:cstheme="minorHAnsi"/>
                <w:sz w:val="22"/>
                <w:szCs w:val="22"/>
              </w:rPr>
              <w:t xml:space="preserve"> com valores lançados </w:t>
            </w:r>
            <w:ins w:author="Karen Macambira Ferreira" w:date="2021-03-25T10:33:00Z" w:id="60">
              <w:r w:rsidRPr="00B55849">
                <w:rPr>
                  <w:rFonts w:cstheme="minorHAnsi"/>
                  <w:sz w:val="22"/>
                  <w:szCs w:val="22"/>
                </w:rPr>
                <w:t>e as que não tiver valores lançados são carregadas da tabela de domínio.</w:t>
              </w:r>
            </w:ins>
            <w:del w:author="Karen Macambira Ferreira" w:date="2021-03-25T10:33:00Z" w:id="61">
              <w:r w:rsidRPr="00B55849" w:rsidDel="004C49B1">
                <w:rPr>
                  <w:rFonts w:cstheme="minorHAnsi"/>
                  <w:sz w:val="22"/>
                  <w:szCs w:val="22"/>
                </w:rPr>
                <w:delText>(tela de consulta).</w:delText>
              </w:r>
            </w:del>
          </w:p>
        </w:tc>
      </w:tr>
      <w:tr w:rsidRPr="00B55849" w:rsidR="0006606A" w:rsidDel="004C49B1" w:rsidTr="14641D1F" w14:paraId="409904AF" w14:textId="498B98C3">
        <w:trPr>
          <w:trHeight w:val="279"/>
          <w:jc w:val="center"/>
          <w:del w:author="Karen Macambira Ferreira" w:date="2021-03-25T10:30:00Z" w:id="62"/>
        </w:trPr>
        <w:tc>
          <w:tcPr>
            <w:tcW w:w="1696" w:type="dxa"/>
            <w:vAlign w:val="center"/>
          </w:tcPr>
          <w:p w:rsidRPr="00B55849" w:rsidR="0006606A" w:rsidDel="004C49B1" w:rsidP="0006606A" w:rsidRDefault="0006606A" w14:paraId="1E332061" w14:textId="54A86835">
            <w:pPr>
              <w:spacing w:after="160" w:line="259" w:lineRule="auto"/>
              <w:rPr>
                <w:del w:author="Karen Macambira Ferreira" w:date="2021-03-25T10:30:00Z" w:id="63"/>
                <w:rFonts w:eastAsia="MS Mincho" w:cstheme="minorHAnsi"/>
                <w:sz w:val="22"/>
                <w:szCs w:val="22"/>
              </w:rPr>
            </w:pPr>
            <w:del w:author="Karen Macambira Ferreira" w:date="2021-03-25T10:30:00Z" w:id="64">
              <w:r w:rsidRPr="00B55849" w:rsidDel="004C49B1">
                <w:rPr>
                  <w:rFonts w:eastAsia="MS Mincho" w:cstheme="minorHAnsi"/>
                  <w:sz w:val="22"/>
                  <w:szCs w:val="22"/>
                </w:rPr>
                <w:delText>Incluir</w:delText>
              </w:r>
            </w:del>
          </w:p>
        </w:tc>
        <w:tc>
          <w:tcPr>
            <w:tcW w:w="1276" w:type="dxa"/>
            <w:vAlign w:val="center"/>
          </w:tcPr>
          <w:p w:rsidRPr="00B55849" w:rsidR="0006606A" w:rsidDel="004C49B1" w:rsidP="0006606A" w:rsidRDefault="0006606A" w14:paraId="2A6DDD3D" w14:textId="6DD2E51A">
            <w:pPr>
              <w:jc w:val="center"/>
              <w:rPr>
                <w:del w:author="Karen Macambira Ferreira" w:date="2021-03-25T10:30:00Z" w:id="65"/>
                <w:rFonts w:cstheme="minorHAnsi"/>
                <w:sz w:val="22"/>
                <w:szCs w:val="22"/>
              </w:rPr>
            </w:pPr>
            <w:del w:author="Karen Macambira Ferreira" w:date="2021-03-25T10:30:00Z" w:id="66">
              <w:r w:rsidRPr="00B55849" w:rsidDel="004C49B1">
                <w:rPr>
                  <w:rFonts w:cstheme="minorHAnsi"/>
                  <w:sz w:val="22"/>
                  <w:szCs w:val="22"/>
                </w:rPr>
                <w:delText>Botão</w:delText>
              </w:r>
            </w:del>
          </w:p>
        </w:tc>
        <w:tc>
          <w:tcPr>
            <w:tcW w:w="1134" w:type="dxa"/>
            <w:vAlign w:val="center"/>
          </w:tcPr>
          <w:p w:rsidRPr="00B55849" w:rsidR="0006606A" w:rsidDel="004C49B1" w:rsidP="0006606A" w:rsidRDefault="0006606A" w14:paraId="53CD493F" w14:textId="4EAC0E54">
            <w:pPr>
              <w:jc w:val="center"/>
              <w:rPr>
                <w:del w:author="Karen Macambira Ferreira" w:date="2021-03-25T10:30:00Z" w:id="67"/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Pr="00B55849" w:rsidR="0006606A" w:rsidDel="004C49B1" w:rsidP="0006606A" w:rsidRDefault="0006606A" w14:paraId="057FD8CC" w14:textId="7AFCF958">
            <w:pPr>
              <w:jc w:val="center"/>
              <w:rPr>
                <w:del w:author="Karen Macambira Ferreira" w:date="2021-03-25T10:30:00Z" w:id="68"/>
                <w:rFonts w:cstheme="minorHAnsi"/>
                <w:sz w:val="22"/>
                <w:szCs w:val="22"/>
              </w:rPr>
            </w:pPr>
            <w:del w:author="Karen Macambira Ferreira" w:date="2021-03-25T10:30:00Z" w:id="69">
              <w:r w:rsidRPr="00B55849" w:rsidDel="004C49B1">
                <w:rPr>
                  <w:rFonts w:cstheme="minorHAnsi"/>
                  <w:sz w:val="22"/>
                  <w:szCs w:val="22"/>
                </w:rPr>
                <w:delText>Sim</w:delText>
              </w:r>
            </w:del>
          </w:p>
        </w:tc>
        <w:tc>
          <w:tcPr>
            <w:tcW w:w="4598" w:type="dxa"/>
            <w:vAlign w:val="center"/>
          </w:tcPr>
          <w:p w:rsidRPr="00B55849" w:rsidR="0006606A" w:rsidDel="004C49B1" w:rsidP="0006606A" w:rsidRDefault="0006606A" w14:paraId="14ACB499" w14:textId="498D3734">
            <w:pPr>
              <w:rPr>
                <w:del w:author="Karen Macambira Ferreira" w:date="2021-03-25T10:30:00Z" w:id="70"/>
                <w:rFonts w:cstheme="minorHAnsi"/>
                <w:sz w:val="22"/>
                <w:szCs w:val="22"/>
              </w:rPr>
            </w:pPr>
            <w:del w:author="Karen Macambira Ferreira" w:date="2021-03-25T10:30:00Z" w:id="71">
              <w:r w:rsidRPr="00B55849" w:rsidDel="004C49B1">
                <w:rPr>
                  <w:rFonts w:cstheme="minorHAnsi"/>
                  <w:sz w:val="22"/>
                  <w:szCs w:val="22"/>
                </w:rPr>
                <w:delText>Lista os domínios de movimentações associados à conta selecionada na data informada sem valores lançados (tela de inclusão).</w:delText>
              </w:r>
            </w:del>
          </w:p>
        </w:tc>
      </w:tr>
      <w:tr w:rsidRPr="00B55849" w:rsidR="0006606A" w:rsidTr="14641D1F" w14:paraId="1EB0892D" w14:textId="77777777">
        <w:trPr>
          <w:trHeight w:val="279"/>
          <w:jc w:val="center"/>
        </w:trPr>
        <w:tc>
          <w:tcPr>
            <w:tcW w:w="1696" w:type="dxa"/>
            <w:vAlign w:val="center"/>
          </w:tcPr>
          <w:p w:rsidRPr="00B55849" w:rsidR="0006606A" w:rsidP="0006606A" w:rsidRDefault="0006606A" w14:paraId="411F24B0" w14:textId="47D1921D">
            <w:pPr>
              <w:spacing w:after="160" w:line="259" w:lineRule="auto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Filtrar</w:t>
            </w:r>
          </w:p>
        </w:tc>
        <w:tc>
          <w:tcPr>
            <w:tcW w:w="1276" w:type="dxa"/>
            <w:vAlign w:val="center"/>
          </w:tcPr>
          <w:p w:rsidRPr="00B55849" w:rsidR="0006606A" w:rsidP="0006606A" w:rsidRDefault="0006606A" w14:paraId="62CF4130" w14:textId="6AF122C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Botão</w:t>
            </w:r>
          </w:p>
        </w:tc>
        <w:tc>
          <w:tcPr>
            <w:tcW w:w="1134" w:type="dxa"/>
            <w:vAlign w:val="center"/>
          </w:tcPr>
          <w:p w:rsidRPr="00B55849" w:rsidR="0006606A" w:rsidP="0006606A" w:rsidRDefault="0006606A" w14:paraId="4404B2B1" w14:textId="5F214A82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  <w:vAlign w:val="center"/>
          </w:tcPr>
          <w:p w:rsidRPr="00B55849" w:rsidR="0006606A" w:rsidP="0006606A" w:rsidRDefault="0006606A" w14:paraId="03480B7E" w14:textId="2DF324D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598" w:type="dxa"/>
            <w:vAlign w:val="center"/>
          </w:tcPr>
          <w:p w:rsidRPr="00B55849" w:rsidR="0006606A" w:rsidP="0006606A" w:rsidRDefault="0006606A" w14:paraId="7DED966B" w14:textId="1AD1F9D4">
            <w:pPr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Exibe os filtros disponíveis: categorias, operações, IN/OUT e aprovada. Todos os filtros têm a opção “Todos”.</w:t>
            </w:r>
          </w:p>
        </w:tc>
      </w:tr>
      <w:tr w:rsidRPr="00B55849" w:rsidR="0006606A" w:rsidTr="14641D1F" w14:paraId="78805555" w14:textId="77777777">
        <w:trPr>
          <w:trHeight w:val="279"/>
          <w:jc w:val="center"/>
        </w:trPr>
        <w:tc>
          <w:tcPr>
            <w:tcW w:w="1696" w:type="dxa"/>
            <w:vAlign w:val="center"/>
          </w:tcPr>
          <w:p w:rsidRPr="00B55849" w:rsidR="0006606A" w:rsidP="0006606A" w:rsidRDefault="0006606A" w14:paraId="6DAA38E5" w14:textId="0A944E68">
            <w:pPr>
              <w:spacing w:after="160" w:line="259" w:lineRule="auto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Salvar</w:t>
            </w:r>
          </w:p>
        </w:tc>
        <w:tc>
          <w:tcPr>
            <w:tcW w:w="1276" w:type="dxa"/>
            <w:vAlign w:val="center"/>
          </w:tcPr>
          <w:p w:rsidRPr="00B55849" w:rsidR="0006606A" w:rsidP="0006606A" w:rsidRDefault="0006606A" w14:paraId="3655A593" w14:textId="3FD0B7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Botão</w:t>
            </w:r>
          </w:p>
        </w:tc>
        <w:tc>
          <w:tcPr>
            <w:tcW w:w="1134" w:type="dxa"/>
            <w:vAlign w:val="center"/>
          </w:tcPr>
          <w:p w:rsidRPr="00B55849" w:rsidR="0006606A" w:rsidP="0006606A" w:rsidRDefault="0006606A" w14:paraId="0EBDBFF6" w14:textId="1B344DFF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  <w:vAlign w:val="center"/>
          </w:tcPr>
          <w:p w:rsidRPr="00B55849" w:rsidR="0006606A" w:rsidP="0006606A" w:rsidRDefault="0006606A" w14:paraId="207A05C1" w14:textId="330C43A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598" w:type="dxa"/>
            <w:vAlign w:val="center"/>
          </w:tcPr>
          <w:p w:rsidRPr="00B55849" w:rsidR="0006606A" w:rsidDel="004C49B1" w:rsidP="0006606A" w:rsidRDefault="0006606A" w14:paraId="3075E6E1" w14:textId="6E99C46E">
            <w:pPr>
              <w:rPr>
                <w:del w:author="Karen Macambira Ferreira" w:date="2021-03-25T10:34:00Z" w:id="72"/>
                <w:rFonts w:cstheme="minorHAnsi"/>
                <w:sz w:val="22"/>
                <w:szCs w:val="22"/>
              </w:rPr>
            </w:pPr>
            <w:del w:author="Karen Macambira Ferreira" w:date="2021-03-25T10:34:00Z" w:id="73">
              <w:r w:rsidRPr="00B55849" w:rsidDel="004C49B1">
                <w:rPr>
                  <w:rFonts w:cstheme="minorHAnsi"/>
                  <w:sz w:val="22"/>
                  <w:szCs w:val="22"/>
                </w:rPr>
                <w:delText>Tela de consulta: salva somente as alterações nas aprovações, caso haja.</w:delText>
              </w:r>
            </w:del>
          </w:p>
          <w:p w:rsidRPr="00B55849" w:rsidR="0006606A" w:rsidP="0006606A" w:rsidRDefault="0006606A" w14:paraId="043B783C" w14:textId="3CAE3EF5">
            <w:pPr>
              <w:rPr>
                <w:rFonts w:cstheme="minorHAnsi"/>
                <w:sz w:val="22"/>
                <w:szCs w:val="22"/>
              </w:rPr>
            </w:pPr>
            <w:del w:author="Karen Macambira Ferreira" w:date="2021-03-25T10:34:00Z" w:id="74">
              <w:r w:rsidRPr="00B55849" w:rsidDel="004C49B1">
                <w:rPr>
                  <w:rFonts w:cstheme="minorHAnsi"/>
                  <w:sz w:val="22"/>
                  <w:szCs w:val="22"/>
                </w:rPr>
                <w:delText>Tela de inclusão: s</w:delText>
              </w:r>
            </w:del>
            <w:ins w:author="Karen Macambira Ferreira" w:date="2021-03-25T10:34:00Z" w:id="75">
              <w:r w:rsidRPr="00B55849">
                <w:rPr>
                  <w:rFonts w:cstheme="minorHAnsi"/>
                  <w:sz w:val="22"/>
                  <w:szCs w:val="22"/>
                </w:rPr>
                <w:t>S</w:t>
              </w:r>
            </w:ins>
            <w:r w:rsidRPr="00B55849">
              <w:rPr>
                <w:rFonts w:cstheme="minorHAnsi"/>
                <w:sz w:val="22"/>
                <w:szCs w:val="22"/>
              </w:rPr>
              <w:t>alva os dados da movimentação na conta selecionada com a data e valores informados.</w:t>
            </w:r>
          </w:p>
        </w:tc>
      </w:tr>
      <w:tr w:rsidRPr="00B55849" w:rsidR="0006606A" w:rsidTr="14641D1F" w14:paraId="4167CD35" w14:textId="77777777">
        <w:trPr>
          <w:trHeight w:val="279"/>
          <w:jc w:val="center"/>
        </w:trPr>
        <w:tc>
          <w:tcPr>
            <w:tcW w:w="1696" w:type="dxa"/>
            <w:vAlign w:val="center"/>
          </w:tcPr>
          <w:p w:rsidRPr="00B55849" w:rsidR="0006606A" w:rsidP="0006606A" w:rsidRDefault="0006606A" w14:paraId="7EEAD675" w14:textId="36271B58">
            <w:pPr>
              <w:spacing w:after="160" w:line="259" w:lineRule="auto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Aprovar todas</w:t>
            </w:r>
          </w:p>
        </w:tc>
        <w:tc>
          <w:tcPr>
            <w:tcW w:w="1276" w:type="dxa"/>
            <w:vAlign w:val="center"/>
          </w:tcPr>
          <w:p w:rsidRPr="00B55849" w:rsidR="0006606A" w:rsidP="0006606A" w:rsidRDefault="0006606A" w14:paraId="12323387" w14:textId="3B8FB4AC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B55849">
              <w:rPr>
                <w:rFonts w:cstheme="minorHAnsi"/>
                <w:sz w:val="22"/>
                <w:szCs w:val="22"/>
              </w:rPr>
              <w:t>CheckBox</w:t>
            </w:r>
            <w:proofErr w:type="spellEnd"/>
          </w:p>
        </w:tc>
        <w:tc>
          <w:tcPr>
            <w:tcW w:w="1134" w:type="dxa"/>
            <w:vAlign w:val="center"/>
          </w:tcPr>
          <w:p w:rsidRPr="00B55849" w:rsidR="0006606A" w:rsidP="0006606A" w:rsidRDefault="0006606A" w14:paraId="2AEF809C" w14:textId="1312FF3B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  <w:vAlign w:val="center"/>
          </w:tcPr>
          <w:p w:rsidRPr="00B55849" w:rsidR="0006606A" w:rsidP="0006606A" w:rsidRDefault="007F1120" w14:paraId="4125ADD9" w14:textId="516D7BC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598" w:type="dxa"/>
            <w:vAlign w:val="center"/>
          </w:tcPr>
          <w:p w:rsidRPr="00B55849" w:rsidR="0006606A" w:rsidP="007F1120" w:rsidRDefault="0006606A" w14:paraId="5D8B3B1E" w14:textId="77667DFF">
            <w:pPr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Marca/desmarca todos os registros que necessitam de aprovação.</w:t>
            </w:r>
            <w:ins w:author="Karen Macambira Ferreira" w:date="2021-03-25T10:34:00Z" w:id="76">
              <w:r w:rsidRPr="00B55849">
                <w:rPr>
                  <w:rFonts w:cstheme="minorHAnsi"/>
                  <w:sz w:val="22"/>
                  <w:szCs w:val="22"/>
                </w:rPr>
                <w:t xml:space="preserve"> Pré-aprovados </w:t>
              </w:r>
            </w:ins>
            <w:r w:rsidRPr="00B55849" w:rsidR="007F1120">
              <w:rPr>
                <w:rFonts w:cstheme="minorHAnsi"/>
                <w:sz w:val="22"/>
                <w:szCs w:val="22"/>
              </w:rPr>
              <w:t xml:space="preserve">(movimentações que não precisam de aprovação) não têm </w:t>
            </w:r>
            <w:proofErr w:type="spellStart"/>
            <w:r w:rsidRPr="00B55849" w:rsidR="007F1120">
              <w:rPr>
                <w:rFonts w:cstheme="minorHAnsi"/>
                <w:sz w:val="22"/>
                <w:szCs w:val="22"/>
              </w:rPr>
              <w:t>checkbox</w:t>
            </w:r>
            <w:proofErr w:type="spellEnd"/>
            <w:ins w:author="Karen Macambira Ferreira" w:date="2021-03-25T10:34:00Z" w:id="77">
              <w:r w:rsidRPr="00B55849">
                <w:rPr>
                  <w:rFonts w:cstheme="minorHAnsi"/>
                  <w:sz w:val="22"/>
                  <w:szCs w:val="22"/>
                </w:rPr>
                <w:t>.</w:t>
              </w:r>
            </w:ins>
          </w:p>
        </w:tc>
      </w:tr>
      <w:tr w:rsidRPr="00B55849" w:rsidR="00EF64A3" w:rsidTr="14641D1F" w14:paraId="23F52A93" w14:textId="77777777">
        <w:trPr>
          <w:trHeight w:val="279"/>
          <w:jc w:val="center"/>
        </w:trPr>
        <w:tc>
          <w:tcPr>
            <w:tcW w:w="1696" w:type="dxa"/>
            <w:vAlign w:val="center"/>
          </w:tcPr>
          <w:p w:rsidRPr="00B55849" w:rsidR="00EF64A3" w:rsidP="00EF64A3" w:rsidRDefault="00EF64A3" w14:paraId="5CFE948A" w14:textId="2510DB6F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B55849">
              <w:rPr>
                <w:rFonts w:eastAsia="Calibri" w:cstheme="minorHAnsi"/>
                <w:color w:val="000000" w:themeColor="text1"/>
                <w:sz w:val="22"/>
                <w:szCs w:val="22"/>
              </w:rPr>
              <w:t>Categorias de movimentações</w:t>
            </w:r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2D954A40" w14:textId="383BCC51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B55849">
              <w:rPr>
                <w:rFonts w:cstheme="minorHAnsi"/>
                <w:sz w:val="22"/>
                <w:szCs w:val="22"/>
              </w:rPr>
              <w:t>ComboBox</w:t>
            </w:r>
            <w:proofErr w:type="spellEnd"/>
          </w:p>
        </w:tc>
        <w:tc>
          <w:tcPr>
            <w:tcW w:w="1134" w:type="dxa"/>
            <w:vAlign w:val="center"/>
          </w:tcPr>
          <w:p w:rsidRPr="00B55849" w:rsidR="00EF64A3" w:rsidP="00EF64A3" w:rsidRDefault="00EF64A3" w14:paraId="534E441A" w14:textId="25F473DB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7C9784E4" w14:textId="01E2A7F9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598" w:type="dxa"/>
            <w:vAlign w:val="center"/>
          </w:tcPr>
          <w:p w:rsidRPr="00B55849" w:rsidR="00EF64A3" w:rsidDel="004C49B1" w:rsidP="00EF64A3" w:rsidRDefault="00EF64A3" w14:paraId="2BF3B7BA" w14:textId="5A0738B7">
            <w:pPr>
              <w:rPr>
                <w:del w:author="Karen Macambira Ferreira" w:date="2021-03-25T10:35:00Z" w:id="78"/>
                <w:rFonts w:cstheme="minorHAnsi"/>
                <w:sz w:val="22"/>
                <w:szCs w:val="22"/>
              </w:rPr>
            </w:pPr>
            <w:del w:author="Karen Macambira Ferreira" w:date="2021-03-25T10:35:00Z" w:id="79">
              <w:r w:rsidRPr="00B55849" w:rsidDel="004C49B1">
                <w:rPr>
                  <w:rFonts w:cstheme="minorHAnsi"/>
                  <w:sz w:val="22"/>
                  <w:szCs w:val="22"/>
                </w:rPr>
                <w:delText xml:space="preserve">Tela de consulta: </w:delText>
              </w:r>
            </w:del>
            <w:r w:rsidRPr="00B55849">
              <w:rPr>
                <w:rFonts w:cstheme="minorHAnsi"/>
                <w:sz w:val="22"/>
                <w:szCs w:val="22"/>
              </w:rPr>
              <w:t>Categorias das movimentações associadas à conta selecionada.</w:t>
            </w:r>
          </w:p>
          <w:p w:rsidRPr="00B55849" w:rsidR="00EF64A3" w:rsidP="00EF64A3" w:rsidRDefault="00EF64A3" w14:paraId="5BD20ACC" w14:textId="41EC81A1">
            <w:pPr>
              <w:rPr>
                <w:rFonts w:cstheme="minorHAnsi"/>
                <w:sz w:val="22"/>
                <w:szCs w:val="22"/>
              </w:rPr>
            </w:pPr>
            <w:del w:author="Karen Macambira Ferreira" w:date="2021-03-25T10:35:00Z" w:id="80">
              <w:r w:rsidRPr="00B55849" w:rsidDel="004C49B1">
                <w:rPr>
                  <w:rFonts w:cstheme="minorHAnsi"/>
                  <w:sz w:val="22"/>
                  <w:szCs w:val="22"/>
                </w:rPr>
                <w:delText>Tela de inclusão: Categorias dos domínios de movimentações associados à conta selecionada.</w:delText>
              </w:r>
            </w:del>
          </w:p>
        </w:tc>
      </w:tr>
      <w:tr w:rsidRPr="00B55849" w:rsidR="00EF64A3" w:rsidTr="14641D1F" w14:paraId="55E912FF" w14:textId="77777777">
        <w:trPr>
          <w:trHeight w:val="279"/>
          <w:jc w:val="center"/>
        </w:trPr>
        <w:tc>
          <w:tcPr>
            <w:tcW w:w="1696" w:type="dxa"/>
            <w:vAlign w:val="center"/>
          </w:tcPr>
          <w:p w:rsidRPr="00B55849" w:rsidR="00EF64A3" w:rsidP="00EF64A3" w:rsidRDefault="00EF64A3" w14:paraId="14DE147C" w14:textId="77777777">
            <w:pPr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Descrição da movimentação</w:t>
            </w:r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26C49404" w14:textId="13121576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B55849">
              <w:rPr>
                <w:rFonts w:cstheme="minorHAnsi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1134" w:type="dxa"/>
            <w:vAlign w:val="center"/>
          </w:tcPr>
          <w:p w:rsidRPr="00B55849" w:rsidR="00EF64A3" w:rsidP="00EF64A3" w:rsidRDefault="00EF64A3" w14:paraId="5E6F356B" w14:textId="1E2FAC5F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30</w:t>
            </w:r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6B612D26" w14:textId="2F45C8D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598" w:type="dxa"/>
            <w:vAlign w:val="center"/>
          </w:tcPr>
          <w:p w:rsidRPr="00B55849" w:rsidR="00EF64A3" w:rsidDel="004C49B1" w:rsidP="00EF64A3" w:rsidRDefault="00EF64A3" w14:paraId="48EF6E19" w14:textId="085E5D61">
            <w:pPr>
              <w:rPr>
                <w:del w:author="Karen Macambira Ferreira" w:date="2021-03-25T10:36:00Z" w:id="81"/>
                <w:rFonts w:cstheme="minorHAnsi"/>
                <w:sz w:val="22"/>
                <w:szCs w:val="22"/>
              </w:rPr>
            </w:pPr>
            <w:del w:author="Karen Macambira Ferreira" w:date="2021-03-25T10:37:00Z" w:id="82">
              <w:r w:rsidRPr="00B55849" w:rsidDel="004C49B1">
                <w:rPr>
                  <w:rFonts w:cstheme="minorHAnsi"/>
                  <w:sz w:val="22"/>
                  <w:szCs w:val="22"/>
                </w:rPr>
                <w:delText xml:space="preserve">Tela de consulta: </w:delText>
              </w:r>
            </w:del>
            <w:r w:rsidRPr="00B55849">
              <w:rPr>
                <w:rFonts w:cstheme="minorHAnsi"/>
                <w:sz w:val="22"/>
                <w:szCs w:val="22"/>
              </w:rPr>
              <w:t>Descrição das movimentações associadas à conta selecionada.</w:t>
            </w:r>
          </w:p>
          <w:p w:rsidRPr="00B55849" w:rsidR="00EF64A3" w:rsidP="00EF64A3" w:rsidRDefault="00EF64A3" w14:paraId="0A0DFE7F" w14:textId="452B6C1B">
            <w:pPr>
              <w:rPr>
                <w:rFonts w:cstheme="minorHAnsi"/>
                <w:sz w:val="22"/>
                <w:szCs w:val="22"/>
              </w:rPr>
            </w:pPr>
            <w:del w:author="Karen Macambira Ferreira" w:date="2021-03-25T10:36:00Z" w:id="83">
              <w:r w:rsidRPr="00B55849" w:rsidDel="004C49B1">
                <w:rPr>
                  <w:rFonts w:cstheme="minorHAnsi"/>
                  <w:sz w:val="22"/>
                  <w:szCs w:val="22"/>
                </w:rPr>
                <w:delText>Tela de inclusão: Descrição dos domínios de movimentações associados à conta selecionada.</w:delText>
              </w:r>
            </w:del>
          </w:p>
        </w:tc>
      </w:tr>
      <w:tr w:rsidRPr="00B55849" w:rsidR="00EF64A3" w:rsidTr="14641D1F" w14:paraId="5C3AF139" w14:textId="77777777">
        <w:trPr>
          <w:trHeight w:val="279"/>
          <w:jc w:val="center"/>
        </w:trPr>
        <w:tc>
          <w:tcPr>
            <w:tcW w:w="1696" w:type="dxa"/>
            <w:vAlign w:val="center"/>
          </w:tcPr>
          <w:p w:rsidRPr="00B55849" w:rsidR="00EF64A3" w:rsidP="00EF64A3" w:rsidRDefault="00EF64A3" w14:paraId="481946F0" w14:textId="695641EB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B55849">
              <w:rPr>
                <w:rFonts w:eastAsia="Calibri" w:cstheme="minorHAnsi"/>
                <w:color w:val="000000" w:themeColor="text1"/>
                <w:sz w:val="22"/>
                <w:szCs w:val="22"/>
              </w:rPr>
              <w:t>Indicador de entrada ou saída</w:t>
            </w:r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0CC3312B" w14:textId="2F29B899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Booleano</w:t>
            </w:r>
          </w:p>
        </w:tc>
        <w:tc>
          <w:tcPr>
            <w:tcW w:w="1134" w:type="dxa"/>
            <w:vAlign w:val="center"/>
          </w:tcPr>
          <w:p w:rsidRPr="00B55849" w:rsidR="00EF64A3" w:rsidP="00EF64A3" w:rsidRDefault="00EF64A3" w14:paraId="3741F924" w14:textId="6E9B8EC9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Calibri" w:cstheme="minorHAnsi"/>
                <w:color w:val="000000" w:themeColor="text1"/>
                <w:sz w:val="22"/>
                <w:szCs w:val="22"/>
              </w:rPr>
              <w:t>IN/OUT</w:t>
            </w:r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78FFAE98" w14:textId="60C1A09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598" w:type="dxa"/>
            <w:vAlign w:val="center"/>
          </w:tcPr>
          <w:p w:rsidRPr="00B55849" w:rsidR="00EF64A3" w:rsidDel="0074270B" w:rsidP="00EF64A3" w:rsidRDefault="00EF64A3" w14:paraId="5795C1D7" w14:textId="57BC2410">
            <w:pPr>
              <w:rPr>
                <w:del w:author="Karen Macambira Ferreira" w:date="2021-03-25T10:37:00Z" w:id="84"/>
                <w:rFonts w:cstheme="minorHAnsi"/>
                <w:sz w:val="22"/>
                <w:szCs w:val="22"/>
              </w:rPr>
            </w:pPr>
            <w:del w:author="Karen Macambira Ferreira" w:date="2021-03-25T10:37:00Z" w:id="85">
              <w:r w:rsidRPr="00B55849" w:rsidDel="0074270B">
                <w:rPr>
                  <w:rFonts w:cstheme="minorHAnsi"/>
                  <w:sz w:val="22"/>
                  <w:szCs w:val="22"/>
                </w:rPr>
                <w:delText xml:space="preserve">Tela de consulta: </w:delText>
              </w:r>
            </w:del>
            <w:r w:rsidRPr="00B55849">
              <w:rPr>
                <w:rFonts w:cstheme="minorHAnsi"/>
                <w:sz w:val="22"/>
                <w:szCs w:val="22"/>
              </w:rPr>
              <w:t>Indicador de entrada ou saída das movimentações associadas à conta selecionada.</w:t>
            </w:r>
          </w:p>
          <w:p w:rsidRPr="00B55849" w:rsidR="00EF64A3" w:rsidP="00EF64A3" w:rsidRDefault="00EF64A3" w14:paraId="03D9F93B" w14:textId="760E0B9B">
            <w:pPr>
              <w:rPr>
                <w:rFonts w:cstheme="minorHAnsi"/>
                <w:sz w:val="22"/>
                <w:szCs w:val="22"/>
              </w:rPr>
            </w:pPr>
            <w:del w:author="Karen Macambira Ferreira" w:date="2021-03-25T10:37:00Z" w:id="86">
              <w:r w:rsidRPr="00B55849" w:rsidDel="0074270B">
                <w:rPr>
                  <w:rFonts w:cstheme="minorHAnsi"/>
                  <w:sz w:val="22"/>
                  <w:szCs w:val="22"/>
                </w:rPr>
                <w:delText>Tela de inclusão: Indicador de entrada ou saída dos domínios de movimentações associados à conta selecionada.</w:delText>
              </w:r>
            </w:del>
          </w:p>
        </w:tc>
      </w:tr>
      <w:tr w:rsidRPr="00B55849" w:rsidR="00EF64A3" w:rsidTr="14641D1F" w14:paraId="085F279D" w14:textId="77777777">
        <w:trPr>
          <w:trHeight w:val="283"/>
          <w:jc w:val="center"/>
        </w:trPr>
        <w:tc>
          <w:tcPr>
            <w:tcW w:w="1696" w:type="dxa"/>
            <w:vAlign w:val="center"/>
          </w:tcPr>
          <w:p w:rsidRPr="00B55849" w:rsidR="00EF64A3" w:rsidP="00EF64A3" w:rsidRDefault="00EF64A3" w14:paraId="4FA50A0C" w14:textId="0EEBF690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B55849">
              <w:rPr>
                <w:rFonts w:eastAsia="Calibri" w:cstheme="minorHAnsi"/>
                <w:color w:val="000000" w:themeColor="text1"/>
                <w:sz w:val="22"/>
                <w:szCs w:val="22"/>
              </w:rPr>
              <w:t>Operação</w:t>
            </w:r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3B0B52E8" w14:textId="3AD446E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Alfabético</w:t>
            </w:r>
          </w:p>
        </w:tc>
        <w:tc>
          <w:tcPr>
            <w:tcW w:w="1134" w:type="dxa"/>
            <w:vAlign w:val="center"/>
          </w:tcPr>
          <w:p w:rsidRPr="00B55849" w:rsidR="00EF64A3" w:rsidP="00EF64A3" w:rsidRDefault="00EF64A3" w14:paraId="5AF5E3ED" w14:textId="0058E79F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3</w:t>
            </w:r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5D9BFDFB" w14:textId="777777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598" w:type="dxa"/>
            <w:vAlign w:val="center"/>
          </w:tcPr>
          <w:p w:rsidRPr="00B55849" w:rsidR="00EF64A3" w:rsidDel="0074270B" w:rsidP="00EF64A3" w:rsidRDefault="00EF64A3" w14:paraId="201C316B" w14:textId="37358BF9">
            <w:pPr>
              <w:rPr>
                <w:del w:author="Karen Macambira Ferreira" w:date="2021-03-25T10:37:00Z" w:id="87"/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Operações das movimentações associadas à conta selecionada.</w:t>
            </w:r>
          </w:p>
          <w:p w:rsidRPr="00B55849" w:rsidR="00EF64A3" w:rsidP="00EF64A3" w:rsidRDefault="00EF64A3" w14:paraId="3EFBE318" w14:textId="4B187BDC">
            <w:pPr>
              <w:rPr>
                <w:rFonts w:cstheme="minorHAnsi"/>
                <w:sz w:val="22"/>
                <w:szCs w:val="22"/>
              </w:rPr>
            </w:pPr>
            <w:del w:author="Karen Macambira Ferreira" w:date="2021-03-25T10:37:00Z" w:id="88">
              <w:r w:rsidRPr="00B55849" w:rsidDel="0074270B">
                <w:rPr>
                  <w:rFonts w:cstheme="minorHAnsi"/>
                  <w:sz w:val="22"/>
                  <w:szCs w:val="22"/>
                </w:rPr>
                <w:delText>Tela de inclusão: Operações dos domínios de movimentações associados à conta selecionada.</w:delText>
              </w:r>
            </w:del>
          </w:p>
        </w:tc>
      </w:tr>
      <w:tr w:rsidRPr="00B55849" w:rsidR="00EF64A3" w:rsidTr="14641D1F" w14:paraId="44719093" w14:textId="77777777">
        <w:trPr>
          <w:trHeight w:val="279"/>
          <w:jc w:val="center"/>
        </w:trPr>
        <w:tc>
          <w:tcPr>
            <w:tcW w:w="1696" w:type="dxa"/>
            <w:vAlign w:val="center"/>
          </w:tcPr>
          <w:p w:rsidRPr="00B55849" w:rsidR="00EF64A3" w:rsidP="00EF64A3" w:rsidRDefault="00EF64A3" w14:paraId="53173D14" w14:textId="57FBEA4B">
            <w:pPr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Valor</w:t>
            </w:r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7F1E7706" w14:textId="6ED77630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Numérico</w:t>
            </w:r>
          </w:p>
        </w:tc>
        <w:tc>
          <w:tcPr>
            <w:tcW w:w="1134" w:type="dxa"/>
            <w:vAlign w:val="center"/>
          </w:tcPr>
          <w:p w:rsidRPr="00B55849" w:rsidR="00EF64A3" w:rsidP="00EF64A3" w:rsidRDefault="00EF64A3" w14:paraId="42F05C01" w14:textId="19360536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75122412" w14:textId="2A62F42C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Não</w:t>
            </w:r>
          </w:p>
        </w:tc>
        <w:tc>
          <w:tcPr>
            <w:tcW w:w="4598" w:type="dxa"/>
            <w:vAlign w:val="center"/>
          </w:tcPr>
          <w:p w:rsidRPr="00B55849" w:rsidR="00EF64A3" w:rsidDel="0074270B" w:rsidP="00EF64A3" w:rsidRDefault="00EF64A3" w14:paraId="4CC667ED" w14:textId="087D1BCB">
            <w:pPr>
              <w:rPr>
                <w:del w:author="Karen Macambira Ferreira" w:date="2021-03-25T10:38:00Z" w:id="89"/>
                <w:rFonts w:cstheme="minorHAnsi"/>
                <w:sz w:val="22"/>
                <w:szCs w:val="22"/>
              </w:rPr>
            </w:pPr>
            <w:del w:author="Karen Macambira Ferreira" w:date="2021-03-25T10:38:00Z" w:id="90">
              <w:r w:rsidRPr="00B55849" w:rsidDel="0074270B">
                <w:rPr>
                  <w:rFonts w:cstheme="minorHAnsi"/>
                  <w:sz w:val="22"/>
                  <w:szCs w:val="22"/>
                </w:rPr>
                <w:delText xml:space="preserve">Tela de consulta: </w:delText>
              </w:r>
            </w:del>
            <w:r w:rsidRPr="00B55849">
              <w:rPr>
                <w:rFonts w:cstheme="minorHAnsi"/>
                <w:sz w:val="22"/>
                <w:szCs w:val="22"/>
              </w:rPr>
              <w:t>Valor das movimentações associadas à conta selecionada.</w:t>
            </w:r>
          </w:p>
          <w:p w:rsidRPr="00B55849" w:rsidR="00EF64A3" w:rsidP="00EF64A3" w:rsidRDefault="00EF64A3" w14:paraId="55313EBD" w14:textId="7AC0DDA3">
            <w:pPr>
              <w:rPr>
                <w:rFonts w:cstheme="minorHAnsi"/>
                <w:sz w:val="22"/>
                <w:szCs w:val="22"/>
              </w:rPr>
            </w:pPr>
            <w:del w:author="Karen Macambira Ferreira" w:date="2021-03-25T10:38:00Z" w:id="91">
              <w:r w:rsidRPr="00B55849" w:rsidDel="0074270B">
                <w:rPr>
                  <w:rFonts w:cstheme="minorHAnsi"/>
                  <w:sz w:val="22"/>
                  <w:szCs w:val="22"/>
                </w:rPr>
                <w:delText>Tela de inclusão: Campo a ser preenchido com os valores a serem incluídos.</w:delText>
              </w:r>
            </w:del>
          </w:p>
        </w:tc>
      </w:tr>
      <w:tr w:rsidRPr="00B55849" w:rsidR="00EF64A3" w:rsidTr="14641D1F" w14:paraId="497B5BB9" w14:textId="77777777">
        <w:trPr>
          <w:trHeight w:val="279"/>
          <w:jc w:val="center"/>
        </w:trPr>
        <w:tc>
          <w:tcPr>
            <w:tcW w:w="1696" w:type="dxa"/>
            <w:vAlign w:val="center"/>
          </w:tcPr>
          <w:p w:rsidRPr="00B55849" w:rsidR="00EF64A3" w:rsidP="00EF64A3" w:rsidRDefault="00EF64A3" w14:paraId="14B2BBC1" w14:textId="634BB389">
            <w:pPr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Indicador de aprovação</w:t>
            </w:r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7B4514B7" w14:textId="2E4CC970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B55849">
              <w:rPr>
                <w:rFonts w:eastAsia="MS Mincho" w:cstheme="minorHAnsi"/>
                <w:sz w:val="22"/>
                <w:szCs w:val="22"/>
              </w:rPr>
              <w:t>Booleano</w:t>
            </w:r>
          </w:p>
        </w:tc>
        <w:tc>
          <w:tcPr>
            <w:tcW w:w="1134" w:type="dxa"/>
            <w:vAlign w:val="center"/>
          </w:tcPr>
          <w:p w:rsidRPr="00786A8C" w:rsidR="00786A8C" w:rsidP="00786A8C" w:rsidRDefault="00786A8C" w14:paraId="647AE6D1" w14:textId="77777777">
            <w:pPr>
              <w:jc w:val="center"/>
              <w:rPr>
                <w:rFonts w:eastAsia="MS Mincho" w:cstheme="minorHAnsi"/>
                <w:sz w:val="20"/>
                <w:szCs w:val="20"/>
              </w:rPr>
            </w:pPr>
            <w:r w:rsidRPr="00786A8C">
              <w:rPr>
                <w:rFonts w:eastAsia="MS Mincho" w:cstheme="minorHAnsi"/>
                <w:sz w:val="20"/>
                <w:szCs w:val="20"/>
              </w:rPr>
              <w:t>Aprovada</w:t>
            </w:r>
            <w:r w:rsidRPr="00786A8C" w:rsidR="00EF64A3">
              <w:rPr>
                <w:rFonts w:eastAsia="MS Mincho" w:cstheme="minorHAnsi"/>
                <w:sz w:val="20"/>
                <w:szCs w:val="20"/>
              </w:rPr>
              <w:t xml:space="preserve">/ </w:t>
            </w:r>
          </w:p>
          <w:p w:rsidRPr="00B55849" w:rsidR="00EF64A3" w:rsidP="00786A8C" w:rsidRDefault="00786A8C" w14:paraId="540B96AA" w14:textId="0D16362B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786A8C">
              <w:rPr>
                <w:rFonts w:eastAsia="MS Mincho" w:cstheme="minorHAnsi"/>
                <w:sz w:val="20"/>
                <w:szCs w:val="20"/>
              </w:rPr>
              <w:t>A aprovar</w:t>
            </w:r>
            <w:r w:rsidRPr="00786A8C" w:rsidR="00EF64A3">
              <w:rPr>
                <w:rFonts w:eastAsia="MS Mincho" w:cstheme="minorHAnsi"/>
                <w:sz w:val="20"/>
                <w:szCs w:val="20"/>
              </w:rPr>
              <w:t xml:space="preserve">/ </w:t>
            </w:r>
            <w:r w:rsidRPr="00786A8C">
              <w:rPr>
                <w:rFonts w:eastAsia="MS Mincho" w:cstheme="minorHAnsi"/>
                <w:sz w:val="20"/>
                <w:szCs w:val="20"/>
              </w:rPr>
              <w:t>Pré-aprovada</w:t>
            </w:r>
            <w:del w:author="Karen Macambira Ferreira" w:date="2021-03-25T10:38:00Z" w:id="92">
              <w:r w:rsidRPr="00B55849" w:rsidDel="0074270B" w:rsidR="00EF64A3">
                <w:rPr>
                  <w:rFonts w:eastAsia="MS Mincho" w:cstheme="minorHAnsi"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276" w:type="dxa"/>
            <w:vAlign w:val="center"/>
          </w:tcPr>
          <w:p w:rsidRPr="00B55849" w:rsidR="00EF64A3" w:rsidP="00EF64A3" w:rsidRDefault="00EF64A3" w14:paraId="6CF371E3" w14:textId="6BFA4C8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598" w:type="dxa"/>
            <w:vAlign w:val="center"/>
          </w:tcPr>
          <w:p w:rsidRPr="00B55849" w:rsidR="00EF64A3" w:rsidP="00EF64A3" w:rsidRDefault="00EF64A3" w14:paraId="6F6C0994" w14:textId="3435E004">
            <w:pPr>
              <w:rPr>
                <w:rFonts w:cstheme="minorHAnsi"/>
                <w:sz w:val="22"/>
                <w:szCs w:val="22"/>
              </w:rPr>
            </w:pPr>
            <w:r w:rsidRPr="00B55849">
              <w:rPr>
                <w:rFonts w:cstheme="minorHAnsi"/>
                <w:sz w:val="22"/>
                <w:szCs w:val="22"/>
              </w:rPr>
              <w:t>Indica se a movimentação precisa ou não de aprovação e se está aprovada, caso precise de aprovação.</w:t>
            </w:r>
            <w:ins w:author="Karen Macambira Ferreira" w:date="2021-03-25T10:38:00Z" w:id="93">
              <w:r w:rsidRPr="00B55849">
                <w:rPr>
                  <w:rFonts w:cstheme="minorHAnsi"/>
                  <w:sz w:val="22"/>
                  <w:szCs w:val="22"/>
                </w:rPr>
                <w:t xml:space="preserve"> </w:t>
              </w:r>
            </w:ins>
            <w:ins w:author="Karen Macambira Ferreira" w:date="2021-03-25T10:39:00Z" w:id="94">
              <w:r w:rsidRPr="00B55849">
                <w:rPr>
                  <w:rFonts w:cstheme="minorHAnsi"/>
                  <w:sz w:val="22"/>
                  <w:szCs w:val="22"/>
                </w:rPr>
                <w:t>A</w:t>
              </w:r>
            </w:ins>
            <w:ins w:author="Karen Macambira Ferreira" w:date="2021-03-25T10:38:00Z" w:id="95">
              <w:r w:rsidRPr="00B55849">
                <w:rPr>
                  <w:rFonts w:cstheme="minorHAnsi"/>
                  <w:sz w:val="22"/>
                  <w:szCs w:val="22"/>
                </w:rPr>
                <w:t>s que estão vazi</w:t>
              </w:r>
            </w:ins>
            <w:ins w:author="Karen Macambira Ferreira" w:date="2021-03-25T10:39:00Z" w:id="96">
              <w:r w:rsidRPr="00B55849">
                <w:rPr>
                  <w:rFonts w:cstheme="minorHAnsi"/>
                  <w:sz w:val="22"/>
                  <w:szCs w:val="22"/>
                </w:rPr>
                <w:t>a</w:t>
              </w:r>
            </w:ins>
            <w:ins w:author="Karen Macambira Ferreira" w:date="2021-03-25T10:38:00Z" w:id="97">
              <w:r w:rsidRPr="00B55849">
                <w:rPr>
                  <w:rFonts w:cstheme="minorHAnsi"/>
                  <w:sz w:val="22"/>
                  <w:szCs w:val="22"/>
                </w:rPr>
                <w:t>s são pré-aprovad</w:t>
              </w:r>
            </w:ins>
            <w:ins w:author="Karen Macambira Ferreira" w:date="2021-03-25T10:39:00Z" w:id="98">
              <w:r w:rsidRPr="00B55849">
                <w:rPr>
                  <w:rFonts w:cstheme="minorHAnsi"/>
                  <w:sz w:val="22"/>
                  <w:szCs w:val="22"/>
                </w:rPr>
                <w:t>a</w:t>
              </w:r>
            </w:ins>
            <w:ins w:author="Karen Macambira Ferreira" w:date="2021-03-25T10:38:00Z" w:id="99">
              <w:r w:rsidRPr="00B55849">
                <w:rPr>
                  <w:rFonts w:cstheme="minorHAnsi"/>
                  <w:sz w:val="22"/>
                  <w:szCs w:val="22"/>
                </w:rPr>
                <w:t>s.</w:t>
              </w:r>
            </w:ins>
          </w:p>
        </w:tc>
      </w:tr>
    </w:tbl>
    <w:p w:rsidR="003831FF" w:rsidP="1CC6FEFF" w:rsidRDefault="003831FF" w14:paraId="48A21919" w14:textId="00192B76">
      <w:pPr>
        <w:jc w:val="center"/>
        <w:rPr>
          <w:rFonts w:ascii="Calibri" w:hAnsi="Calibri"/>
          <w:b/>
          <w:bCs/>
        </w:rPr>
      </w:pPr>
    </w:p>
    <w:p w:rsidR="00F34C0B" w:rsidRDefault="00F34C0B" w14:paraId="77484CC4" w14:textId="77777777">
      <w:pPr>
        <w:spacing w:after="160" w:line="259" w:lineRule="auto"/>
        <w:rPr>
          <w:rFonts w:asciiTheme="majorHAnsi" w:hAnsiTheme="majorHAnsi" w:eastAsiaTheme="majorEastAsia"/>
          <w:b/>
          <w:bCs/>
          <w:i/>
          <w:iCs/>
          <w:sz w:val="28"/>
          <w:szCs w:val="28"/>
        </w:rPr>
      </w:pPr>
      <w:r>
        <w:br w:type="page"/>
      </w:r>
    </w:p>
    <w:p w:rsidR="40D62DD0" w:rsidP="3CD356CC" w:rsidRDefault="00960F46" w14:paraId="2DBD2C42" w14:textId="262512A0">
      <w:pPr>
        <w:pStyle w:val="Ttulo2"/>
        <w:numPr>
          <w:ilvl w:val="0"/>
          <w:numId w:val="11"/>
        </w:numPr>
      </w:pPr>
      <w:bookmarkStart w:name="_Toc68873314" w:id="100"/>
      <w:r>
        <w:lastRenderedPageBreak/>
        <w:t>R</w:t>
      </w:r>
      <w:r w:rsidR="40D62DD0">
        <w:t>egras de Negócio</w:t>
      </w:r>
      <w:bookmarkEnd w:id="10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Pr="0011040C" w:rsidR="3CD356CC" w:rsidTr="14641D1F" w14:paraId="320C2CA0" w14:textId="77777777">
        <w:trPr>
          <w:trHeight w:val="300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</w:tcPr>
          <w:p w:rsidRPr="0011040C" w:rsidR="3CD356CC" w:rsidP="3CD356CC" w:rsidRDefault="3CD356CC" w14:paraId="3C67634C" w14:textId="7C22E48D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11040C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</w:tcPr>
          <w:p w:rsidRPr="0011040C" w:rsidR="3CD356CC" w:rsidRDefault="3CD356CC" w14:paraId="55E4CF26" w14:textId="554145B8">
            <w:pPr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pPrChange w:author="Karen Macambira Ferreira" w:date="2021-03-25T14:48:00Z" w:id="101">
                <w:pPr>
                  <w:jc w:val="center"/>
                </w:pPr>
              </w:pPrChange>
            </w:pPr>
            <w:r w:rsidRPr="0011040C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Pr="0011040C" w:rsidR="3CD356CC" w:rsidTr="14641D1F" w14:paraId="53488836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3CD356CC" w:rsidP="3CD356CC" w:rsidRDefault="3CD356CC" w14:paraId="414C2EA4" w14:textId="092D4382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11040C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6C1AA6D0" w:rsidRDefault="00A1208F" w14:paraId="454E2729" w14:textId="3FA46277">
            <w:pPr>
              <w:jc w:val="both"/>
              <w:rPr>
                <w:sz w:val="22"/>
                <w:szCs w:val="22"/>
              </w:rPr>
              <w:pPrChange w:author="Karen Macambira Ferreira" w:date="2021-03-25T14:48:00Z" w:id="102">
                <w:pPr/>
              </w:pPrChange>
            </w:pPr>
            <w:r>
              <w:rPr>
                <w:sz w:val="22"/>
                <w:szCs w:val="22"/>
              </w:rPr>
              <w:t>O sistema não deve permitir a inclusão de movimentações de datas anteriores à data atual (D0)</w:t>
            </w:r>
            <w:r w:rsidR="00BE53A2">
              <w:rPr>
                <w:sz w:val="22"/>
                <w:szCs w:val="22"/>
              </w:rPr>
              <w:t>.</w:t>
            </w:r>
          </w:p>
        </w:tc>
      </w:tr>
      <w:tr w:rsidRPr="0011040C" w:rsidR="00155E22" w:rsidTr="14641D1F" w14:paraId="270A96A5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155E22" w:rsidP="00155E22" w:rsidRDefault="00155E22" w14:paraId="5AC71180" w14:textId="7EB034C6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11040C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55E22" w:rsidP="00155E22" w:rsidRDefault="00155E22" w14:paraId="21F74B25" w14:textId="5BC123D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 permitir a inclusão de movimentações de datas iguais ou posteriores à data atual (D0).</w:t>
            </w:r>
          </w:p>
        </w:tc>
      </w:tr>
      <w:tr w:rsidRPr="0011040C" w:rsidR="00155E22" w:rsidTr="14641D1F" w14:paraId="7879C68A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155E22" w:rsidP="00155E22" w:rsidRDefault="00155E22" w14:paraId="38581FD2" w14:textId="268EC335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11040C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155E22" w:rsidP="00094DCC" w:rsidRDefault="00155E22" w14:paraId="27C98180" w14:textId="204B4697">
            <w:pPr>
              <w:rPr>
                <w:sz w:val="22"/>
                <w:szCs w:val="22"/>
              </w:rPr>
            </w:pPr>
            <w:r w:rsidRPr="00155E22">
              <w:rPr>
                <w:rFonts w:cstheme="minorBidi"/>
                <w:sz w:val="22"/>
                <w:szCs w:val="22"/>
              </w:rPr>
              <w:t>O sistema deve exibir as movimentações para inclusão de acordo com os domínios</w:t>
            </w:r>
            <w:r w:rsidR="00080437">
              <w:rPr>
                <w:rFonts w:cstheme="minorBidi"/>
                <w:sz w:val="22"/>
                <w:szCs w:val="22"/>
              </w:rPr>
              <w:t xml:space="preserve"> que estiverem </w:t>
            </w:r>
            <w:r w:rsidR="00094DCC">
              <w:rPr>
                <w:rFonts w:cstheme="minorBidi"/>
                <w:sz w:val="22"/>
                <w:szCs w:val="22"/>
              </w:rPr>
              <w:t>configurados</w:t>
            </w:r>
            <w:r w:rsidR="00080437">
              <w:rPr>
                <w:rFonts w:cstheme="minorBidi"/>
                <w:sz w:val="22"/>
                <w:szCs w:val="22"/>
              </w:rPr>
              <w:t xml:space="preserve"> como visíveis</w:t>
            </w:r>
            <w:r w:rsidRPr="00155E22">
              <w:rPr>
                <w:rFonts w:cstheme="minorBidi"/>
                <w:sz w:val="22"/>
                <w:szCs w:val="22"/>
              </w:rPr>
              <w:t xml:space="preserve"> para a conta selecionada.</w:t>
            </w:r>
          </w:p>
        </w:tc>
      </w:tr>
      <w:tr w:rsidRPr="0011040C" w:rsidR="00080437" w:rsidTr="14641D1F" w14:paraId="00A307A3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080437" w:rsidP="00080437" w:rsidRDefault="00080437" w14:paraId="045AB670" w14:textId="12290C01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55E22" w:rsidR="00080437" w:rsidP="00080437" w:rsidRDefault="00786A8C" w14:paraId="27158BDB" w14:textId="17D7E3C7">
            <w:pPr>
              <w:rPr>
                <w:rFonts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>As informações das movimentações são: data, categoria, descrição, indicador de entrada ou saída, operação, valor e indicador de aprovação.</w:t>
            </w:r>
          </w:p>
        </w:tc>
      </w:tr>
      <w:tr w:rsidRPr="0011040C" w:rsidR="00786A8C" w:rsidTr="14641D1F" w14:paraId="39D80CB1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786A8C" w:rsidP="00786A8C" w:rsidRDefault="00786A8C" w14:paraId="2AB908A1" w14:textId="4BBE2A99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11040C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RN05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786A8C" w:rsidP="00786A8C" w:rsidRDefault="00786A8C" w14:paraId="74716F0C" w14:textId="101C8703">
            <w:pPr>
              <w:jc w:val="both"/>
              <w:rPr>
                <w:sz w:val="22"/>
                <w:szCs w:val="22"/>
              </w:rPr>
              <w:pPrChange w:author="Karen Macambira Ferreira" w:date="2021-03-25T14:48:00Z" w:id="103">
                <w:pPr/>
              </w:pPrChange>
            </w:pPr>
            <w:r>
              <w:rPr>
                <w:sz w:val="22"/>
                <w:szCs w:val="22"/>
              </w:rPr>
              <w:t>Deve ser possível filtrar as movimentações por categoria e/ou operação e/ou indicador de entrada ou saída e/ou indicador de aprovação (mesmo as que ainda não tenham valores informados).</w:t>
            </w:r>
            <w:del w:author="Karen Macambira Ferreira" w:date="2021-03-25T14:42:00Z" w:id="104">
              <w:r w:rsidDel="00D304DE">
                <w:rPr>
                  <w:sz w:val="22"/>
                  <w:szCs w:val="22"/>
                </w:rPr>
                <w:delText xml:space="preserve">exibir as informações das movimentações salvas </w:delText>
              </w:r>
            </w:del>
            <w:del w:author="Karen Macambira Ferreira" w:date="2021-03-25T14:37:00Z" w:id="105">
              <w:r w:rsidDel="00D304DE">
                <w:rPr>
                  <w:sz w:val="22"/>
                  <w:szCs w:val="22"/>
                </w:rPr>
                <w:delText xml:space="preserve">(categoria, descrição, operação, in/out, aprovada e valor) </w:delText>
              </w:r>
            </w:del>
            <w:del w:author="Karen Macambira Ferreira" w:date="2021-03-25T14:42:00Z" w:id="106">
              <w:r w:rsidDel="00D304DE">
                <w:rPr>
                  <w:sz w:val="22"/>
                  <w:szCs w:val="22"/>
                </w:rPr>
                <w:delText>para a conta e data selecionadas.</w:delText>
              </w:r>
            </w:del>
          </w:p>
        </w:tc>
      </w:tr>
      <w:tr w:rsidRPr="0011040C" w:rsidR="00786A8C" w:rsidTr="14641D1F" w14:paraId="67D05F7B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786A8C" w:rsidP="00786A8C" w:rsidRDefault="00786A8C" w14:paraId="490F4455" w14:textId="59751E2D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11040C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RN06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D304DE" w:rsidR="00786A8C" w:rsidP="00786A8C" w:rsidRDefault="00786A8C" w14:paraId="471EC108" w14:textId="584FF27E">
            <w:pPr>
              <w:jc w:val="both"/>
              <w:rPr>
                <w:sz w:val="22"/>
                <w:szCs w:val="22"/>
                <w:rPrChange w:author="Karen Macambira Ferreira" w:date="2021-03-25T14:42:00Z" w:id="107">
                  <w:rPr>
                    <w:rFonts w:ascii="Calibri" w:hAnsi="Calibri" w:eastAsia="MS Mincho"/>
                    <w:sz w:val="22"/>
                    <w:szCs w:val="22"/>
                  </w:rPr>
                </w:rPrChange>
              </w:rPr>
              <w:pPrChange w:author="Karen Macambira Ferreira" w:date="2021-03-25T14:48:00Z" w:id="108">
                <w:pPr/>
              </w:pPrChange>
            </w:pPr>
            <w:ins w:author="Karen Macambira Ferreira" w:date="2021-03-25T10:29:00Z" w:id="109">
              <w:r>
                <w:rPr>
                  <w:color w:val="000000" w:themeColor="text1"/>
                  <w:sz w:val="22"/>
                  <w:szCs w:val="22"/>
                </w:rPr>
                <w:t>Movimentações que necessitam de aprovação</w:t>
              </w:r>
            </w:ins>
            <w:r>
              <w:rPr>
                <w:color w:val="000000" w:themeColor="text1"/>
                <w:sz w:val="22"/>
                <w:szCs w:val="22"/>
              </w:rPr>
              <w:t xml:space="preserve"> e que ainda não estão aprovadas</w:t>
            </w:r>
            <w:ins w:author="Karen Macambira Ferreira" w:date="2021-03-25T10:29:00Z" w:id="110">
              <w:r w:rsidRPr="0011040C">
                <w:rPr>
                  <w:color w:val="000000" w:themeColor="text1"/>
                  <w:sz w:val="22"/>
                  <w:szCs w:val="22"/>
                </w:rPr>
                <w:t xml:space="preserve"> </w:t>
              </w:r>
              <w:r>
                <w:rPr>
                  <w:color w:val="000000" w:themeColor="text1"/>
                  <w:sz w:val="22"/>
                  <w:szCs w:val="22"/>
                </w:rPr>
                <w:t xml:space="preserve">devem ser exibidas na tela com o </w:t>
              </w:r>
            </w:ins>
            <w:r>
              <w:rPr>
                <w:color w:val="000000" w:themeColor="text1"/>
                <w:sz w:val="22"/>
                <w:szCs w:val="22"/>
              </w:rPr>
              <w:t xml:space="preserve">indicador de aprovação igual a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aprovar</w:t>
            </w:r>
            <w:ins w:author="Karen Macambira Ferreira" w:date="2021-03-25T10:29:00Z" w:id="111">
              <w:r>
                <w:rPr>
                  <w:color w:val="000000" w:themeColor="text1"/>
                  <w:sz w:val="22"/>
                  <w:szCs w:val="22"/>
                </w:rPr>
                <w:t>.</w:t>
              </w:r>
            </w:ins>
            <w:del w:author="Karen Macambira Ferreira" w:date="2021-03-25T10:29:00Z" w:id="112">
              <w:r w:rsidDel="004C49B1">
                <w:rPr>
                  <w:sz w:val="22"/>
                  <w:szCs w:val="22"/>
                </w:rPr>
                <w:delText>Quando o botão incluir for acionado, o sistema deve exibir as informações de domínio das movimentações (categoria, descrição, operação, in/out, aprovada) configuradas para a conta selecionada.</w:delText>
              </w:r>
            </w:del>
          </w:p>
        </w:tc>
      </w:tr>
      <w:tr w:rsidRPr="0011040C" w:rsidR="00786A8C" w:rsidTr="14641D1F" w14:paraId="374C5CE2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786A8C" w:rsidP="00786A8C" w:rsidRDefault="00786A8C" w14:paraId="0FF7D4D2" w14:textId="24176828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11040C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RN07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786A8C" w:rsidP="00786A8C" w:rsidRDefault="00786A8C" w14:paraId="31AC3A7B" w14:textId="53D1C000">
            <w:pPr>
              <w:jc w:val="both"/>
              <w:rPr>
                <w:sz w:val="22"/>
                <w:szCs w:val="22"/>
              </w:rPr>
            </w:pPr>
            <w:ins w:author="Karen Macambira Ferreira" w:date="2021-03-25T10:29:00Z" w:id="113">
              <w:r>
                <w:rPr>
                  <w:color w:val="000000" w:themeColor="text1"/>
                  <w:sz w:val="22"/>
                  <w:szCs w:val="22"/>
                </w:rPr>
                <w:t>Movimentações que necessitam de aprovação</w:t>
              </w:r>
            </w:ins>
            <w:r>
              <w:rPr>
                <w:color w:val="000000" w:themeColor="text1"/>
                <w:sz w:val="22"/>
                <w:szCs w:val="22"/>
              </w:rPr>
              <w:t xml:space="preserve"> e que já estão aprovadas</w:t>
            </w:r>
            <w:ins w:author="Karen Macambira Ferreira" w:date="2021-03-25T10:29:00Z" w:id="114">
              <w:r w:rsidRPr="0011040C">
                <w:rPr>
                  <w:color w:val="000000" w:themeColor="text1"/>
                  <w:sz w:val="22"/>
                  <w:szCs w:val="22"/>
                </w:rPr>
                <w:t xml:space="preserve"> </w:t>
              </w:r>
              <w:r>
                <w:rPr>
                  <w:color w:val="000000" w:themeColor="text1"/>
                  <w:sz w:val="22"/>
                  <w:szCs w:val="22"/>
                </w:rPr>
                <w:t xml:space="preserve">devem ser exibidas na tela com o </w:t>
              </w:r>
            </w:ins>
            <w:r>
              <w:rPr>
                <w:color w:val="000000" w:themeColor="text1"/>
                <w:sz w:val="22"/>
                <w:szCs w:val="22"/>
              </w:rPr>
              <w:t>indicador de aprovação igual a sim</w:t>
            </w:r>
            <w:ins w:author="Karen Macambira Ferreira" w:date="2021-03-25T10:29:00Z" w:id="115">
              <w:r>
                <w:rPr>
                  <w:color w:val="000000" w:themeColor="text1"/>
                  <w:sz w:val="22"/>
                  <w:szCs w:val="22"/>
                </w:rPr>
                <w:t>.</w:t>
              </w:r>
            </w:ins>
          </w:p>
        </w:tc>
      </w:tr>
      <w:tr w:rsidRPr="0011040C" w:rsidR="00786A8C" w:rsidTr="14641D1F" w14:paraId="457ACCD9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786A8C" w:rsidP="00786A8C" w:rsidRDefault="00786A8C" w14:paraId="6C513BD4" w14:textId="31039642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11040C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RN08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786A8C" w:rsidP="00786A8C" w:rsidRDefault="00786A8C" w14:paraId="45E80624" w14:textId="30BF974B">
            <w:pPr>
              <w:jc w:val="both"/>
              <w:rPr>
                <w:sz w:val="22"/>
                <w:szCs w:val="22"/>
              </w:rPr>
              <w:pPrChange w:author="Karen Macambira Ferreira" w:date="2021-03-25T14:48:00Z" w:id="116">
                <w:pPr/>
              </w:pPrChange>
            </w:pPr>
            <w:ins w:author="Karen Macambira Ferreira" w:date="2021-03-25T10:29:00Z" w:id="117">
              <w:r>
                <w:rPr>
                  <w:color w:val="000000" w:themeColor="text1"/>
                  <w:sz w:val="22"/>
                  <w:szCs w:val="22"/>
                </w:rPr>
                <w:t>Movimentações que não necessitam de aprovação</w:t>
              </w:r>
              <w:r w:rsidRPr="0011040C">
                <w:rPr>
                  <w:color w:val="000000" w:themeColor="text1"/>
                  <w:sz w:val="22"/>
                  <w:szCs w:val="22"/>
                </w:rPr>
                <w:t xml:space="preserve"> </w:t>
              </w:r>
              <w:r>
                <w:rPr>
                  <w:color w:val="000000" w:themeColor="text1"/>
                  <w:sz w:val="22"/>
                  <w:szCs w:val="22"/>
                </w:rPr>
                <w:t>devem ser</w:t>
              </w:r>
              <w:r w:rsidRPr="0011040C">
                <w:rPr>
                  <w:color w:val="000000" w:themeColor="text1"/>
                  <w:sz w:val="22"/>
                  <w:szCs w:val="22"/>
                </w:rPr>
                <w:t xml:space="preserve"> </w:t>
              </w:r>
              <w:r>
                <w:rPr>
                  <w:color w:val="000000" w:themeColor="text1"/>
                  <w:sz w:val="22"/>
                  <w:szCs w:val="22"/>
                </w:rPr>
                <w:t xml:space="preserve">exibidas na tela </w:t>
              </w:r>
              <w:r w:rsidRPr="0011040C">
                <w:rPr>
                  <w:color w:val="000000" w:themeColor="text1"/>
                  <w:sz w:val="22"/>
                  <w:szCs w:val="22"/>
                </w:rPr>
                <w:t>com o</w:t>
              </w:r>
              <w:r>
                <w:rPr>
                  <w:color w:val="000000" w:themeColor="text1"/>
                  <w:sz w:val="22"/>
                  <w:szCs w:val="22"/>
                </w:rPr>
                <w:t xml:space="preserve"> </w:t>
              </w:r>
            </w:ins>
            <w:r>
              <w:rPr>
                <w:color w:val="000000" w:themeColor="text1"/>
                <w:sz w:val="22"/>
                <w:szCs w:val="22"/>
              </w:rPr>
              <w:t>indicador de aprovação vazio</w:t>
            </w:r>
            <w:ins w:author="Karen Macambira Ferreira" w:date="2021-03-25T10:29:00Z" w:id="118">
              <w:r>
                <w:rPr>
                  <w:color w:val="000000" w:themeColor="text1"/>
                  <w:sz w:val="22"/>
                  <w:szCs w:val="22"/>
                </w:rPr>
                <w:t>.</w:t>
              </w:r>
            </w:ins>
            <w:del w:author="Karen Macambira Ferreira" w:date="2021-03-25T10:29:00Z" w:id="119">
              <w:r w:rsidDel="004C49B1">
                <w:rPr>
                  <w:color w:val="000000" w:themeColor="text1"/>
                  <w:sz w:val="22"/>
                  <w:szCs w:val="22"/>
                </w:rPr>
                <w:delText>Movimentações que necessitam de aprovação</w:delText>
              </w:r>
              <w:r w:rsidRPr="0011040C" w:rsidDel="004C49B1">
                <w:rPr>
                  <w:color w:val="000000" w:themeColor="text1"/>
                  <w:sz w:val="22"/>
                  <w:szCs w:val="22"/>
                </w:rPr>
                <w:delText xml:space="preserve"> </w:delText>
              </w:r>
              <w:r w:rsidDel="004C49B1">
                <w:rPr>
                  <w:color w:val="000000" w:themeColor="text1"/>
                  <w:sz w:val="22"/>
                  <w:szCs w:val="22"/>
                </w:rPr>
                <w:delText>devem ser exibidas na tela com o status não aprovada para o campo Aprovada.</w:delText>
              </w:r>
            </w:del>
          </w:p>
        </w:tc>
      </w:tr>
      <w:tr w:rsidRPr="0011040C" w:rsidR="00786A8C" w:rsidTr="14641D1F" w14:paraId="38CE47A8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786A8C" w:rsidP="00786A8C" w:rsidRDefault="00786A8C" w14:paraId="10D01860" w14:textId="71A81FA4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RN09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786A8C" w:rsidP="00786A8C" w:rsidRDefault="00786A8C" w14:paraId="1A43DEFD" w14:textId="411BE32D">
            <w:pPr>
              <w:jc w:val="both"/>
              <w:rPr>
                <w:sz w:val="22"/>
                <w:szCs w:val="22"/>
              </w:rPr>
              <w:pPrChange w:author="Karen Macambira Ferreira" w:date="2021-03-25T14:48:00Z" w:id="120">
                <w:pPr/>
              </w:pPrChange>
            </w:pPr>
            <w:ins w:author="Karen Macambira Ferreira" w:date="2021-03-25T10:29:00Z" w:id="121">
              <w:r w:rsidRPr="0011040C">
                <w:rPr>
                  <w:sz w:val="22"/>
                  <w:szCs w:val="22"/>
                </w:rPr>
                <w:t xml:space="preserve">Deve haver uma opção para aprovar todas as </w:t>
              </w:r>
              <w:r>
                <w:rPr>
                  <w:color w:val="000000" w:themeColor="text1"/>
                  <w:sz w:val="22"/>
                  <w:szCs w:val="22"/>
                </w:rPr>
                <w:t>movimentações que necessitam de aprovação</w:t>
              </w:r>
              <w:r w:rsidRPr="0011040C">
                <w:rPr>
                  <w:sz w:val="22"/>
                  <w:szCs w:val="22"/>
                </w:rPr>
                <w:t xml:space="preserve"> de uma única vez.</w:t>
              </w:r>
            </w:ins>
            <w:del w:author="Karen Macambira Ferreira" w:date="2021-03-25T10:29:00Z" w:id="122">
              <w:r w:rsidDel="004C49B1">
                <w:rPr>
                  <w:color w:val="000000" w:themeColor="text1"/>
                  <w:sz w:val="22"/>
                  <w:szCs w:val="22"/>
                </w:rPr>
                <w:delText>Movimentações que não necessitam de aprovação</w:delText>
              </w:r>
              <w:r w:rsidRPr="0011040C" w:rsidDel="004C49B1">
                <w:rPr>
                  <w:color w:val="000000" w:themeColor="text1"/>
                  <w:sz w:val="22"/>
                  <w:szCs w:val="22"/>
                </w:rPr>
                <w:delText xml:space="preserve"> </w:delText>
              </w:r>
              <w:r w:rsidDel="004C49B1">
                <w:rPr>
                  <w:color w:val="000000" w:themeColor="text1"/>
                  <w:sz w:val="22"/>
                  <w:szCs w:val="22"/>
                </w:rPr>
                <w:delText>devem ser</w:delText>
              </w:r>
              <w:r w:rsidRPr="0011040C" w:rsidDel="004C49B1">
                <w:rPr>
                  <w:color w:val="000000" w:themeColor="text1"/>
                  <w:sz w:val="22"/>
                  <w:szCs w:val="22"/>
                </w:rPr>
                <w:delText xml:space="preserve"> </w:delText>
              </w:r>
              <w:r w:rsidDel="004C49B1">
                <w:rPr>
                  <w:color w:val="000000" w:themeColor="text1"/>
                  <w:sz w:val="22"/>
                  <w:szCs w:val="22"/>
                </w:rPr>
                <w:delText xml:space="preserve">exibidas na tela </w:delText>
              </w:r>
              <w:r w:rsidRPr="0011040C" w:rsidDel="004C49B1">
                <w:rPr>
                  <w:color w:val="000000" w:themeColor="text1"/>
                  <w:sz w:val="22"/>
                  <w:szCs w:val="22"/>
                </w:rPr>
                <w:delText xml:space="preserve">com o status </w:delText>
              </w:r>
              <w:r w:rsidDel="004C49B1">
                <w:rPr>
                  <w:color w:val="000000" w:themeColor="text1"/>
                  <w:sz w:val="22"/>
                  <w:szCs w:val="22"/>
                </w:rPr>
                <w:delText>não se aplica para o campo Aprovada.</w:delText>
              </w:r>
            </w:del>
          </w:p>
        </w:tc>
      </w:tr>
      <w:tr w:rsidRPr="0011040C" w:rsidR="00786A8C" w:rsidTr="14641D1F" w14:paraId="28C9996B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786A8C" w:rsidP="00786A8C" w:rsidRDefault="00786A8C" w14:paraId="46C7D3A9" w14:textId="59D2C339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RN10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786A8C" w:rsidP="00786A8C" w:rsidRDefault="00786A8C" w14:paraId="7B0FD0C9" w14:textId="65E70166">
            <w:pPr>
              <w:jc w:val="both"/>
              <w:rPr>
                <w:color w:val="000000" w:themeColor="text1"/>
                <w:sz w:val="22"/>
                <w:szCs w:val="22"/>
              </w:rPr>
            </w:pPr>
            <w:ins w:author="Karen Macambira Ferreira" w:date="2021-03-25T14:45:00Z" w:id="123">
              <w:r>
                <w:rPr>
                  <w:sz w:val="22"/>
                  <w:szCs w:val="22"/>
                </w:rPr>
                <w:t xml:space="preserve">O sistema deve </w:t>
              </w:r>
            </w:ins>
            <w:ins w:author="Karen Macambira Ferreira" w:date="2021-03-25T14:47:00Z" w:id="124">
              <w:r>
                <w:rPr>
                  <w:sz w:val="22"/>
                  <w:szCs w:val="22"/>
                </w:rPr>
                <w:t>solicitar uma confirmação d</w:t>
              </w:r>
            </w:ins>
            <w:ins w:author="Karen Macambira Ferreira" w:date="2021-03-25T14:45:00Z" w:id="125">
              <w:r>
                <w:rPr>
                  <w:sz w:val="22"/>
                  <w:szCs w:val="22"/>
                </w:rPr>
                <w:t xml:space="preserve">o usuário </w:t>
              </w:r>
            </w:ins>
            <w:ins w:author="Karen Macambira Ferreira" w:date="2021-03-25T14:47:00Z" w:id="126">
              <w:r>
                <w:rPr>
                  <w:sz w:val="22"/>
                  <w:szCs w:val="22"/>
                </w:rPr>
                <w:t xml:space="preserve">para </w:t>
              </w:r>
            </w:ins>
            <w:ins w:author="Karen Macambira Ferreira" w:date="2021-03-25T14:45:00Z" w:id="127">
              <w:r>
                <w:rPr>
                  <w:sz w:val="22"/>
                  <w:szCs w:val="22"/>
                </w:rPr>
                <w:t xml:space="preserve">cancelar todas as aprovações, caso ele </w:t>
              </w:r>
            </w:ins>
            <w:ins w:author="Karen Macambira Ferreira" w:date="2021-03-25T14:47:00Z" w:id="128">
              <w:r>
                <w:rPr>
                  <w:sz w:val="22"/>
                  <w:szCs w:val="22"/>
                </w:rPr>
                <w:t>solicite</w:t>
              </w:r>
            </w:ins>
            <w:ins w:author="Karen Macambira Ferreira" w:date="2021-03-25T14:45:00Z" w:id="129">
              <w:r>
                <w:rPr>
                  <w:sz w:val="22"/>
                  <w:szCs w:val="22"/>
                </w:rPr>
                <w:t xml:space="preserve"> </w:t>
              </w:r>
            </w:ins>
            <w:ins w:author="Karen Macambira Ferreira" w:date="2021-03-25T14:48:00Z" w:id="130">
              <w:r>
                <w:rPr>
                  <w:sz w:val="22"/>
                  <w:szCs w:val="22"/>
                </w:rPr>
                <w:t>o cancelamento.</w:t>
              </w:r>
            </w:ins>
            <w:del w:author="Karen Macambira Ferreira" w:date="2021-03-25T10:29:00Z" w:id="131">
              <w:r w:rsidRPr="0011040C" w:rsidDel="004C49B1">
                <w:rPr>
                  <w:sz w:val="22"/>
                  <w:szCs w:val="22"/>
                </w:rPr>
                <w:delText xml:space="preserve">Deve haver uma opção para aprovar todas as </w:delText>
              </w:r>
              <w:r w:rsidDel="004C49B1">
                <w:rPr>
                  <w:color w:val="000000" w:themeColor="text1"/>
                  <w:sz w:val="22"/>
                  <w:szCs w:val="22"/>
                </w:rPr>
                <w:delText>movimentações que necessitam de aprovação</w:delText>
              </w:r>
              <w:r w:rsidRPr="0011040C" w:rsidDel="004C49B1">
                <w:rPr>
                  <w:sz w:val="22"/>
                  <w:szCs w:val="22"/>
                </w:rPr>
                <w:delText xml:space="preserve"> de uma única vez.</w:delText>
              </w:r>
            </w:del>
          </w:p>
        </w:tc>
      </w:tr>
      <w:tr w:rsidRPr="0011040C" w:rsidR="00786A8C" w:rsidTr="14641D1F" w14:paraId="0ADED918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786A8C" w:rsidP="00786A8C" w:rsidRDefault="00786A8C" w14:paraId="7FE15A38" w14:textId="05984A3C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RN11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786A8C" w:rsidP="00786A8C" w:rsidRDefault="00786A8C" w14:paraId="034F0E28" w14:textId="5C8C2DA8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Após a confirmação de cancelamento de todas as aprovações, o sistema deve exibir os todos os indicadores de aprovação como a aprovar.</w:t>
            </w:r>
          </w:p>
        </w:tc>
      </w:tr>
      <w:tr w:rsidRPr="0011040C" w:rsidR="00786A8C" w:rsidTr="14641D1F" w14:paraId="773271AB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786A8C" w:rsidP="00786A8C" w:rsidRDefault="00786A8C" w14:paraId="35ABAA31" w14:textId="3E64A22F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RN12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11040C" w:rsidR="00786A8C" w:rsidP="00786A8C" w:rsidRDefault="00786A8C" w14:paraId="39DE7BF3" w14:textId="70A9CDAD">
            <w:pPr>
              <w:spacing w:after="160" w:line="259" w:lineRule="auto"/>
              <w:jc w:val="both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pPrChange w:author="Karen Macambira Ferreira" w:date="2021-03-25T14:48:00Z" w:id="132">
                <w:pPr>
                  <w:spacing w:after="160" w:line="259" w:lineRule="auto"/>
                </w:pPr>
              </w:pPrChange>
            </w:pPr>
            <w:r>
              <w:rPr>
                <w:rFonts w:cstheme="minorBidi"/>
                <w:sz w:val="22"/>
                <w:szCs w:val="22"/>
              </w:rPr>
              <w:t>Caso o usuário desista de cancelar todas as aprovações, os indicadores de aprovações devem permanecer como antes da seleção.</w:t>
            </w:r>
          </w:p>
        </w:tc>
      </w:tr>
      <w:tr w:rsidRPr="0011040C" w:rsidR="00786A8C" w:rsidTr="14641D1F" w14:paraId="13454314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786A8C" w:rsidP="00786A8C" w:rsidRDefault="00786A8C" w14:paraId="2277DF93" w14:textId="35AEBC5E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RN13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="00786A8C" w:rsidP="00786A8C" w:rsidRDefault="00786A8C" w14:paraId="6BC8D94D" w14:textId="3D44623B">
            <w:pPr>
              <w:spacing w:after="160" w:line="259" w:lineRule="auto"/>
              <w:jc w:val="both"/>
              <w:rPr>
                <w:color w:val="000000" w:themeColor="text1"/>
                <w:sz w:val="22"/>
                <w:szCs w:val="22"/>
              </w:rPr>
              <w:pPrChange w:author="Karen Macambira Ferreira" w:date="2021-03-25T14:48:00Z" w:id="133">
                <w:pPr>
                  <w:spacing w:after="160" w:line="259" w:lineRule="auto"/>
                </w:pPr>
              </w:pPrChange>
            </w:pPr>
            <w:ins w:author="Karen Macambira Ferreira" w:date="2021-03-25T14:45:00Z" w:id="134">
              <w:r w:rsidRPr="00596B61">
                <w:rPr>
                  <w:rFonts w:cstheme="minorBidi"/>
                  <w:sz w:val="22"/>
                  <w:szCs w:val="22"/>
                </w:rPr>
                <w:t xml:space="preserve">O sistema deve armazenar todos os </w:t>
              </w:r>
              <w:r>
                <w:rPr>
                  <w:rFonts w:cstheme="minorBidi"/>
                  <w:sz w:val="22"/>
                  <w:szCs w:val="22"/>
                </w:rPr>
                <w:t>dados de movimentações informados referentes a todos os registros onde valores tiverem sido preenchidos, inclusive a data</w:t>
              </w:r>
            </w:ins>
            <w:r>
              <w:rPr>
                <w:rFonts w:cstheme="minorBidi"/>
                <w:sz w:val="22"/>
                <w:szCs w:val="22"/>
              </w:rPr>
              <w:t xml:space="preserve"> e a conta</w:t>
            </w:r>
            <w:ins w:author="Karen Macambira Ferreira" w:date="2021-03-25T14:45:00Z" w:id="135">
              <w:r>
                <w:rPr>
                  <w:rFonts w:cstheme="minorBidi"/>
                  <w:sz w:val="22"/>
                  <w:szCs w:val="22"/>
                </w:rPr>
                <w:t xml:space="preserve"> </w:t>
              </w:r>
            </w:ins>
            <w:r>
              <w:rPr>
                <w:rFonts w:cstheme="minorBidi"/>
                <w:sz w:val="22"/>
                <w:szCs w:val="22"/>
              </w:rPr>
              <w:t>informadas</w:t>
            </w:r>
            <w:ins w:author="Karen Macambira Ferreira" w:date="2021-03-25T14:45:00Z" w:id="136">
              <w:r>
                <w:rPr>
                  <w:rFonts w:cstheme="minorBidi"/>
                  <w:sz w:val="22"/>
                  <w:szCs w:val="22"/>
                </w:rPr>
                <w:t xml:space="preserve"> para inclusão.</w:t>
              </w:r>
            </w:ins>
            <w:del w:author="Karen Macambira Ferreira" w:date="2021-03-25T10:12:00Z" w:id="137">
              <w:r w:rsidRPr="00417FED" w:rsidDel="00D73AC4">
                <w:rPr>
                  <w:rFonts w:ascii="Calibri" w:hAnsi="Calibri" w:eastAsia="Calibri" w:cs="Calibri"/>
                  <w:sz w:val="22"/>
                  <w:szCs w:val="22"/>
                </w:rPr>
                <w:delText>Movimentações que já foram aprovadas não voltam a ficar como não aprovadas.</w:delText>
              </w:r>
            </w:del>
          </w:p>
        </w:tc>
      </w:tr>
    </w:tbl>
    <w:p w:rsidR="3CD356CC" w:rsidP="3CD356CC" w:rsidRDefault="3CD356CC" w14:paraId="1B777299" w14:textId="098A5F58">
      <w:pPr>
        <w:rPr>
          <w:rFonts w:ascii="Calibri" w:hAnsi="Calibri" w:eastAsia="MS Mincho"/>
        </w:rPr>
      </w:pPr>
    </w:p>
    <w:p w:rsidR="00EF64A3" w:rsidP="003534FD" w:rsidRDefault="00EF64A3" w14:paraId="53D41600" w14:textId="50A95694">
      <w:pPr>
        <w:pStyle w:val="Ttulo2"/>
        <w:numPr>
          <w:ilvl w:val="0"/>
          <w:numId w:val="11"/>
        </w:numPr>
      </w:pPr>
      <w:bookmarkStart w:name="_Mensagens" w:id="138"/>
      <w:bookmarkStart w:name="_Toc68873315" w:id="139"/>
      <w:bookmarkEnd w:id="138"/>
      <w:r>
        <w:t>Mensagens</w:t>
      </w:r>
      <w:bookmarkEnd w:id="139"/>
    </w:p>
    <w:p w:rsidR="00EF64A3" w:rsidP="00EF64A3" w:rsidRDefault="00EF64A3" w14:paraId="55C9D2D1" w14:textId="77777777">
      <w:pPr>
        <w:pStyle w:val="PargrafodaLista"/>
        <w:ind w:left="780"/>
      </w:pPr>
    </w:p>
    <w:tbl>
      <w:tblPr>
        <w:tblW w:w="1032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7869"/>
        <w:gridCol w:w="1511"/>
      </w:tblGrid>
      <w:tr w:rsidRPr="00B55849" w:rsidR="00EF64A3" w:rsidTr="002154C4" w14:paraId="5A26DC43" w14:textId="77777777">
        <w:trPr>
          <w:trHeight w:val="280"/>
          <w:jc w:val="center"/>
        </w:trPr>
        <w:tc>
          <w:tcPr>
            <w:tcW w:w="947" w:type="dxa"/>
            <w:shd w:val="clear" w:color="auto" w:fill="C0C0C0"/>
          </w:tcPr>
          <w:p w:rsidRPr="00B55849" w:rsidR="00EF64A3" w:rsidP="002154C4" w:rsidRDefault="00EF64A3" w14:paraId="3AA97145" w14:textId="77777777">
            <w:pPr>
              <w:jc w:val="center"/>
              <w:rPr>
                <w:sz w:val="22"/>
                <w:szCs w:val="22"/>
              </w:rPr>
            </w:pPr>
            <w:r w:rsidRPr="00B55849">
              <w:rPr>
                <w:b/>
                <w:sz w:val="22"/>
                <w:szCs w:val="22"/>
              </w:rPr>
              <w:t>MS</w:t>
            </w:r>
          </w:p>
        </w:tc>
        <w:tc>
          <w:tcPr>
            <w:tcW w:w="7869" w:type="dxa"/>
            <w:shd w:val="clear" w:color="auto" w:fill="C0C0C0"/>
          </w:tcPr>
          <w:p w:rsidRPr="00B55849" w:rsidR="00EF64A3" w:rsidP="002154C4" w:rsidRDefault="00EF64A3" w14:paraId="116B39A3" w14:textId="77777777">
            <w:pPr>
              <w:jc w:val="center"/>
              <w:rPr>
                <w:sz w:val="22"/>
                <w:szCs w:val="22"/>
              </w:rPr>
            </w:pPr>
            <w:r w:rsidRPr="00B55849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511" w:type="dxa"/>
            <w:shd w:val="clear" w:color="auto" w:fill="C0C0C0"/>
          </w:tcPr>
          <w:p w:rsidRPr="00B55849" w:rsidR="00EF64A3" w:rsidP="002154C4" w:rsidRDefault="00EF64A3" w14:paraId="598EE653" w14:textId="77777777">
            <w:pPr>
              <w:jc w:val="center"/>
              <w:rPr>
                <w:b/>
                <w:sz w:val="22"/>
                <w:szCs w:val="22"/>
              </w:rPr>
            </w:pPr>
            <w:r w:rsidRPr="00B55849">
              <w:rPr>
                <w:b/>
                <w:sz w:val="22"/>
                <w:szCs w:val="22"/>
              </w:rPr>
              <w:t>Tipo</w:t>
            </w:r>
          </w:p>
        </w:tc>
      </w:tr>
      <w:tr w:rsidRPr="00B55849" w:rsidR="00EF64A3" w:rsidTr="002154C4" w14:paraId="2381CB2D" w14:textId="77777777">
        <w:trPr>
          <w:trHeight w:val="360"/>
          <w:jc w:val="center"/>
        </w:trPr>
        <w:tc>
          <w:tcPr>
            <w:tcW w:w="947" w:type="dxa"/>
            <w:vAlign w:val="center"/>
          </w:tcPr>
          <w:p w:rsidRPr="00B55849" w:rsidR="00EF64A3" w:rsidP="002154C4" w:rsidRDefault="00EF64A3" w14:paraId="1FDCD593" w14:textId="77777777">
            <w:pPr>
              <w:jc w:val="center"/>
              <w:rPr>
                <w:sz w:val="22"/>
                <w:szCs w:val="22"/>
              </w:rPr>
            </w:pPr>
            <w:bookmarkStart w:name="MS02" w:id="140"/>
            <w:r w:rsidRPr="00B55849">
              <w:rPr>
                <w:sz w:val="22"/>
                <w:szCs w:val="22"/>
              </w:rPr>
              <w:t>MS0</w:t>
            </w:r>
            <w:bookmarkEnd w:id="140"/>
            <w:r w:rsidRPr="00B55849">
              <w:rPr>
                <w:sz w:val="22"/>
                <w:szCs w:val="22"/>
              </w:rPr>
              <w:t>1</w:t>
            </w:r>
          </w:p>
        </w:tc>
        <w:tc>
          <w:tcPr>
            <w:tcW w:w="7869" w:type="dxa"/>
            <w:vAlign w:val="center"/>
          </w:tcPr>
          <w:p w:rsidRPr="00B55849" w:rsidR="00EF64A3" w:rsidP="002154C4" w:rsidRDefault="00EF64A3" w14:paraId="75FA3D11" w14:textId="77777777">
            <w:pPr>
              <w:jc w:val="center"/>
              <w:rPr>
                <w:sz w:val="22"/>
                <w:szCs w:val="22"/>
              </w:rPr>
            </w:pPr>
            <w:r w:rsidRPr="00B55849">
              <w:rPr>
                <w:sz w:val="22"/>
                <w:szCs w:val="22"/>
              </w:rPr>
              <w:t>Deseja aprovar todas as propostas de pagamento?</w:t>
            </w:r>
          </w:p>
        </w:tc>
        <w:tc>
          <w:tcPr>
            <w:tcW w:w="1511" w:type="dxa"/>
          </w:tcPr>
          <w:p w:rsidRPr="00B55849" w:rsidR="00EF64A3" w:rsidP="002154C4" w:rsidRDefault="00EF64A3" w14:paraId="1C05BF1F" w14:textId="77777777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proofErr w:type="spellStart"/>
            <w:r w:rsidRPr="00B55849">
              <w:rPr>
                <w:rFonts w:ascii="Calibri" w:hAnsi="Calibri" w:eastAsia="MS Mincho"/>
                <w:sz w:val="22"/>
                <w:szCs w:val="22"/>
              </w:rPr>
              <w:t>Confirm</w:t>
            </w:r>
            <w:proofErr w:type="spellEnd"/>
          </w:p>
        </w:tc>
      </w:tr>
      <w:tr w:rsidRPr="00B55849" w:rsidR="00EF64A3" w:rsidTr="002154C4" w14:paraId="3354ED2A" w14:textId="77777777">
        <w:trPr>
          <w:trHeight w:val="360"/>
          <w:jc w:val="center"/>
        </w:trPr>
        <w:tc>
          <w:tcPr>
            <w:tcW w:w="947" w:type="dxa"/>
            <w:vAlign w:val="center"/>
          </w:tcPr>
          <w:p w:rsidRPr="00B55849" w:rsidR="00EF64A3" w:rsidP="002154C4" w:rsidRDefault="00EF64A3" w14:paraId="455C38B1" w14:textId="7777777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55849">
              <w:rPr>
                <w:sz w:val="22"/>
                <w:szCs w:val="22"/>
              </w:rPr>
              <w:t>MS02</w:t>
            </w:r>
          </w:p>
        </w:tc>
        <w:tc>
          <w:tcPr>
            <w:tcW w:w="7869" w:type="dxa"/>
            <w:vAlign w:val="center"/>
          </w:tcPr>
          <w:p w:rsidRPr="00B55849" w:rsidR="00EF64A3" w:rsidP="002154C4" w:rsidRDefault="00EF64A3" w14:paraId="7DF7B2BE" w14:textId="35924211">
            <w:pPr>
              <w:jc w:val="center"/>
              <w:rPr>
                <w:sz w:val="22"/>
                <w:szCs w:val="22"/>
              </w:rPr>
            </w:pPr>
            <w:r w:rsidRPr="00B55849">
              <w:rPr>
                <w:sz w:val="22"/>
                <w:szCs w:val="22"/>
              </w:rPr>
              <w:t xml:space="preserve">Deseja salvar os valores informados </w:t>
            </w:r>
            <w:r w:rsidRPr="00B55849">
              <w:rPr>
                <w:color w:val="000000" w:themeColor="text1"/>
                <w:sz w:val="22"/>
                <w:szCs w:val="22"/>
              </w:rPr>
              <w:t>no caixa do &lt;BANCO-CONTA&gt;</w:t>
            </w:r>
            <w:r w:rsidRPr="00B55849" w:rsidR="00F61331">
              <w:rPr>
                <w:color w:val="000000" w:themeColor="text1"/>
                <w:sz w:val="22"/>
                <w:szCs w:val="22"/>
              </w:rPr>
              <w:t>*</w:t>
            </w:r>
            <w:r w:rsidRPr="00B55849">
              <w:rPr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1511" w:type="dxa"/>
          </w:tcPr>
          <w:p w:rsidRPr="00B55849" w:rsidR="00EF64A3" w:rsidP="002154C4" w:rsidRDefault="00EF64A3" w14:paraId="22911810" w14:textId="77777777">
            <w:pPr>
              <w:jc w:val="center"/>
              <w:rPr>
                <w:sz w:val="22"/>
                <w:szCs w:val="22"/>
              </w:rPr>
            </w:pPr>
            <w:proofErr w:type="spellStart"/>
            <w:r w:rsidRPr="00B55849">
              <w:rPr>
                <w:rFonts w:ascii="Calibri" w:hAnsi="Calibri" w:eastAsia="MS Mincho"/>
                <w:sz w:val="22"/>
                <w:szCs w:val="22"/>
              </w:rPr>
              <w:t>Confirm</w:t>
            </w:r>
            <w:proofErr w:type="spellEnd"/>
          </w:p>
        </w:tc>
      </w:tr>
      <w:tr w:rsidRPr="00B55849" w:rsidR="00EF64A3" w:rsidTr="002154C4" w14:paraId="08C0E762" w14:textId="77777777">
        <w:trPr>
          <w:trHeight w:val="360"/>
          <w:jc w:val="center"/>
        </w:trPr>
        <w:tc>
          <w:tcPr>
            <w:tcW w:w="947" w:type="dxa"/>
            <w:vAlign w:val="center"/>
          </w:tcPr>
          <w:p w:rsidRPr="00B55849" w:rsidR="00EF64A3" w:rsidP="002154C4" w:rsidRDefault="00EF64A3" w14:paraId="5C1B2572" w14:textId="77777777">
            <w:pPr>
              <w:jc w:val="center"/>
              <w:rPr>
                <w:sz w:val="22"/>
                <w:szCs w:val="22"/>
              </w:rPr>
            </w:pPr>
            <w:r w:rsidRPr="00B55849">
              <w:rPr>
                <w:sz w:val="22"/>
                <w:szCs w:val="22"/>
              </w:rPr>
              <w:t>MS03</w:t>
            </w:r>
          </w:p>
        </w:tc>
        <w:tc>
          <w:tcPr>
            <w:tcW w:w="7869" w:type="dxa"/>
            <w:vAlign w:val="center"/>
          </w:tcPr>
          <w:p w:rsidRPr="00B55849" w:rsidR="00EF64A3" w:rsidP="002154C4" w:rsidRDefault="00EF64A3" w14:paraId="1878614E" w14:textId="77777777">
            <w:pPr>
              <w:jc w:val="center"/>
              <w:rPr>
                <w:sz w:val="22"/>
                <w:szCs w:val="22"/>
              </w:rPr>
            </w:pPr>
            <w:r w:rsidRPr="00B55849">
              <w:rPr>
                <w:sz w:val="22"/>
                <w:szCs w:val="22"/>
              </w:rPr>
              <w:t>Movimentações salvas com sucesso!</w:t>
            </w:r>
          </w:p>
        </w:tc>
        <w:tc>
          <w:tcPr>
            <w:tcW w:w="1511" w:type="dxa"/>
          </w:tcPr>
          <w:p w:rsidRPr="00B55849" w:rsidR="00EF64A3" w:rsidP="002154C4" w:rsidRDefault="00EF64A3" w14:paraId="5D39AD79" w14:textId="77777777">
            <w:pPr>
              <w:jc w:val="center"/>
              <w:rPr>
                <w:sz w:val="22"/>
                <w:szCs w:val="22"/>
              </w:rPr>
            </w:pPr>
            <w:r w:rsidRPr="00B55849">
              <w:rPr>
                <w:sz w:val="22"/>
                <w:szCs w:val="22"/>
              </w:rPr>
              <w:t>Ok</w:t>
            </w:r>
          </w:p>
        </w:tc>
      </w:tr>
      <w:tr w:rsidRPr="00B55849" w:rsidR="00EF64A3" w:rsidTr="002154C4" w14:paraId="342D997D" w14:textId="77777777">
        <w:trPr>
          <w:trHeight w:val="360"/>
          <w:jc w:val="center"/>
          <w:ins w:author="Karen Macambira Ferreira" w:date="2021-03-25T11:53:00Z" w:id="141"/>
        </w:trPr>
        <w:tc>
          <w:tcPr>
            <w:tcW w:w="947" w:type="dxa"/>
            <w:vAlign w:val="center"/>
          </w:tcPr>
          <w:p w:rsidRPr="00B55849" w:rsidR="00EF64A3" w:rsidP="002154C4" w:rsidRDefault="00EF64A3" w14:paraId="1426008E" w14:textId="45A066BD">
            <w:pPr>
              <w:jc w:val="center"/>
              <w:rPr>
                <w:ins w:author="Karen Macambira Ferreira" w:date="2021-03-25T11:53:00Z" w:id="142"/>
                <w:sz w:val="22"/>
                <w:szCs w:val="22"/>
              </w:rPr>
            </w:pPr>
            <w:ins w:author="Karen Macambira Ferreira" w:date="2021-03-25T11:53:00Z" w:id="143">
              <w:r w:rsidRPr="00B55849">
                <w:rPr>
                  <w:sz w:val="22"/>
                  <w:szCs w:val="22"/>
                </w:rPr>
                <w:t>MS0</w:t>
              </w:r>
            </w:ins>
            <w:r w:rsidRPr="00B55849" w:rsidR="00F61331">
              <w:rPr>
                <w:sz w:val="22"/>
                <w:szCs w:val="22"/>
              </w:rPr>
              <w:t>4</w:t>
            </w:r>
          </w:p>
        </w:tc>
        <w:tc>
          <w:tcPr>
            <w:tcW w:w="7869" w:type="dxa"/>
            <w:vAlign w:val="center"/>
          </w:tcPr>
          <w:p w:rsidRPr="00B55849" w:rsidR="00EF64A3" w:rsidP="002154C4" w:rsidRDefault="00EF64A3" w14:paraId="10F006AE" w14:textId="77777777">
            <w:pPr>
              <w:jc w:val="center"/>
              <w:rPr>
                <w:ins w:author="Karen Macambira Ferreira" w:date="2021-03-25T11:53:00Z" w:id="144"/>
                <w:sz w:val="22"/>
                <w:szCs w:val="22"/>
              </w:rPr>
            </w:pPr>
            <w:ins w:author="Karen Macambira Ferreira" w:date="2021-03-25T11:53:00Z" w:id="145">
              <w:r w:rsidRPr="00B55849">
                <w:rPr>
                  <w:sz w:val="22"/>
                  <w:szCs w:val="22"/>
                </w:rPr>
                <w:t>Você tem certeza que deseja cancelar todas as aprovaç</w:t>
              </w:r>
            </w:ins>
            <w:ins w:author="Karen Macambira Ferreira" w:date="2021-03-25T11:54:00Z" w:id="146">
              <w:r w:rsidRPr="00B55849">
                <w:rPr>
                  <w:sz w:val="22"/>
                  <w:szCs w:val="22"/>
                </w:rPr>
                <w:t>ões?</w:t>
              </w:r>
            </w:ins>
          </w:p>
        </w:tc>
        <w:tc>
          <w:tcPr>
            <w:tcW w:w="1511" w:type="dxa"/>
          </w:tcPr>
          <w:p w:rsidRPr="00B55849" w:rsidR="00EF64A3" w:rsidP="002154C4" w:rsidRDefault="00EF64A3" w14:paraId="633CF270" w14:textId="77777777">
            <w:pPr>
              <w:jc w:val="center"/>
              <w:rPr>
                <w:ins w:author="Karen Macambira Ferreira" w:date="2021-03-25T11:53:00Z" w:id="147"/>
                <w:sz w:val="22"/>
                <w:szCs w:val="22"/>
              </w:rPr>
            </w:pPr>
            <w:proofErr w:type="spellStart"/>
            <w:ins w:author="Karen Macambira Ferreira" w:date="2021-03-25T11:54:00Z" w:id="148">
              <w:r w:rsidRPr="00B55849">
                <w:rPr>
                  <w:rFonts w:ascii="Calibri" w:hAnsi="Calibri" w:eastAsia="MS Mincho"/>
                  <w:sz w:val="22"/>
                  <w:szCs w:val="22"/>
                </w:rPr>
                <w:t>Confirm</w:t>
              </w:r>
            </w:ins>
            <w:proofErr w:type="spellEnd"/>
          </w:p>
        </w:tc>
      </w:tr>
      <w:tr w:rsidRPr="00B55849" w:rsidR="00B55849" w:rsidTr="002154C4" w14:paraId="6C0E4385" w14:textId="77777777">
        <w:trPr>
          <w:trHeight w:val="360"/>
          <w:jc w:val="center"/>
        </w:trPr>
        <w:tc>
          <w:tcPr>
            <w:tcW w:w="947" w:type="dxa"/>
            <w:vAlign w:val="center"/>
          </w:tcPr>
          <w:p w:rsidRPr="00B55849" w:rsidR="00B55849" w:rsidP="002154C4" w:rsidRDefault="00B55849" w14:paraId="40940862" w14:textId="2D6B5925">
            <w:pPr>
              <w:jc w:val="center"/>
              <w:rPr>
                <w:sz w:val="22"/>
                <w:szCs w:val="22"/>
              </w:rPr>
            </w:pPr>
            <w:ins w:author="Karen Macambira Ferreira" w:date="2021-03-25T11:53:00Z" w:id="149">
              <w:r w:rsidRPr="00B55849">
                <w:rPr>
                  <w:sz w:val="22"/>
                  <w:szCs w:val="22"/>
                </w:rPr>
                <w:t>MS0</w:t>
              </w:r>
            </w:ins>
            <w:r w:rsidRPr="00B55849">
              <w:rPr>
                <w:sz w:val="22"/>
                <w:szCs w:val="22"/>
              </w:rPr>
              <w:t>5</w:t>
            </w:r>
          </w:p>
        </w:tc>
        <w:tc>
          <w:tcPr>
            <w:tcW w:w="7869" w:type="dxa"/>
            <w:vAlign w:val="center"/>
          </w:tcPr>
          <w:p w:rsidRPr="00B55849" w:rsidR="00B55849" w:rsidP="002154C4" w:rsidRDefault="00B55849" w14:paraId="0A125B91" w14:textId="0D7C7077">
            <w:pPr>
              <w:jc w:val="center"/>
              <w:rPr>
                <w:sz w:val="22"/>
                <w:szCs w:val="22"/>
              </w:rPr>
            </w:pPr>
            <w:r w:rsidRPr="00B55849">
              <w:rPr>
                <w:sz w:val="22"/>
                <w:szCs w:val="22"/>
              </w:rPr>
              <w:t>Aprovações canceladas com sucesso!</w:t>
            </w:r>
          </w:p>
        </w:tc>
        <w:tc>
          <w:tcPr>
            <w:tcW w:w="1511" w:type="dxa"/>
          </w:tcPr>
          <w:p w:rsidRPr="00B55849" w:rsidR="00B55849" w:rsidP="002154C4" w:rsidRDefault="00B55849" w14:paraId="7D4F737B" w14:textId="4375EE26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0B55849">
              <w:rPr>
                <w:sz w:val="22"/>
                <w:szCs w:val="22"/>
              </w:rPr>
              <w:t>Ok</w:t>
            </w:r>
          </w:p>
        </w:tc>
      </w:tr>
    </w:tbl>
    <w:p w:rsidR="00EF64A3" w:rsidP="00EF64A3" w:rsidRDefault="00EF64A3" w14:paraId="54663257" w14:textId="77777777">
      <w:pPr>
        <w:pStyle w:val="PargrafodaLista"/>
        <w:ind w:left="780"/>
      </w:pPr>
    </w:p>
    <w:p w:rsidRPr="00B55849" w:rsidR="00EF64A3" w:rsidP="00EF64A3" w:rsidRDefault="00EF64A3" w14:paraId="6FA61CF4" w14:textId="77777777">
      <w:pPr>
        <w:pStyle w:val="PargrafodaLista"/>
        <w:ind w:left="780"/>
        <w:rPr>
          <w:rFonts w:ascii="Calibri" w:hAnsi="Calibri" w:eastAsia="Calibri" w:cs="Calibri"/>
          <w:sz w:val="22"/>
          <w:szCs w:val="22"/>
        </w:rPr>
      </w:pPr>
      <w:r w:rsidRPr="00B55849">
        <w:rPr>
          <w:rFonts w:ascii="Calibri" w:hAnsi="Calibri" w:eastAsia="Calibri" w:cs="Calibri"/>
          <w:color w:val="000000" w:themeColor="text1"/>
          <w:sz w:val="22"/>
          <w:szCs w:val="22"/>
        </w:rPr>
        <w:t>* Nome do banco e conta selecionados pelo usuário.</w:t>
      </w:r>
    </w:p>
    <w:p w:rsidR="00EF64A3" w:rsidP="00EF64A3" w:rsidRDefault="00EF64A3" w14:paraId="52B1A551" w14:textId="77777777">
      <w:pPr>
        <w:pStyle w:val="PargrafodaLista"/>
        <w:ind w:left="780"/>
      </w:pPr>
    </w:p>
    <w:p w:rsidR="003534FD" w:rsidP="003534FD" w:rsidRDefault="00EF64A3" w14:paraId="71AAE310" w14:textId="109568E0">
      <w:pPr>
        <w:pStyle w:val="Ttulo2"/>
        <w:numPr>
          <w:ilvl w:val="0"/>
          <w:numId w:val="11"/>
        </w:numPr>
      </w:pPr>
      <w:bookmarkStart w:name="_Toc68873316" w:id="150"/>
      <w:r>
        <w:t>Critérios de Aceitação</w:t>
      </w:r>
      <w:bookmarkEnd w:id="150"/>
    </w:p>
    <w:p w:rsidR="003534FD" w:rsidP="003534FD" w:rsidRDefault="003534FD" w14:paraId="13CB595B" w14:textId="77777777"/>
    <w:p w:rsidR="00F26D65" w:rsidP="00F26D65" w:rsidRDefault="00F26D65" w14:paraId="42AC5027" w14:textId="767D94A6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F26D65">
        <w:rPr>
          <w:rFonts w:cstheme="minorBidi"/>
          <w:sz w:val="22"/>
          <w:szCs w:val="22"/>
        </w:rPr>
        <w:t>O sistema não deve permitir a inclusão de movimentações de datas anteriores à data atual (D0)</w:t>
      </w:r>
      <w:r w:rsidR="00155E22">
        <w:rPr>
          <w:rFonts w:cstheme="minorBidi"/>
          <w:sz w:val="22"/>
          <w:szCs w:val="22"/>
        </w:rPr>
        <w:t>.</w:t>
      </w:r>
    </w:p>
    <w:p w:rsidRPr="00F26D65" w:rsidR="00155E22" w:rsidP="00F26D65" w:rsidRDefault="00155E22" w14:paraId="3312E23A" w14:textId="4ABC8C61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sz w:val="22"/>
          <w:szCs w:val="22"/>
        </w:rPr>
        <w:t>O sistema deve permitir a inclusão de movimentações de datas iguais ou posteriores à data atual (D0).</w:t>
      </w:r>
    </w:p>
    <w:p w:rsidR="00155E22" w:rsidP="00F26D65" w:rsidRDefault="00155E22" w14:paraId="410E7CC1" w14:textId="4ED43255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O sistema deve exibir as movimentações para inclusão de acordo com os domínios cadastrados para a conta selecionada.</w:t>
      </w:r>
    </w:p>
    <w:p w:rsidRPr="00F26D65" w:rsidR="00F26D65" w:rsidDel="00B4217A" w:rsidP="00F26D65" w:rsidRDefault="00F26D65" w14:paraId="4F9539E1" w14:textId="4AAC5991">
      <w:pPr>
        <w:pStyle w:val="PargrafodaLista"/>
        <w:numPr>
          <w:ilvl w:val="0"/>
          <w:numId w:val="12"/>
        </w:numPr>
        <w:rPr>
          <w:del w:author="Karen Macambira Ferreira" w:date="2021-03-25T10:17:00Z" w:id="151"/>
          <w:rFonts w:cstheme="minorBidi"/>
          <w:sz w:val="22"/>
          <w:szCs w:val="22"/>
        </w:rPr>
      </w:pPr>
      <w:del w:author="Karen Macambira Ferreira" w:date="2021-03-25T10:17:00Z" w:id="152">
        <w:r w:rsidRPr="00F26D65" w:rsidDel="00B4217A">
          <w:rPr>
            <w:rFonts w:cstheme="minorBidi"/>
            <w:sz w:val="22"/>
            <w:szCs w:val="22"/>
          </w:rPr>
          <w:lastRenderedPageBreak/>
          <w:delText>Quando o botão incluir for acionado, o sistema deve exibir as informações de domínio das movimentações (categoria, descrição, operação, in/out, aprovada) configuradas para a conta selecionada.</w:delText>
        </w:r>
      </w:del>
    </w:p>
    <w:p w:rsidRPr="00DA5965" w:rsidR="00DA5965" w:rsidP="00F26D65" w:rsidRDefault="00DA5965" w14:paraId="3F1CC086" w14:textId="160A47A4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ins w:author="Karen Macambira Ferreira" w:date="2021-03-25T10:29:00Z" w:id="153">
        <w:r>
          <w:rPr>
            <w:color w:val="000000" w:themeColor="text1"/>
            <w:sz w:val="22"/>
            <w:szCs w:val="22"/>
          </w:rPr>
          <w:t>Movimentações que necessitam de aprovação</w:t>
        </w:r>
      </w:ins>
      <w:r>
        <w:rPr>
          <w:color w:val="000000" w:themeColor="text1"/>
          <w:sz w:val="22"/>
          <w:szCs w:val="22"/>
        </w:rPr>
        <w:t xml:space="preserve"> e que ainda não estão aprovadas</w:t>
      </w:r>
      <w:ins w:author="Karen Macambira Ferreira" w:date="2021-03-25T10:29:00Z" w:id="154">
        <w:r w:rsidRPr="0011040C">
          <w:rPr>
            <w:color w:val="000000" w:themeColor="text1"/>
            <w:sz w:val="22"/>
            <w:szCs w:val="22"/>
          </w:rPr>
          <w:t xml:space="preserve"> </w:t>
        </w:r>
        <w:r>
          <w:rPr>
            <w:color w:val="000000" w:themeColor="text1"/>
            <w:sz w:val="22"/>
            <w:szCs w:val="22"/>
          </w:rPr>
          <w:t xml:space="preserve">devem ser exibidas na tela com o </w:t>
        </w:r>
      </w:ins>
      <w:r>
        <w:rPr>
          <w:color w:val="000000" w:themeColor="text1"/>
          <w:sz w:val="22"/>
          <w:szCs w:val="22"/>
        </w:rPr>
        <w:t>in</w:t>
      </w:r>
      <w:r w:rsidR="00786A8C">
        <w:rPr>
          <w:color w:val="000000" w:themeColor="text1"/>
          <w:sz w:val="22"/>
          <w:szCs w:val="22"/>
        </w:rPr>
        <w:t xml:space="preserve">dicador de aprovação igual a </w:t>
      </w:r>
      <w:proofErr w:type="spellStart"/>
      <w:r w:rsidR="00786A8C">
        <w:rPr>
          <w:color w:val="000000" w:themeColor="text1"/>
          <w:sz w:val="22"/>
          <w:szCs w:val="22"/>
        </w:rPr>
        <w:t>a</w:t>
      </w:r>
      <w:proofErr w:type="spellEnd"/>
      <w:r w:rsidR="00786A8C">
        <w:rPr>
          <w:color w:val="000000" w:themeColor="text1"/>
          <w:sz w:val="22"/>
          <w:szCs w:val="22"/>
        </w:rPr>
        <w:t xml:space="preserve"> aprovar</w:t>
      </w:r>
      <w:ins w:author="Karen Macambira Ferreira" w:date="2021-03-25T10:29:00Z" w:id="155">
        <w:r>
          <w:rPr>
            <w:color w:val="000000" w:themeColor="text1"/>
            <w:sz w:val="22"/>
            <w:szCs w:val="22"/>
          </w:rPr>
          <w:t>.</w:t>
        </w:r>
      </w:ins>
    </w:p>
    <w:p w:rsidRPr="00DA5965" w:rsidR="00DA5965" w:rsidP="00F26D65" w:rsidRDefault="00DA5965" w14:paraId="78B81398" w14:textId="7777777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ins w:author="Karen Macambira Ferreira" w:date="2021-03-25T10:29:00Z" w:id="156">
        <w:r>
          <w:rPr>
            <w:color w:val="000000" w:themeColor="text1"/>
            <w:sz w:val="22"/>
            <w:szCs w:val="22"/>
          </w:rPr>
          <w:t>Movimentações que necessitam de aprovação</w:t>
        </w:r>
      </w:ins>
      <w:r>
        <w:rPr>
          <w:color w:val="000000" w:themeColor="text1"/>
          <w:sz w:val="22"/>
          <w:szCs w:val="22"/>
        </w:rPr>
        <w:t xml:space="preserve"> e que já estão aprovadas</w:t>
      </w:r>
      <w:ins w:author="Karen Macambira Ferreira" w:date="2021-03-25T10:29:00Z" w:id="157">
        <w:r w:rsidRPr="0011040C">
          <w:rPr>
            <w:color w:val="000000" w:themeColor="text1"/>
            <w:sz w:val="22"/>
            <w:szCs w:val="22"/>
          </w:rPr>
          <w:t xml:space="preserve"> </w:t>
        </w:r>
        <w:r>
          <w:rPr>
            <w:color w:val="000000" w:themeColor="text1"/>
            <w:sz w:val="22"/>
            <w:szCs w:val="22"/>
          </w:rPr>
          <w:t xml:space="preserve">devem ser exibidas na tela com o </w:t>
        </w:r>
      </w:ins>
      <w:r>
        <w:rPr>
          <w:color w:val="000000" w:themeColor="text1"/>
          <w:sz w:val="22"/>
          <w:szCs w:val="22"/>
        </w:rPr>
        <w:t>indicador de aprovação igual a sim</w:t>
      </w:r>
      <w:ins w:author="Karen Macambira Ferreira" w:date="2021-03-25T10:29:00Z" w:id="158">
        <w:r>
          <w:rPr>
            <w:color w:val="000000" w:themeColor="text1"/>
            <w:sz w:val="22"/>
            <w:szCs w:val="22"/>
          </w:rPr>
          <w:t>.</w:t>
        </w:r>
      </w:ins>
    </w:p>
    <w:p w:rsidRPr="00DA5965" w:rsidR="00DA5965" w:rsidP="00F26D65" w:rsidRDefault="00DA5965" w14:paraId="1F3A7954" w14:textId="75BDD87D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ins w:author="Karen Macambira Ferreira" w:date="2021-03-25T10:29:00Z" w:id="159">
        <w:r>
          <w:rPr>
            <w:color w:val="000000" w:themeColor="text1"/>
            <w:sz w:val="22"/>
            <w:szCs w:val="22"/>
          </w:rPr>
          <w:t>Movimentações que não necessitam de aprovação</w:t>
        </w:r>
        <w:r w:rsidRPr="0011040C">
          <w:rPr>
            <w:color w:val="000000" w:themeColor="text1"/>
            <w:sz w:val="22"/>
            <w:szCs w:val="22"/>
          </w:rPr>
          <w:t xml:space="preserve"> </w:t>
        </w:r>
        <w:r>
          <w:rPr>
            <w:color w:val="000000" w:themeColor="text1"/>
            <w:sz w:val="22"/>
            <w:szCs w:val="22"/>
          </w:rPr>
          <w:t>devem ser</w:t>
        </w:r>
        <w:r w:rsidRPr="0011040C">
          <w:rPr>
            <w:color w:val="000000" w:themeColor="text1"/>
            <w:sz w:val="22"/>
            <w:szCs w:val="22"/>
          </w:rPr>
          <w:t xml:space="preserve"> </w:t>
        </w:r>
        <w:r>
          <w:rPr>
            <w:color w:val="000000" w:themeColor="text1"/>
            <w:sz w:val="22"/>
            <w:szCs w:val="22"/>
          </w:rPr>
          <w:t xml:space="preserve">exibidas na tela </w:t>
        </w:r>
        <w:r w:rsidRPr="0011040C">
          <w:rPr>
            <w:color w:val="000000" w:themeColor="text1"/>
            <w:sz w:val="22"/>
            <w:szCs w:val="22"/>
          </w:rPr>
          <w:t>com o</w:t>
        </w:r>
        <w:r>
          <w:rPr>
            <w:color w:val="000000" w:themeColor="text1"/>
            <w:sz w:val="22"/>
            <w:szCs w:val="22"/>
          </w:rPr>
          <w:t xml:space="preserve"> </w:t>
        </w:r>
      </w:ins>
      <w:r>
        <w:rPr>
          <w:color w:val="000000" w:themeColor="text1"/>
          <w:sz w:val="22"/>
          <w:szCs w:val="22"/>
        </w:rPr>
        <w:t>indicador de aprovação vazio</w:t>
      </w:r>
      <w:ins w:author="Karen Macambira Ferreira" w:date="2021-03-25T10:29:00Z" w:id="160">
        <w:r>
          <w:rPr>
            <w:color w:val="000000" w:themeColor="text1"/>
            <w:sz w:val="22"/>
            <w:szCs w:val="22"/>
          </w:rPr>
          <w:t>.</w:t>
        </w:r>
      </w:ins>
    </w:p>
    <w:p w:rsidR="00F26D65" w:rsidP="00F26D65" w:rsidRDefault="00F26D65" w14:paraId="6EB0AD1B" w14:textId="051B3BCF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F26D65">
        <w:rPr>
          <w:rFonts w:cstheme="minorBidi"/>
          <w:sz w:val="22"/>
          <w:szCs w:val="22"/>
        </w:rPr>
        <w:t>Deve haver uma opção para aprovar todas as movimentações que necessitam de aprovação de uma única vez</w:t>
      </w:r>
      <w:r w:rsidR="00F34C0B">
        <w:rPr>
          <w:rFonts w:cstheme="minorBidi"/>
          <w:sz w:val="22"/>
          <w:szCs w:val="22"/>
        </w:rPr>
        <w:t xml:space="preserve"> (MS01)</w:t>
      </w:r>
      <w:r w:rsidRPr="00F26D65">
        <w:rPr>
          <w:rFonts w:cstheme="minorBidi"/>
          <w:sz w:val="22"/>
          <w:szCs w:val="22"/>
        </w:rPr>
        <w:t>.</w:t>
      </w:r>
    </w:p>
    <w:p w:rsidRPr="00DA5965" w:rsidR="00DA5965" w:rsidP="00F26D65" w:rsidRDefault="00DA5965" w14:paraId="3A282FD3" w14:textId="0251376F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ins w:author="Karen Macambira Ferreira" w:date="2021-03-25T14:45:00Z" w:id="161">
        <w:r>
          <w:rPr>
            <w:sz w:val="22"/>
            <w:szCs w:val="22"/>
          </w:rPr>
          <w:t xml:space="preserve">O sistema deve </w:t>
        </w:r>
      </w:ins>
      <w:ins w:author="Karen Macambira Ferreira" w:date="2021-03-25T14:47:00Z" w:id="162">
        <w:r>
          <w:rPr>
            <w:sz w:val="22"/>
            <w:szCs w:val="22"/>
          </w:rPr>
          <w:t>solicitar uma confirmação d</w:t>
        </w:r>
      </w:ins>
      <w:ins w:author="Karen Macambira Ferreira" w:date="2021-03-25T14:45:00Z" w:id="163">
        <w:r>
          <w:rPr>
            <w:sz w:val="22"/>
            <w:szCs w:val="22"/>
          </w:rPr>
          <w:t xml:space="preserve">o usuário </w:t>
        </w:r>
      </w:ins>
      <w:ins w:author="Karen Macambira Ferreira" w:date="2021-03-25T14:47:00Z" w:id="164">
        <w:r>
          <w:rPr>
            <w:sz w:val="22"/>
            <w:szCs w:val="22"/>
          </w:rPr>
          <w:t xml:space="preserve">para </w:t>
        </w:r>
      </w:ins>
      <w:ins w:author="Karen Macambira Ferreira" w:date="2021-03-25T14:45:00Z" w:id="165">
        <w:r>
          <w:rPr>
            <w:sz w:val="22"/>
            <w:szCs w:val="22"/>
          </w:rPr>
          <w:t xml:space="preserve">cancelar todas as aprovações, caso ele </w:t>
        </w:r>
      </w:ins>
      <w:ins w:author="Karen Macambira Ferreira" w:date="2021-03-25T14:47:00Z" w:id="166">
        <w:r>
          <w:rPr>
            <w:sz w:val="22"/>
            <w:szCs w:val="22"/>
          </w:rPr>
          <w:t>solicite</w:t>
        </w:r>
      </w:ins>
      <w:ins w:author="Karen Macambira Ferreira" w:date="2021-03-25T14:45:00Z" w:id="167">
        <w:r>
          <w:rPr>
            <w:sz w:val="22"/>
            <w:szCs w:val="22"/>
          </w:rPr>
          <w:t xml:space="preserve"> </w:t>
        </w:r>
      </w:ins>
      <w:ins w:author="Karen Macambira Ferreira" w:date="2021-03-25T14:48:00Z" w:id="168">
        <w:r>
          <w:rPr>
            <w:sz w:val="22"/>
            <w:szCs w:val="22"/>
          </w:rPr>
          <w:t>o cancelamento</w:t>
        </w:r>
      </w:ins>
      <w:r>
        <w:rPr>
          <w:sz w:val="22"/>
          <w:szCs w:val="22"/>
        </w:rPr>
        <w:t xml:space="preserve"> (MS04).</w:t>
      </w:r>
    </w:p>
    <w:p w:rsidR="00DA5965" w:rsidP="00F26D65" w:rsidRDefault="00DA5965" w14:paraId="4F657548" w14:textId="5F2D22E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Após a confirmação de cancelamento de todas as aprovações, o sistema deve exibir os todos os i</w:t>
      </w:r>
      <w:r w:rsidR="00786A8C">
        <w:rPr>
          <w:rFonts w:cstheme="minorBidi"/>
          <w:sz w:val="22"/>
          <w:szCs w:val="22"/>
        </w:rPr>
        <w:t>ndicadores de aprovação como a aprovar</w:t>
      </w:r>
      <w:r>
        <w:rPr>
          <w:rFonts w:cstheme="minorBidi"/>
          <w:sz w:val="22"/>
          <w:szCs w:val="22"/>
        </w:rPr>
        <w:t xml:space="preserve"> (MS05).</w:t>
      </w:r>
    </w:p>
    <w:p w:rsidRPr="00F26D65" w:rsidR="00DA5965" w:rsidP="00F26D65" w:rsidRDefault="00DA5965" w14:paraId="607156CD" w14:textId="771BCF2F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Caso o usuário desista de cancelar todas as aprovações, os indicadores de aprovações devem permanecer como antes da seleção.</w:t>
      </w:r>
    </w:p>
    <w:p w:rsidRPr="00F26D65" w:rsidR="00F26D65" w:rsidP="00F26D65" w:rsidRDefault="00F26D65" w14:paraId="0AEDE025" w14:textId="0D9EF4E1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F26D65">
        <w:rPr>
          <w:rFonts w:cstheme="minorBidi"/>
          <w:sz w:val="22"/>
          <w:szCs w:val="22"/>
        </w:rPr>
        <w:t xml:space="preserve">O sistema deve armazenar todos os dados de movimentações informados referentes a todos os registros onde valores tiverem sido preenchidos, inclusive a data </w:t>
      </w:r>
      <w:r w:rsidR="00DA5965">
        <w:rPr>
          <w:rFonts w:cstheme="minorBidi"/>
          <w:sz w:val="22"/>
          <w:szCs w:val="22"/>
        </w:rPr>
        <w:t>informada</w:t>
      </w:r>
      <w:r w:rsidRPr="00F26D65">
        <w:rPr>
          <w:rFonts w:cstheme="minorBidi"/>
          <w:sz w:val="22"/>
          <w:szCs w:val="22"/>
        </w:rPr>
        <w:t xml:space="preserve"> para inclusão</w:t>
      </w:r>
      <w:r w:rsidR="00F34C0B">
        <w:rPr>
          <w:rFonts w:cstheme="minorBidi"/>
          <w:sz w:val="22"/>
          <w:szCs w:val="22"/>
        </w:rPr>
        <w:t xml:space="preserve"> (MS02)</w:t>
      </w:r>
      <w:r w:rsidRPr="00F26D65">
        <w:rPr>
          <w:rFonts w:cstheme="minorBidi"/>
          <w:sz w:val="22"/>
          <w:szCs w:val="22"/>
        </w:rPr>
        <w:t>.</w:t>
      </w:r>
    </w:p>
    <w:sectPr w:rsidRPr="00F26D65" w:rsidR="00F26D65" w:rsidSect="00986F29">
      <w:pgSz w:w="11907" w:h="16840" w:orient="portrait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654" w:rsidP="003534FD" w:rsidRDefault="00DA5654" w14:paraId="1701536F" w14:textId="77777777">
      <w:r>
        <w:separator/>
      </w:r>
    </w:p>
  </w:endnote>
  <w:endnote w:type="continuationSeparator" w:id="0">
    <w:p w:rsidR="00DA5654" w:rsidP="003534FD" w:rsidRDefault="00DA5654" w14:paraId="48AB4029" w14:textId="77777777">
      <w:r>
        <w:continuationSeparator/>
      </w:r>
    </w:p>
  </w:endnote>
  <w:endnote w:type="continuationNotice" w:id="1">
    <w:p w:rsidR="00DA5654" w:rsidRDefault="00DA5654" w14:paraId="7DE6161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256" w:rsidRDefault="00425256" w14:paraId="2FC17F8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654" w:rsidP="003534FD" w:rsidRDefault="00DA5654" w14:paraId="2D8A9280" w14:textId="77777777">
      <w:r>
        <w:separator/>
      </w:r>
    </w:p>
  </w:footnote>
  <w:footnote w:type="continuationSeparator" w:id="0">
    <w:p w:rsidR="00DA5654" w:rsidP="003534FD" w:rsidRDefault="00DA5654" w14:paraId="3501DF97" w14:textId="77777777">
      <w:r>
        <w:continuationSeparator/>
      </w:r>
    </w:p>
  </w:footnote>
  <w:footnote w:type="continuationNotice" w:id="1">
    <w:p w:rsidR="00DA5654" w:rsidRDefault="00DA5654" w14:paraId="18035839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256" w:rsidRDefault="00425256" w14:paraId="3DD355C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256" w:rsidRDefault="00425256" w14:paraId="2916C19D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CC25EB"/>
    <w:multiLevelType w:val="hybridMultilevel"/>
    <w:tmpl w:val="DF74EAA6"/>
    <w:lvl w:ilvl="0" w:tplc="9BCA0E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C0E4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0A77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88A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E3A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F8AF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90E7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96F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C293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2"/>
  </w:num>
  <w:num w:numId="12">
    <w:abstractNumId w:val="4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en Macambira Ferreira">
    <w15:presenceInfo w15:providerId="None" w15:userId="Karen Macambira Ferr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2239"/>
    <w:rsid w:val="00064E9B"/>
    <w:rsid w:val="0006606A"/>
    <w:rsid w:val="00080437"/>
    <w:rsid w:val="000850BB"/>
    <w:rsid w:val="00091BB0"/>
    <w:rsid w:val="00092451"/>
    <w:rsid w:val="00094DCC"/>
    <w:rsid w:val="000B193A"/>
    <w:rsid w:val="000B6ACC"/>
    <w:rsid w:val="000C2765"/>
    <w:rsid w:val="000D324E"/>
    <w:rsid w:val="000E5067"/>
    <w:rsid w:val="00103789"/>
    <w:rsid w:val="0011040C"/>
    <w:rsid w:val="00125182"/>
    <w:rsid w:val="00127820"/>
    <w:rsid w:val="00155E22"/>
    <w:rsid w:val="0018094F"/>
    <w:rsid w:val="001A1726"/>
    <w:rsid w:val="001B4CDC"/>
    <w:rsid w:val="001C6FB5"/>
    <w:rsid w:val="001E0532"/>
    <w:rsid w:val="00205B99"/>
    <w:rsid w:val="00232E5B"/>
    <w:rsid w:val="002358E0"/>
    <w:rsid w:val="00244E6F"/>
    <w:rsid w:val="00251398"/>
    <w:rsid w:val="00251B24"/>
    <w:rsid w:val="0026367F"/>
    <w:rsid w:val="00272A36"/>
    <w:rsid w:val="002A6246"/>
    <w:rsid w:val="002E19D8"/>
    <w:rsid w:val="002E9C07"/>
    <w:rsid w:val="003009FD"/>
    <w:rsid w:val="00306E62"/>
    <w:rsid w:val="00311512"/>
    <w:rsid w:val="00320C41"/>
    <w:rsid w:val="00343839"/>
    <w:rsid w:val="0035080D"/>
    <w:rsid w:val="003534FD"/>
    <w:rsid w:val="00364A3C"/>
    <w:rsid w:val="00374F5A"/>
    <w:rsid w:val="003831FF"/>
    <w:rsid w:val="0038589A"/>
    <w:rsid w:val="00396C4A"/>
    <w:rsid w:val="003A2562"/>
    <w:rsid w:val="003E496A"/>
    <w:rsid w:val="004010FD"/>
    <w:rsid w:val="00407650"/>
    <w:rsid w:val="00412AE5"/>
    <w:rsid w:val="00417FED"/>
    <w:rsid w:val="00425256"/>
    <w:rsid w:val="00435D33"/>
    <w:rsid w:val="00444B5C"/>
    <w:rsid w:val="0045434C"/>
    <w:rsid w:val="00463FCA"/>
    <w:rsid w:val="00465B38"/>
    <w:rsid w:val="0047497E"/>
    <w:rsid w:val="004762A6"/>
    <w:rsid w:val="00485CEF"/>
    <w:rsid w:val="00486C12"/>
    <w:rsid w:val="00492B51"/>
    <w:rsid w:val="004A37B2"/>
    <w:rsid w:val="004B0B81"/>
    <w:rsid w:val="004C49B1"/>
    <w:rsid w:val="004C5C55"/>
    <w:rsid w:val="004E7977"/>
    <w:rsid w:val="005025E6"/>
    <w:rsid w:val="00511D7D"/>
    <w:rsid w:val="00540394"/>
    <w:rsid w:val="00563626"/>
    <w:rsid w:val="00596B61"/>
    <w:rsid w:val="005A6C57"/>
    <w:rsid w:val="005B0E63"/>
    <w:rsid w:val="005C1F43"/>
    <w:rsid w:val="005C3627"/>
    <w:rsid w:val="005D2B35"/>
    <w:rsid w:val="005E02FD"/>
    <w:rsid w:val="006706CE"/>
    <w:rsid w:val="006A6DD0"/>
    <w:rsid w:val="006C0FB8"/>
    <w:rsid w:val="006D7E7F"/>
    <w:rsid w:val="006D8F89"/>
    <w:rsid w:val="006E2F44"/>
    <w:rsid w:val="006F61E3"/>
    <w:rsid w:val="0071135F"/>
    <w:rsid w:val="00723C32"/>
    <w:rsid w:val="00735ECE"/>
    <w:rsid w:val="0074270B"/>
    <w:rsid w:val="007701DD"/>
    <w:rsid w:val="007775F4"/>
    <w:rsid w:val="00786A8C"/>
    <w:rsid w:val="00792569"/>
    <w:rsid w:val="007B3129"/>
    <w:rsid w:val="007B3208"/>
    <w:rsid w:val="007B4E32"/>
    <w:rsid w:val="007B5C65"/>
    <w:rsid w:val="007B712B"/>
    <w:rsid w:val="007D0DC6"/>
    <w:rsid w:val="007E14D0"/>
    <w:rsid w:val="007F1120"/>
    <w:rsid w:val="00815BC6"/>
    <w:rsid w:val="00823148"/>
    <w:rsid w:val="00834C69"/>
    <w:rsid w:val="00835903"/>
    <w:rsid w:val="00835A27"/>
    <w:rsid w:val="00836B6A"/>
    <w:rsid w:val="008373D5"/>
    <w:rsid w:val="00837DBC"/>
    <w:rsid w:val="00866C41"/>
    <w:rsid w:val="00883546"/>
    <w:rsid w:val="00885B71"/>
    <w:rsid w:val="00891C20"/>
    <w:rsid w:val="008955D7"/>
    <w:rsid w:val="00896C70"/>
    <w:rsid w:val="008A2F1D"/>
    <w:rsid w:val="008A56FA"/>
    <w:rsid w:val="008C4917"/>
    <w:rsid w:val="008D3AF2"/>
    <w:rsid w:val="008E74DE"/>
    <w:rsid w:val="00913E2E"/>
    <w:rsid w:val="00932C65"/>
    <w:rsid w:val="00953802"/>
    <w:rsid w:val="009539DB"/>
    <w:rsid w:val="00960F46"/>
    <w:rsid w:val="00962E3D"/>
    <w:rsid w:val="00963C60"/>
    <w:rsid w:val="00985F3D"/>
    <w:rsid w:val="00986F29"/>
    <w:rsid w:val="009B190A"/>
    <w:rsid w:val="009B78D1"/>
    <w:rsid w:val="009C3EB4"/>
    <w:rsid w:val="009E7E43"/>
    <w:rsid w:val="009F529C"/>
    <w:rsid w:val="00A1208F"/>
    <w:rsid w:val="00A34387"/>
    <w:rsid w:val="00A36604"/>
    <w:rsid w:val="00A525F7"/>
    <w:rsid w:val="00A5390F"/>
    <w:rsid w:val="00A83291"/>
    <w:rsid w:val="00AB4C0A"/>
    <w:rsid w:val="00AC646F"/>
    <w:rsid w:val="00AF49B1"/>
    <w:rsid w:val="00B0086D"/>
    <w:rsid w:val="00B14A3F"/>
    <w:rsid w:val="00B217B0"/>
    <w:rsid w:val="00B4217A"/>
    <w:rsid w:val="00B44CED"/>
    <w:rsid w:val="00B55849"/>
    <w:rsid w:val="00B6186E"/>
    <w:rsid w:val="00B61D8B"/>
    <w:rsid w:val="00B65FF5"/>
    <w:rsid w:val="00B661B0"/>
    <w:rsid w:val="00B664C2"/>
    <w:rsid w:val="00B818DE"/>
    <w:rsid w:val="00BB503E"/>
    <w:rsid w:val="00BB5BD9"/>
    <w:rsid w:val="00BB6265"/>
    <w:rsid w:val="00BD1BC3"/>
    <w:rsid w:val="00BE1CF9"/>
    <w:rsid w:val="00BE53A2"/>
    <w:rsid w:val="00BF4616"/>
    <w:rsid w:val="00C106FA"/>
    <w:rsid w:val="00C133B5"/>
    <w:rsid w:val="00C1573F"/>
    <w:rsid w:val="00C25764"/>
    <w:rsid w:val="00C32FD4"/>
    <w:rsid w:val="00C43E83"/>
    <w:rsid w:val="00C51E74"/>
    <w:rsid w:val="00C70CA4"/>
    <w:rsid w:val="00C7217E"/>
    <w:rsid w:val="00CA2C30"/>
    <w:rsid w:val="00CA6605"/>
    <w:rsid w:val="00CA7BC9"/>
    <w:rsid w:val="00CB1C9F"/>
    <w:rsid w:val="00CB43A1"/>
    <w:rsid w:val="00CD1473"/>
    <w:rsid w:val="00D04C92"/>
    <w:rsid w:val="00D21A30"/>
    <w:rsid w:val="00D304DE"/>
    <w:rsid w:val="00D4370A"/>
    <w:rsid w:val="00D641C4"/>
    <w:rsid w:val="00D72402"/>
    <w:rsid w:val="00D73AC4"/>
    <w:rsid w:val="00DA228B"/>
    <w:rsid w:val="00DA5654"/>
    <w:rsid w:val="00DA5965"/>
    <w:rsid w:val="00DB5390"/>
    <w:rsid w:val="00DB599D"/>
    <w:rsid w:val="00DC5129"/>
    <w:rsid w:val="00DE2988"/>
    <w:rsid w:val="00DE5D39"/>
    <w:rsid w:val="00DF2CEA"/>
    <w:rsid w:val="00E47AA6"/>
    <w:rsid w:val="00E50C4E"/>
    <w:rsid w:val="00E51759"/>
    <w:rsid w:val="00E51F19"/>
    <w:rsid w:val="00E55ABE"/>
    <w:rsid w:val="00E845E1"/>
    <w:rsid w:val="00EB15C4"/>
    <w:rsid w:val="00EB37BF"/>
    <w:rsid w:val="00EB6ECB"/>
    <w:rsid w:val="00EE1E0B"/>
    <w:rsid w:val="00EE656D"/>
    <w:rsid w:val="00EF1B87"/>
    <w:rsid w:val="00EF64A3"/>
    <w:rsid w:val="00F07A44"/>
    <w:rsid w:val="00F26D65"/>
    <w:rsid w:val="00F32D6C"/>
    <w:rsid w:val="00F33B6E"/>
    <w:rsid w:val="00F34C0B"/>
    <w:rsid w:val="00F5278C"/>
    <w:rsid w:val="00F61331"/>
    <w:rsid w:val="00F62648"/>
    <w:rsid w:val="00F67EAA"/>
    <w:rsid w:val="00F7BF3B"/>
    <w:rsid w:val="00F80A1E"/>
    <w:rsid w:val="00F8108F"/>
    <w:rsid w:val="00F8734A"/>
    <w:rsid w:val="00FA70DC"/>
    <w:rsid w:val="00FB46A6"/>
    <w:rsid w:val="00FB56CA"/>
    <w:rsid w:val="00FD4121"/>
    <w:rsid w:val="00FE1807"/>
    <w:rsid w:val="00FF2EEC"/>
    <w:rsid w:val="010420A8"/>
    <w:rsid w:val="014BD291"/>
    <w:rsid w:val="014DC21F"/>
    <w:rsid w:val="01672ACD"/>
    <w:rsid w:val="018D451F"/>
    <w:rsid w:val="01B29A13"/>
    <w:rsid w:val="01DC452B"/>
    <w:rsid w:val="01E9763E"/>
    <w:rsid w:val="01FDA15D"/>
    <w:rsid w:val="020D91DA"/>
    <w:rsid w:val="021C79A7"/>
    <w:rsid w:val="024D89AE"/>
    <w:rsid w:val="0259D9AA"/>
    <w:rsid w:val="02692E6F"/>
    <w:rsid w:val="02C7F758"/>
    <w:rsid w:val="02CF2093"/>
    <w:rsid w:val="02D346BE"/>
    <w:rsid w:val="0353987E"/>
    <w:rsid w:val="0355CF89"/>
    <w:rsid w:val="036F7D6B"/>
    <w:rsid w:val="039D3519"/>
    <w:rsid w:val="03A4FC25"/>
    <w:rsid w:val="0415BFE7"/>
    <w:rsid w:val="0461F22D"/>
    <w:rsid w:val="04816D59"/>
    <w:rsid w:val="05100F47"/>
    <w:rsid w:val="052BC825"/>
    <w:rsid w:val="054181F0"/>
    <w:rsid w:val="058849A8"/>
    <w:rsid w:val="058D80F5"/>
    <w:rsid w:val="05E49730"/>
    <w:rsid w:val="05E5866B"/>
    <w:rsid w:val="05E5E862"/>
    <w:rsid w:val="05E88CC4"/>
    <w:rsid w:val="05F0BA0F"/>
    <w:rsid w:val="061D3DBA"/>
    <w:rsid w:val="06A38B3F"/>
    <w:rsid w:val="06F13D7C"/>
    <w:rsid w:val="06F3705E"/>
    <w:rsid w:val="07438242"/>
    <w:rsid w:val="07E6C002"/>
    <w:rsid w:val="07E96626"/>
    <w:rsid w:val="07EBCBB9"/>
    <w:rsid w:val="08738874"/>
    <w:rsid w:val="08762C94"/>
    <w:rsid w:val="089A0C50"/>
    <w:rsid w:val="092C807C"/>
    <w:rsid w:val="09A01F91"/>
    <w:rsid w:val="09B10BD0"/>
    <w:rsid w:val="09D6CE47"/>
    <w:rsid w:val="09DEBEEF"/>
    <w:rsid w:val="09EBB113"/>
    <w:rsid w:val="09F3349A"/>
    <w:rsid w:val="0A7EE37C"/>
    <w:rsid w:val="0ABEE3A6"/>
    <w:rsid w:val="0B1A6D5E"/>
    <w:rsid w:val="0B7035EB"/>
    <w:rsid w:val="0BED0BE5"/>
    <w:rsid w:val="0C5083B8"/>
    <w:rsid w:val="0D54B26B"/>
    <w:rsid w:val="0D673BB0"/>
    <w:rsid w:val="0EBF0D17"/>
    <w:rsid w:val="0EC7F66C"/>
    <w:rsid w:val="0F06CE41"/>
    <w:rsid w:val="103CC59C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2B633D"/>
    <w:rsid w:val="135C104B"/>
    <w:rsid w:val="1373152C"/>
    <w:rsid w:val="13DEF56D"/>
    <w:rsid w:val="1409E7C3"/>
    <w:rsid w:val="14641D1F"/>
    <w:rsid w:val="146EC7AF"/>
    <w:rsid w:val="14739752"/>
    <w:rsid w:val="149371AC"/>
    <w:rsid w:val="14D51577"/>
    <w:rsid w:val="15125C49"/>
    <w:rsid w:val="152C3BCF"/>
    <w:rsid w:val="15DBB170"/>
    <w:rsid w:val="16A6CBFE"/>
    <w:rsid w:val="16FFE344"/>
    <w:rsid w:val="1767C0A9"/>
    <w:rsid w:val="1846864F"/>
    <w:rsid w:val="18488925"/>
    <w:rsid w:val="185313C3"/>
    <w:rsid w:val="186C0BFA"/>
    <w:rsid w:val="1890A41E"/>
    <w:rsid w:val="190B27FE"/>
    <w:rsid w:val="195977F8"/>
    <w:rsid w:val="199E22A7"/>
    <w:rsid w:val="19B409D8"/>
    <w:rsid w:val="19BDAC64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73751A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1EEDDDB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63DCCB2"/>
    <w:rsid w:val="2688DAA2"/>
    <w:rsid w:val="2692EE53"/>
    <w:rsid w:val="2697CBEC"/>
    <w:rsid w:val="275BC00C"/>
    <w:rsid w:val="27896F2E"/>
    <w:rsid w:val="27A6D03D"/>
    <w:rsid w:val="27C38C90"/>
    <w:rsid w:val="2805A372"/>
    <w:rsid w:val="28339C4D"/>
    <w:rsid w:val="288D9133"/>
    <w:rsid w:val="28D66DA9"/>
    <w:rsid w:val="293E2002"/>
    <w:rsid w:val="294805C6"/>
    <w:rsid w:val="29506D0C"/>
    <w:rsid w:val="29537F21"/>
    <w:rsid w:val="296D3DFB"/>
    <w:rsid w:val="299E6EE7"/>
    <w:rsid w:val="29C04893"/>
    <w:rsid w:val="29F08EC1"/>
    <w:rsid w:val="2A09343D"/>
    <w:rsid w:val="2A6C1702"/>
    <w:rsid w:val="2ABB936A"/>
    <w:rsid w:val="2AD31510"/>
    <w:rsid w:val="2B2333F6"/>
    <w:rsid w:val="2B26AC88"/>
    <w:rsid w:val="2B3EB80A"/>
    <w:rsid w:val="2BAE3A0A"/>
    <w:rsid w:val="2C0E0E6B"/>
    <w:rsid w:val="2C1E83E4"/>
    <w:rsid w:val="2C29A9BF"/>
    <w:rsid w:val="2C8A4BE9"/>
    <w:rsid w:val="2CD60FA9"/>
    <w:rsid w:val="2D4B26BE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30A15C6"/>
    <w:rsid w:val="332430A7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752C2"/>
    <w:rsid w:val="366231BA"/>
    <w:rsid w:val="367D4BCA"/>
    <w:rsid w:val="3696613D"/>
    <w:rsid w:val="36BF197B"/>
    <w:rsid w:val="36CCA55B"/>
    <w:rsid w:val="37B2E94A"/>
    <w:rsid w:val="37BBB2A0"/>
    <w:rsid w:val="384EBFB5"/>
    <w:rsid w:val="390C082C"/>
    <w:rsid w:val="397D6E41"/>
    <w:rsid w:val="3A67B830"/>
    <w:rsid w:val="3B08C280"/>
    <w:rsid w:val="3B585098"/>
    <w:rsid w:val="3B7DAE8C"/>
    <w:rsid w:val="3BC3D370"/>
    <w:rsid w:val="3C0C2CB4"/>
    <w:rsid w:val="3CD356CC"/>
    <w:rsid w:val="3D9CCC5F"/>
    <w:rsid w:val="3E9339FB"/>
    <w:rsid w:val="3F0217A1"/>
    <w:rsid w:val="3F349BA9"/>
    <w:rsid w:val="3F426BE1"/>
    <w:rsid w:val="3F7632B7"/>
    <w:rsid w:val="3FB0DF4C"/>
    <w:rsid w:val="3FDC5E1F"/>
    <w:rsid w:val="3FEE91F1"/>
    <w:rsid w:val="405D0911"/>
    <w:rsid w:val="40990285"/>
    <w:rsid w:val="40D62DD0"/>
    <w:rsid w:val="412AC5B3"/>
    <w:rsid w:val="41319B1E"/>
    <w:rsid w:val="41484045"/>
    <w:rsid w:val="414CC8B2"/>
    <w:rsid w:val="4174E808"/>
    <w:rsid w:val="420262B4"/>
    <w:rsid w:val="42E6FF13"/>
    <w:rsid w:val="42F2AAA9"/>
    <w:rsid w:val="42F5A583"/>
    <w:rsid w:val="42FD8977"/>
    <w:rsid w:val="4346DB9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AD21E"/>
    <w:rsid w:val="4A2967BA"/>
    <w:rsid w:val="4A7C502D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E403C1E"/>
    <w:rsid w:val="4E79D318"/>
    <w:rsid w:val="4F2C118B"/>
    <w:rsid w:val="4F9B0087"/>
    <w:rsid w:val="4FD4B0EC"/>
    <w:rsid w:val="5016FA6D"/>
    <w:rsid w:val="503BB8E2"/>
    <w:rsid w:val="50523E7C"/>
    <w:rsid w:val="50A8507E"/>
    <w:rsid w:val="515EB483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023512"/>
    <w:rsid w:val="5416302E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217D1"/>
    <w:rsid w:val="56045DDB"/>
    <w:rsid w:val="56648582"/>
    <w:rsid w:val="5679AC16"/>
    <w:rsid w:val="569E96E1"/>
    <w:rsid w:val="56A4A277"/>
    <w:rsid w:val="56B16F3A"/>
    <w:rsid w:val="56DB4994"/>
    <w:rsid w:val="5718DF58"/>
    <w:rsid w:val="57217AFE"/>
    <w:rsid w:val="572AD931"/>
    <w:rsid w:val="5756A9D4"/>
    <w:rsid w:val="57EEB9B3"/>
    <w:rsid w:val="584CE26F"/>
    <w:rsid w:val="585F90C2"/>
    <w:rsid w:val="58DF9359"/>
    <w:rsid w:val="58E4AE73"/>
    <w:rsid w:val="5908255B"/>
    <w:rsid w:val="59511ED8"/>
    <w:rsid w:val="59573A5F"/>
    <w:rsid w:val="59F9C1F9"/>
    <w:rsid w:val="5A2925AE"/>
    <w:rsid w:val="5A5D895B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25D91F"/>
    <w:rsid w:val="635D1764"/>
    <w:rsid w:val="63EB4344"/>
    <w:rsid w:val="63FC7AC0"/>
    <w:rsid w:val="64761355"/>
    <w:rsid w:val="64F545AC"/>
    <w:rsid w:val="65106539"/>
    <w:rsid w:val="65261BD1"/>
    <w:rsid w:val="65864F53"/>
    <w:rsid w:val="65E8298F"/>
    <w:rsid w:val="662DD4EA"/>
    <w:rsid w:val="663309E6"/>
    <w:rsid w:val="666BB6B3"/>
    <w:rsid w:val="6718B77C"/>
    <w:rsid w:val="673F3C3B"/>
    <w:rsid w:val="67AC5282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6FD899"/>
    <w:rsid w:val="6A0AA227"/>
    <w:rsid w:val="6A1BA638"/>
    <w:rsid w:val="6AACD634"/>
    <w:rsid w:val="6AE29C21"/>
    <w:rsid w:val="6AE49061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B16DCA"/>
    <w:rsid w:val="6CDA788A"/>
    <w:rsid w:val="6CEC9279"/>
    <w:rsid w:val="6CEFA23D"/>
    <w:rsid w:val="6CFA6668"/>
    <w:rsid w:val="6D98C1DE"/>
    <w:rsid w:val="6DE35A87"/>
    <w:rsid w:val="6DF546E8"/>
    <w:rsid w:val="6EC9D330"/>
    <w:rsid w:val="6EC9D3B1"/>
    <w:rsid w:val="6F2B60B0"/>
    <w:rsid w:val="6F4A1FD4"/>
    <w:rsid w:val="6F4FBD72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5306A15"/>
    <w:rsid w:val="754E9E2B"/>
    <w:rsid w:val="75513807"/>
    <w:rsid w:val="757B4EA2"/>
    <w:rsid w:val="75A88407"/>
    <w:rsid w:val="75B6F1BF"/>
    <w:rsid w:val="75DB1B2C"/>
    <w:rsid w:val="75DE8047"/>
    <w:rsid w:val="75E2ECA4"/>
    <w:rsid w:val="75E75DF0"/>
    <w:rsid w:val="75EF2B53"/>
    <w:rsid w:val="75F1DB93"/>
    <w:rsid w:val="76523F2E"/>
    <w:rsid w:val="76622405"/>
    <w:rsid w:val="767D2442"/>
    <w:rsid w:val="7695FF00"/>
    <w:rsid w:val="769C19E1"/>
    <w:rsid w:val="76EFA49C"/>
    <w:rsid w:val="7745F9F4"/>
    <w:rsid w:val="77860DAA"/>
    <w:rsid w:val="77BFB65D"/>
    <w:rsid w:val="77E66D89"/>
    <w:rsid w:val="77FB5CE9"/>
    <w:rsid w:val="786479EF"/>
    <w:rsid w:val="7875F1A8"/>
    <w:rsid w:val="78822389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CBC97FB"/>
    <w:rsid w:val="7D19A5AD"/>
    <w:rsid w:val="7E71FE98"/>
    <w:rsid w:val="7E9ED759"/>
    <w:rsid w:val="7ECAC0DD"/>
    <w:rsid w:val="7F33C7DC"/>
    <w:rsid w:val="7F494256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5E6EAE6F-D0B3-4ECD-ADFF-9444A86B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spacing w:after="0" w:line="240" w:lineRule="auto"/>
    </w:pPr>
    <w:rPr>
      <w:rFonts w:cs="Times New Roman"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3534FD"/>
    <w:rPr>
      <w:rFonts w:cs="Times New Roman" w:asciiTheme="majorHAnsi" w:hAnsiTheme="majorHAnsi" w:eastAsiaTheme="majorEastAsia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3534FD"/>
    <w:rPr>
      <w:rFonts w:cs="Times New Roman" w:asciiTheme="majorHAnsi" w:hAnsiTheme="majorHAnsi" w:eastAsiaTheme="majorEastAsia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534FD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73A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3AC4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73AC4"/>
    <w:rPr>
      <w:rFonts w:cs="Times New Roman"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3AC4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73AC4"/>
    <w:rPr>
      <w:rFonts w:cs="Times New Roman" w:eastAsiaTheme="minorEastAsia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3AC4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73AC4"/>
    <w:rPr>
      <w:rFonts w:ascii="Segoe UI" w:hAnsi="Segoe UI" w:cs="Segoe UI" w:eastAsiaTheme="minorEastAsia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microsoft.com/office/2011/relationships/people" Target="peop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4913a8cc812a481f" /><Relationship Type="http://schemas.openxmlformats.org/officeDocument/2006/relationships/image" Target="/media/image3.png" Id="R9331733a9395446e" /><Relationship Type="http://schemas.openxmlformats.org/officeDocument/2006/relationships/image" Target="/media/image4.png" Id="Raa5120794da64b2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25bc-428e-44b8-90ca-a052c58b42e3}"/>
      </w:docPartPr>
      <w:docPartBody>
        <w:p w14:paraId="0EBF0D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4f8fb1-92be-45e9-97a4-44c002fb0eec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F5BC31-6973-4874-8980-506D5A0DF546}"/>
</file>

<file path=customXml/itemProps2.xml><?xml version="1.0" encoding="utf-8"?>
<ds:datastoreItem xmlns:ds="http://schemas.openxmlformats.org/officeDocument/2006/customXml" ds:itemID="{600DEF3A-D46A-429D-9F91-7B29F92F1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685F9A-0059-4AFF-ACEA-924E4D42D00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Brq It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Marlon Jair Da Silva</dc:creator>
  <keywords/>
  <dc:description/>
  <lastModifiedBy>Karen Macambira Ferreira</lastModifiedBy>
  <revision>8</revision>
  <dcterms:created xsi:type="dcterms:W3CDTF">2021-04-07T21:50:00.0000000Z</dcterms:created>
  <dcterms:modified xsi:type="dcterms:W3CDTF">2021-04-24T17:24:01.6461533Z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  <property fmtid="{D5CDD505-2E9C-101B-9397-08002B2CF9AE}" pid="3" name="Order">
    <vt:r8>10400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