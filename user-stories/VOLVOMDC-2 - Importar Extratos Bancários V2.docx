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people.xml" ContentType="application/vnd.openxmlformats-officedocument.wordprocessingml.people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glossary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0AFE1D98" w:rsidR="003534FD" w:rsidRDefault="75A88407" w:rsidP="1BE915FD">
      <w:pPr>
        <w:rPr>
          <w:b/>
          <w:bCs/>
          <w:sz w:val="36"/>
          <w:szCs w:val="36"/>
        </w:rPr>
      </w:pPr>
      <w:r w:rsidRPr="2DAB23A4">
        <w:rPr>
          <w:b/>
          <w:bCs/>
          <w:sz w:val="36"/>
          <w:szCs w:val="36"/>
        </w:rPr>
        <w:t xml:space="preserve">Importar </w:t>
      </w:r>
      <w:r w:rsidR="7E4EB678" w:rsidRPr="2DAB23A4">
        <w:rPr>
          <w:b/>
          <w:bCs/>
          <w:sz w:val="36"/>
          <w:szCs w:val="36"/>
        </w:rPr>
        <w:t>e</w:t>
      </w:r>
      <w:r w:rsidRPr="2DAB23A4">
        <w:rPr>
          <w:b/>
          <w:bCs/>
          <w:sz w:val="36"/>
          <w:szCs w:val="36"/>
        </w:rPr>
        <w:t xml:space="preserve">xtratos </w:t>
      </w:r>
      <w:r w:rsidR="55FB6DBE" w:rsidRPr="2DAB23A4">
        <w:rPr>
          <w:b/>
          <w:bCs/>
          <w:sz w:val="36"/>
          <w:szCs w:val="36"/>
        </w:rPr>
        <w:t>b</w:t>
      </w:r>
      <w:r w:rsidRPr="2DAB23A4">
        <w:rPr>
          <w:b/>
          <w:bCs/>
          <w:sz w:val="36"/>
          <w:szCs w:val="36"/>
        </w:rPr>
        <w:t>ancários</w:t>
      </w:r>
    </w:p>
    <w:p w14:paraId="0A37501D" w14:textId="77777777" w:rsidR="003534FD" w:rsidRDefault="003534FD" w:rsidP="003534FD"/>
    <w:p w14:paraId="5DAB6C7B" w14:textId="77777777" w:rsidR="003534FD" w:rsidRDefault="003534FD" w:rsidP="003534FD"/>
    <w:sdt>
      <w:sdtPr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id w:val="1193427458"/>
        <w:docPartObj>
          <w:docPartGallery w:val="Table of Contents"/>
          <w:docPartUnique/>
        </w:docPartObj>
      </w:sdtPr>
      <w:sdtEndPr/>
      <w:sdtContent>
        <w:p w14:paraId="2D32F493" w14:textId="77777777" w:rsidR="003534FD" w:rsidRDefault="003534FD" w:rsidP="003534FD">
          <w:pPr>
            <w:pStyle w:val="CabealhodoSumrio"/>
          </w:pPr>
          <w:r>
            <w:t>Sumário</w:t>
          </w:r>
        </w:p>
        <w:p w14:paraId="2F4003A0" w14:textId="086FC3B3" w:rsidR="00CA7BC9" w:rsidRDefault="003534FD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279338" w:history="1">
            <w:r w:rsidR="00CA7BC9" w:rsidRPr="00CB5311">
              <w:rPr>
                <w:rStyle w:val="Hyperlink"/>
                <w:noProof/>
              </w:rPr>
              <w:t>1)</w:t>
            </w:r>
            <w:r w:rsidR="00CA7BC9">
              <w:rPr>
                <w:rFonts w:cstheme="minorBidi"/>
                <w:noProof/>
                <w:sz w:val="22"/>
                <w:szCs w:val="22"/>
                <w:lang w:eastAsia="ja-JP"/>
              </w:rPr>
              <w:tab/>
            </w:r>
            <w:r w:rsidR="00CA7BC9" w:rsidRPr="00CB5311">
              <w:rPr>
                <w:rStyle w:val="Hyperlink"/>
                <w:noProof/>
              </w:rPr>
              <w:t>Quadro de revisões</w:t>
            </w:r>
            <w:r w:rsidR="00CA7BC9">
              <w:rPr>
                <w:noProof/>
                <w:webHidden/>
              </w:rPr>
              <w:tab/>
            </w:r>
            <w:r w:rsidR="00CA7BC9">
              <w:rPr>
                <w:noProof/>
                <w:webHidden/>
              </w:rPr>
              <w:fldChar w:fldCharType="begin"/>
            </w:r>
            <w:r w:rsidR="00CA7BC9">
              <w:rPr>
                <w:noProof/>
                <w:webHidden/>
              </w:rPr>
              <w:instrText xml:space="preserve"> PAGEREF _Toc66279338 \h </w:instrText>
            </w:r>
            <w:r w:rsidR="00CA7BC9">
              <w:rPr>
                <w:noProof/>
                <w:webHidden/>
              </w:rPr>
            </w:r>
            <w:r w:rsidR="00CA7BC9">
              <w:rPr>
                <w:noProof/>
                <w:webHidden/>
              </w:rPr>
              <w:fldChar w:fldCharType="separate"/>
            </w:r>
            <w:r w:rsidR="00CA7BC9">
              <w:rPr>
                <w:noProof/>
                <w:webHidden/>
              </w:rPr>
              <w:t>2</w:t>
            </w:r>
            <w:r w:rsidR="00CA7BC9">
              <w:rPr>
                <w:noProof/>
                <w:webHidden/>
              </w:rPr>
              <w:fldChar w:fldCharType="end"/>
            </w:r>
          </w:hyperlink>
        </w:p>
        <w:p w14:paraId="45D7EB6A" w14:textId="69978C42" w:rsidR="00CA7BC9" w:rsidRDefault="00F172DD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  <w:lang w:eastAsia="ja-JP"/>
            </w:rPr>
          </w:pPr>
          <w:hyperlink w:anchor="_Toc66279339" w:history="1">
            <w:r w:rsidR="00CA7BC9" w:rsidRPr="00CB5311">
              <w:rPr>
                <w:rStyle w:val="Hyperlink"/>
                <w:rFonts w:cstheme="majorBidi"/>
                <w:noProof/>
              </w:rPr>
              <w:t>2)</w:t>
            </w:r>
            <w:r w:rsidR="00CA7BC9">
              <w:rPr>
                <w:rFonts w:cstheme="minorBidi"/>
                <w:noProof/>
                <w:sz w:val="22"/>
                <w:szCs w:val="22"/>
                <w:lang w:eastAsia="ja-JP"/>
              </w:rPr>
              <w:tab/>
            </w:r>
            <w:r w:rsidR="00CA7BC9" w:rsidRPr="00CB5311">
              <w:rPr>
                <w:rStyle w:val="Hyperlink"/>
                <w:noProof/>
              </w:rPr>
              <w:t>Descrição do Processo</w:t>
            </w:r>
            <w:r w:rsidR="00CA7BC9">
              <w:rPr>
                <w:noProof/>
                <w:webHidden/>
              </w:rPr>
              <w:tab/>
            </w:r>
            <w:r w:rsidR="00CA7BC9">
              <w:rPr>
                <w:noProof/>
                <w:webHidden/>
              </w:rPr>
              <w:fldChar w:fldCharType="begin"/>
            </w:r>
            <w:r w:rsidR="00CA7BC9">
              <w:rPr>
                <w:noProof/>
                <w:webHidden/>
              </w:rPr>
              <w:instrText xml:space="preserve"> PAGEREF _Toc66279339 \h </w:instrText>
            </w:r>
            <w:r w:rsidR="00CA7BC9">
              <w:rPr>
                <w:noProof/>
                <w:webHidden/>
              </w:rPr>
            </w:r>
            <w:r w:rsidR="00CA7BC9">
              <w:rPr>
                <w:noProof/>
                <w:webHidden/>
              </w:rPr>
              <w:fldChar w:fldCharType="separate"/>
            </w:r>
            <w:r w:rsidR="00CA7BC9">
              <w:rPr>
                <w:noProof/>
                <w:webHidden/>
              </w:rPr>
              <w:t>3</w:t>
            </w:r>
            <w:r w:rsidR="00CA7BC9">
              <w:rPr>
                <w:noProof/>
                <w:webHidden/>
              </w:rPr>
              <w:fldChar w:fldCharType="end"/>
            </w:r>
          </w:hyperlink>
        </w:p>
        <w:p w14:paraId="076F16A1" w14:textId="7099E69D" w:rsidR="00CA7BC9" w:rsidRDefault="00F172DD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  <w:lang w:eastAsia="ja-JP"/>
            </w:rPr>
          </w:pPr>
          <w:hyperlink w:anchor="_Toc66279340" w:history="1">
            <w:r w:rsidR="00CA7BC9" w:rsidRPr="00CB5311">
              <w:rPr>
                <w:rStyle w:val="Hyperlink"/>
                <w:noProof/>
              </w:rPr>
              <w:t>3)</w:t>
            </w:r>
            <w:r w:rsidR="00CA7BC9">
              <w:rPr>
                <w:rFonts w:cstheme="minorBidi"/>
                <w:noProof/>
                <w:sz w:val="22"/>
                <w:szCs w:val="22"/>
                <w:lang w:eastAsia="ja-JP"/>
              </w:rPr>
              <w:tab/>
            </w:r>
            <w:r w:rsidR="00CA7BC9" w:rsidRPr="00CB5311">
              <w:rPr>
                <w:rStyle w:val="Hyperlink"/>
                <w:noProof/>
              </w:rPr>
              <w:t>Pré-condições</w:t>
            </w:r>
            <w:r w:rsidR="00CA7BC9">
              <w:rPr>
                <w:noProof/>
                <w:webHidden/>
              </w:rPr>
              <w:tab/>
            </w:r>
            <w:r w:rsidR="00CA7BC9">
              <w:rPr>
                <w:noProof/>
                <w:webHidden/>
              </w:rPr>
              <w:fldChar w:fldCharType="begin"/>
            </w:r>
            <w:r w:rsidR="00CA7BC9">
              <w:rPr>
                <w:noProof/>
                <w:webHidden/>
              </w:rPr>
              <w:instrText xml:space="preserve"> PAGEREF _Toc66279340 \h </w:instrText>
            </w:r>
            <w:r w:rsidR="00CA7BC9">
              <w:rPr>
                <w:noProof/>
                <w:webHidden/>
              </w:rPr>
            </w:r>
            <w:r w:rsidR="00CA7BC9">
              <w:rPr>
                <w:noProof/>
                <w:webHidden/>
              </w:rPr>
              <w:fldChar w:fldCharType="separate"/>
            </w:r>
            <w:r w:rsidR="00CA7BC9">
              <w:rPr>
                <w:noProof/>
                <w:webHidden/>
              </w:rPr>
              <w:t>4</w:t>
            </w:r>
            <w:r w:rsidR="00CA7BC9">
              <w:rPr>
                <w:noProof/>
                <w:webHidden/>
              </w:rPr>
              <w:fldChar w:fldCharType="end"/>
            </w:r>
          </w:hyperlink>
        </w:p>
        <w:p w14:paraId="4BC3DF27" w14:textId="2DBA19A6" w:rsidR="00CA7BC9" w:rsidRDefault="00F172DD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  <w:lang w:eastAsia="ja-JP"/>
            </w:rPr>
          </w:pPr>
          <w:hyperlink w:anchor="_Toc66279341" w:history="1">
            <w:r w:rsidR="00CA7BC9" w:rsidRPr="00CB5311">
              <w:rPr>
                <w:rStyle w:val="Hyperlink"/>
                <w:noProof/>
              </w:rPr>
              <w:t>4)</w:t>
            </w:r>
            <w:r w:rsidR="00CA7BC9">
              <w:rPr>
                <w:rFonts w:cstheme="minorBidi"/>
                <w:noProof/>
                <w:sz w:val="22"/>
                <w:szCs w:val="22"/>
                <w:lang w:eastAsia="ja-JP"/>
              </w:rPr>
              <w:tab/>
            </w:r>
            <w:r w:rsidR="00CA7BC9" w:rsidRPr="00CB5311">
              <w:rPr>
                <w:rStyle w:val="Hyperlink"/>
                <w:noProof/>
              </w:rPr>
              <w:t>Extratos Extraídos dos Bancos</w:t>
            </w:r>
            <w:r w:rsidR="00CA7BC9">
              <w:rPr>
                <w:noProof/>
                <w:webHidden/>
              </w:rPr>
              <w:tab/>
            </w:r>
            <w:r w:rsidR="00CA7BC9">
              <w:rPr>
                <w:noProof/>
                <w:webHidden/>
              </w:rPr>
              <w:fldChar w:fldCharType="begin"/>
            </w:r>
            <w:r w:rsidR="00CA7BC9">
              <w:rPr>
                <w:noProof/>
                <w:webHidden/>
              </w:rPr>
              <w:instrText xml:space="preserve"> PAGEREF _Toc66279341 \h </w:instrText>
            </w:r>
            <w:r w:rsidR="00CA7BC9">
              <w:rPr>
                <w:noProof/>
                <w:webHidden/>
              </w:rPr>
            </w:r>
            <w:r w:rsidR="00CA7BC9">
              <w:rPr>
                <w:noProof/>
                <w:webHidden/>
              </w:rPr>
              <w:fldChar w:fldCharType="separate"/>
            </w:r>
            <w:r w:rsidR="00CA7BC9">
              <w:rPr>
                <w:noProof/>
                <w:webHidden/>
              </w:rPr>
              <w:t>4</w:t>
            </w:r>
            <w:r w:rsidR="00CA7BC9">
              <w:rPr>
                <w:noProof/>
                <w:webHidden/>
              </w:rPr>
              <w:fldChar w:fldCharType="end"/>
            </w:r>
          </w:hyperlink>
        </w:p>
        <w:p w14:paraId="3454ABA4" w14:textId="466A9E7F" w:rsidR="00CA7BC9" w:rsidRDefault="00F172DD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  <w:lang w:eastAsia="ja-JP"/>
            </w:rPr>
          </w:pPr>
          <w:hyperlink w:anchor="_Toc66279342" w:history="1">
            <w:r w:rsidR="00CA7BC9" w:rsidRPr="00CB5311">
              <w:rPr>
                <w:rStyle w:val="Hyperlink"/>
                <w:noProof/>
              </w:rPr>
              <w:t>5)</w:t>
            </w:r>
            <w:r w:rsidR="00CA7BC9">
              <w:rPr>
                <w:rFonts w:cstheme="minorBidi"/>
                <w:noProof/>
                <w:sz w:val="22"/>
                <w:szCs w:val="22"/>
                <w:lang w:eastAsia="ja-JP"/>
              </w:rPr>
              <w:tab/>
            </w:r>
            <w:r w:rsidR="00CA7BC9" w:rsidRPr="00CB5311">
              <w:rPr>
                <w:rStyle w:val="Hyperlink"/>
                <w:noProof/>
              </w:rPr>
              <w:t>Importação dos Extratos</w:t>
            </w:r>
            <w:r w:rsidR="00CA7BC9">
              <w:rPr>
                <w:noProof/>
                <w:webHidden/>
              </w:rPr>
              <w:tab/>
            </w:r>
            <w:r w:rsidR="00CA7BC9">
              <w:rPr>
                <w:noProof/>
                <w:webHidden/>
              </w:rPr>
              <w:fldChar w:fldCharType="begin"/>
            </w:r>
            <w:r w:rsidR="00CA7BC9">
              <w:rPr>
                <w:noProof/>
                <w:webHidden/>
              </w:rPr>
              <w:instrText xml:space="preserve"> PAGEREF _Toc66279342 \h </w:instrText>
            </w:r>
            <w:r w:rsidR="00CA7BC9">
              <w:rPr>
                <w:noProof/>
                <w:webHidden/>
              </w:rPr>
            </w:r>
            <w:r w:rsidR="00CA7BC9">
              <w:rPr>
                <w:noProof/>
                <w:webHidden/>
              </w:rPr>
              <w:fldChar w:fldCharType="separate"/>
            </w:r>
            <w:r w:rsidR="00CA7BC9">
              <w:rPr>
                <w:noProof/>
                <w:webHidden/>
              </w:rPr>
              <w:t>6</w:t>
            </w:r>
            <w:r w:rsidR="00CA7BC9">
              <w:rPr>
                <w:noProof/>
                <w:webHidden/>
              </w:rPr>
              <w:fldChar w:fldCharType="end"/>
            </w:r>
          </w:hyperlink>
        </w:p>
        <w:p w14:paraId="2F498F91" w14:textId="7A6EA5B5" w:rsidR="00CA7BC9" w:rsidRDefault="00F172DD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  <w:lang w:eastAsia="ja-JP"/>
            </w:rPr>
          </w:pPr>
          <w:hyperlink w:anchor="_Toc66279343" w:history="1">
            <w:r w:rsidR="00CA7BC9" w:rsidRPr="00CB5311">
              <w:rPr>
                <w:rStyle w:val="Hyperlink"/>
                <w:noProof/>
              </w:rPr>
              <w:t>6)</w:t>
            </w:r>
            <w:r w:rsidR="00CA7BC9">
              <w:rPr>
                <w:rFonts w:cstheme="minorBidi"/>
                <w:noProof/>
                <w:sz w:val="22"/>
                <w:szCs w:val="22"/>
                <w:lang w:eastAsia="ja-JP"/>
              </w:rPr>
              <w:tab/>
            </w:r>
            <w:r w:rsidR="00CA7BC9" w:rsidRPr="00CB5311">
              <w:rPr>
                <w:rStyle w:val="Hyperlink"/>
                <w:noProof/>
              </w:rPr>
              <w:t>Padronização dos Extratos no Sistema</w:t>
            </w:r>
            <w:r w:rsidR="00CA7BC9">
              <w:rPr>
                <w:noProof/>
                <w:webHidden/>
              </w:rPr>
              <w:tab/>
            </w:r>
            <w:r w:rsidR="00CA7BC9">
              <w:rPr>
                <w:noProof/>
                <w:webHidden/>
              </w:rPr>
              <w:fldChar w:fldCharType="begin"/>
            </w:r>
            <w:r w:rsidR="00CA7BC9">
              <w:rPr>
                <w:noProof/>
                <w:webHidden/>
              </w:rPr>
              <w:instrText xml:space="preserve"> PAGEREF _Toc66279343 \h </w:instrText>
            </w:r>
            <w:r w:rsidR="00CA7BC9">
              <w:rPr>
                <w:noProof/>
                <w:webHidden/>
              </w:rPr>
            </w:r>
            <w:r w:rsidR="00CA7BC9">
              <w:rPr>
                <w:noProof/>
                <w:webHidden/>
              </w:rPr>
              <w:fldChar w:fldCharType="separate"/>
            </w:r>
            <w:r w:rsidR="00CA7BC9">
              <w:rPr>
                <w:noProof/>
                <w:webHidden/>
              </w:rPr>
              <w:t>6</w:t>
            </w:r>
            <w:r w:rsidR="00CA7BC9">
              <w:rPr>
                <w:noProof/>
                <w:webHidden/>
              </w:rPr>
              <w:fldChar w:fldCharType="end"/>
            </w:r>
          </w:hyperlink>
        </w:p>
        <w:p w14:paraId="3415711D" w14:textId="05213366" w:rsidR="00CA7BC9" w:rsidRDefault="00F172DD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  <w:lang w:eastAsia="ja-JP"/>
            </w:rPr>
          </w:pPr>
          <w:hyperlink w:anchor="_Toc66279344" w:history="1">
            <w:r w:rsidR="00CA7BC9" w:rsidRPr="00CB5311">
              <w:rPr>
                <w:rStyle w:val="Hyperlink"/>
                <w:noProof/>
              </w:rPr>
              <w:t>7)</w:t>
            </w:r>
            <w:r w:rsidR="00CA7BC9">
              <w:rPr>
                <w:rFonts w:cstheme="minorBidi"/>
                <w:noProof/>
                <w:sz w:val="22"/>
                <w:szCs w:val="22"/>
                <w:lang w:eastAsia="ja-JP"/>
              </w:rPr>
              <w:tab/>
            </w:r>
            <w:r w:rsidR="00CA7BC9" w:rsidRPr="00CB5311">
              <w:rPr>
                <w:rStyle w:val="Hyperlink"/>
                <w:noProof/>
              </w:rPr>
              <w:t>Mensagens</w:t>
            </w:r>
            <w:r w:rsidR="00CA7BC9">
              <w:rPr>
                <w:noProof/>
                <w:webHidden/>
              </w:rPr>
              <w:tab/>
            </w:r>
            <w:r w:rsidR="00CA7BC9">
              <w:rPr>
                <w:noProof/>
                <w:webHidden/>
              </w:rPr>
              <w:fldChar w:fldCharType="begin"/>
            </w:r>
            <w:r w:rsidR="00CA7BC9">
              <w:rPr>
                <w:noProof/>
                <w:webHidden/>
              </w:rPr>
              <w:instrText xml:space="preserve"> PAGEREF _Toc66279344 \h </w:instrText>
            </w:r>
            <w:r w:rsidR="00CA7BC9">
              <w:rPr>
                <w:noProof/>
                <w:webHidden/>
              </w:rPr>
            </w:r>
            <w:r w:rsidR="00CA7BC9">
              <w:rPr>
                <w:noProof/>
                <w:webHidden/>
              </w:rPr>
              <w:fldChar w:fldCharType="separate"/>
            </w:r>
            <w:r w:rsidR="00CA7BC9">
              <w:rPr>
                <w:noProof/>
                <w:webHidden/>
              </w:rPr>
              <w:t>9</w:t>
            </w:r>
            <w:r w:rsidR="00CA7BC9">
              <w:rPr>
                <w:noProof/>
                <w:webHidden/>
              </w:rPr>
              <w:fldChar w:fldCharType="end"/>
            </w:r>
          </w:hyperlink>
        </w:p>
        <w:p w14:paraId="35A12B4B" w14:textId="1EDCCD72" w:rsidR="00CA7BC9" w:rsidRDefault="00F172DD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  <w:lang w:eastAsia="ja-JP"/>
            </w:rPr>
          </w:pPr>
          <w:hyperlink w:anchor="_Toc66279345" w:history="1">
            <w:r w:rsidR="00CA7BC9" w:rsidRPr="00CB5311">
              <w:rPr>
                <w:rStyle w:val="Hyperlink"/>
                <w:noProof/>
              </w:rPr>
              <w:t>8)</w:t>
            </w:r>
            <w:r w:rsidR="00CA7BC9">
              <w:rPr>
                <w:rFonts w:cstheme="minorBidi"/>
                <w:noProof/>
                <w:sz w:val="22"/>
                <w:szCs w:val="22"/>
                <w:lang w:eastAsia="ja-JP"/>
              </w:rPr>
              <w:tab/>
            </w:r>
            <w:r w:rsidR="00CA7BC9" w:rsidRPr="00CB5311">
              <w:rPr>
                <w:rStyle w:val="Hyperlink"/>
                <w:noProof/>
              </w:rPr>
              <w:t>Perfis e Permissões</w:t>
            </w:r>
            <w:r w:rsidR="00CA7BC9">
              <w:rPr>
                <w:noProof/>
                <w:webHidden/>
              </w:rPr>
              <w:tab/>
            </w:r>
            <w:r w:rsidR="00CA7BC9">
              <w:rPr>
                <w:noProof/>
                <w:webHidden/>
              </w:rPr>
              <w:fldChar w:fldCharType="begin"/>
            </w:r>
            <w:r w:rsidR="00CA7BC9">
              <w:rPr>
                <w:noProof/>
                <w:webHidden/>
              </w:rPr>
              <w:instrText xml:space="preserve"> PAGEREF _Toc66279345 \h </w:instrText>
            </w:r>
            <w:r w:rsidR="00CA7BC9">
              <w:rPr>
                <w:noProof/>
                <w:webHidden/>
              </w:rPr>
            </w:r>
            <w:r w:rsidR="00CA7BC9">
              <w:rPr>
                <w:noProof/>
                <w:webHidden/>
              </w:rPr>
              <w:fldChar w:fldCharType="separate"/>
            </w:r>
            <w:r w:rsidR="00CA7BC9">
              <w:rPr>
                <w:noProof/>
                <w:webHidden/>
              </w:rPr>
              <w:t>9</w:t>
            </w:r>
            <w:r w:rsidR="00CA7BC9">
              <w:rPr>
                <w:noProof/>
                <w:webHidden/>
              </w:rPr>
              <w:fldChar w:fldCharType="end"/>
            </w:r>
          </w:hyperlink>
        </w:p>
        <w:p w14:paraId="0306BA36" w14:textId="3A213011" w:rsidR="00CA7BC9" w:rsidRDefault="00F172DD">
          <w:pPr>
            <w:pStyle w:val="Sumrio3"/>
            <w:tabs>
              <w:tab w:val="right" w:leader="dot" w:pos="9980"/>
            </w:tabs>
            <w:rPr>
              <w:rFonts w:cstheme="minorBidi"/>
              <w:noProof/>
              <w:sz w:val="22"/>
              <w:szCs w:val="22"/>
              <w:lang w:eastAsia="ja-JP"/>
            </w:rPr>
          </w:pPr>
          <w:hyperlink w:anchor="_Toc66279346" w:history="1">
            <w:r w:rsidR="00CA7BC9" w:rsidRPr="00CB5311">
              <w:rPr>
                <w:rStyle w:val="Hyperlink"/>
                <w:noProof/>
              </w:rPr>
              <w:t>8.1) Perfis</w:t>
            </w:r>
            <w:r w:rsidR="00CA7BC9">
              <w:rPr>
                <w:noProof/>
                <w:webHidden/>
              </w:rPr>
              <w:tab/>
            </w:r>
            <w:r w:rsidR="00CA7BC9">
              <w:rPr>
                <w:noProof/>
                <w:webHidden/>
              </w:rPr>
              <w:fldChar w:fldCharType="begin"/>
            </w:r>
            <w:r w:rsidR="00CA7BC9">
              <w:rPr>
                <w:noProof/>
                <w:webHidden/>
              </w:rPr>
              <w:instrText xml:space="preserve"> PAGEREF _Toc66279346 \h </w:instrText>
            </w:r>
            <w:r w:rsidR="00CA7BC9">
              <w:rPr>
                <w:noProof/>
                <w:webHidden/>
              </w:rPr>
            </w:r>
            <w:r w:rsidR="00CA7BC9">
              <w:rPr>
                <w:noProof/>
                <w:webHidden/>
              </w:rPr>
              <w:fldChar w:fldCharType="separate"/>
            </w:r>
            <w:r w:rsidR="00CA7BC9">
              <w:rPr>
                <w:noProof/>
                <w:webHidden/>
              </w:rPr>
              <w:t>9</w:t>
            </w:r>
            <w:r w:rsidR="00CA7BC9">
              <w:rPr>
                <w:noProof/>
                <w:webHidden/>
              </w:rPr>
              <w:fldChar w:fldCharType="end"/>
            </w:r>
          </w:hyperlink>
        </w:p>
        <w:p w14:paraId="3422548D" w14:textId="54E935CA" w:rsidR="00CA7BC9" w:rsidRDefault="00F172DD">
          <w:pPr>
            <w:pStyle w:val="Sumrio3"/>
            <w:tabs>
              <w:tab w:val="right" w:leader="dot" w:pos="9980"/>
            </w:tabs>
            <w:rPr>
              <w:rFonts w:cstheme="minorBidi"/>
              <w:noProof/>
              <w:sz w:val="22"/>
              <w:szCs w:val="22"/>
              <w:lang w:eastAsia="ja-JP"/>
            </w:rPr>
          </w:pPr>
          <w:hyperlink w:anchor="_Toc66279347" w:history="1">
            <w:r w:rsidR="00CA7BC9" w:rsidRPr="00CB5311">
              <w:rPr>
                <w:rStyle w:val="Hyperlink"/>
                <w:noProof/>
              </w:rPr>
              <w:t>8.2) Permissões</w:t>
            </w:r>
            <w:r w:rsidR="00CA7BC9">
              <w:rPr>
                <w:noProof/>
                <w:webHidden/>
              </w:rPr>
              <w:tab/>
            </w:r>
            <w:r w:rsidR="00CA7BC9">
              <w:rPr>
                <w:noProof/>
                <w:webHidden/>
              </w:rPr>
              <w:fldChar w:fldCharType="begin"/>
            </w:r>
            <w:r w:rsidR="00CA7BC9">
              <w:rPr>
                <w:noProof/>
                <w:webHidden/>
              </w:rPr>
              <w:instrText xml:space="preserve"> PAGEREF _Toc66279347 \h </w:instrText>
            </w:r>
            <w:r w:rsidR="00CA7BC9">
              <w:rPr>
                <w:noProof/>
                <w:webHidden/>
              </w:rPr>
            </w:r>
            <w:r w:rsidR="00CA7BC9">
              <w:rPr>
                <w:noProof/>
                <w:webHidden/>
              </w:rPr>
              <w:fldChar w:fldCharType="separate"/>
            </w:r>
            <w:r w:rsidR="00CA7BC9">
              <w:rPr>
                <w:noProof/>
                <w:webHidden/>
              </w:rPr>
              <w:t>9</w:t>
            </w:r>
            <w:r w:rsidR="00CA7BC9">
              <w:rPr>
                <w:noProof/>
                <w:webHidden/>
              </w:rPr>
              <w:fldChar w:fldCharType="end"/>
            </w:r>
          </w:hyperlink>
        </w:p>
        <w:p w14:paraId="24128223" w14:textId="545B6FBE" w:rsidR="00CA7BC9" w:rsidRDefault="00F172DD">
          <w:pPr>
            <w:pStyle w:val="Sumrio2"/>
            <w:tabs>
              <w:tab w:val="right" w:leader="dot" w:pos="9980"/>
            </w:tabs>
            <w:rPr>
              <w:rFonts w:cstheme="minorBidi"/>
              <w:noProof/>
              <w:sz w:val="22"/>
              <w:szCs w:val="22"/>
              <w:lang w:eastAsia="ja-JP"/>
            </w:rPr>
          </w:pPr>
          <w:hyperlink w:anchor="_Toc66279348" w:history="1">
            <w:r w:rsidR="00CA7BC9" w:rsidRPr="00CB5311">
              <w:rPr>
                <w:rStyle w:val="Hyperlink"/>
                <w:noProof/>
              </w:rPr>
              <w:t>9) Critérios de Aceitação</w:t>
            </w:r>
            <w:r w:rsidR="00CA7BC9">
              <w:rPr>
                <w:noProof/>
                <w:webHidden/>
              </w:rPr>
              <w:tab/>
            </w:r>
            <w:r w:rsidR="00CA7BC9">
              <w:rPr>
                <w:noProof/>
                <w:webHidden/>
              </w:rPr>
              <w:fldChar w:fldCharType="begin"/>
            </w:r>
            <w:r w:rsidR="00CA7BC9">
              <w:rPr>
                <w:noProof/>
                <w:webHidden/>
              </w:rPr>
              <w:instrText xml:space="preserve"> PAGEREF _Toc66279348 \h </w:instrText>
            </w:r>
            <w:r w:rsidR="00CA7BC9">
              <w:rPr>
                <w:noProof/>
                <w:webHidden/>
              </w:rPr>
            </w:r>
            <w:r w:rsidR="00CA7BC9">
              <w:rPr>
                <w:noProof/>
                <w:webHidden/>
              </w:rPr>
              <w:fldChar w:fldCharType="separate"/>
            </w:r>
            <w:r w:rsidR="00CA7BC9">
              <w:rPr>
                <w:noProof/>
                <w:webHidden/>
              </w:rPr>
              <w:t>10</w:t>
            </w:r>
            <w:r w:rsidR="00CA7BC9">
              <w:rPr>
                <w:noProof/>
                <w:webHidden/>
              </w:rPr>
              <w:fldChar w:fldCharType="end"/>
            </w:r>
          </w:hyperlink>
        </w:p>
        <w:p w14:paraId="02EB378F" w14:textId="75174C2F" w:rsidR="003534FD" w:rsidRDefault="003534FD" w:rsidP="003534FD">
          <w:r>
            <w:rPr>
              <w:b/>
              <w:bCs/>
            </w:rPr>
            <w:fldChar w:fldCharType="end"/>
          </w:r>
        </w:p>
      </w:sdtContent>
    </w:sdt>
    <w:p w14:paraId="6A05A809" w14:textId="77777777" w:rsidR="003534FD" w:rsidRDefault="003534FD" w:rsidP="003534FD">
      <w:pPr>
        <w:sectPr w:rsidR="003534FD" w:rsidSect="003534FD">
          <w:headerReference w:type="default" r:id="rId7"/>
          <w:footerReference w:type="default" r:id="rId8"/>
          <w:headerReference w:type="first" r:id="rId9"/>
          <w:pgSz w:w="11907" w:h="16840"/>
          <w:pgMar w:top="851" w:right="851" w:bottom="284" w:left="1066" w:header="567" w:footer="489" w:gutter="0"/>
          <w:cols w:space="720"/>
        </w:sectPr>
      </w:pPr>
    </w:p>
    <w:p w14:paraId="68883CFE" w14:textId="77777777" w:rsidR="003534FD" w:rsidRDefault="003534FD" w:rsidP="003534FD">
      <w:pPr>
        <w:pStyle w:val="Ttulo2"/>
        <w:numPr>
          <w:ilvl w:val="0"/>
          <w:numId w:val="11"/>
        </w:numPr>
      </w:pPr>
      <w:bookmarkStart w:id="0" w:name="_Toc66279338"/>
      <w:r w:rsidRPr="007112EB">
        <w:lastRenderedPageBreak/>
        <w:t>Quadro de revisões</w:t>
      </w:r>
      <w:bookmarkEnd w:id="0"/>
    </w:p>
    <w:p w14:paraId="5A39BBE3" w14:textId="77777777" w:rsidR="003534FD" w:rsidRDefault="003534FD" w:rsidP="003534FD"/>
    <w:p w14:paraId="41C8F396" w14:textId="77777777" w:rsidR="003534FD" w:rsidRDefault="003534FD" w:rsidP="003534FD"/>
    <w:tbl>
      <w:tblPr>
        <w:tblW w:w="904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  <w:tblPrChange w:id="1" w:author="Karen" w:date="2021-04-06T15:58:00Z">
          <w:tblPr>
            <w:tblW w:w="9048" w:type="dxa"/>
            <w:jc w:val="center"/>
            <w:tbl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insideH w:val="single" w:sz="4" w:space="0" w:color="000000" w:themeColor="text1"/>
              <w:insideV w:val="single" w:sz="4" w:space="0" w:color="000000" w:themeColor="text1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1544"/>
        <w:gridCol w:w="1003"/>
        <w:gridCol w:w="4111"/>
        <w:gridCol w:w="2390"/>
        <w:tblGridChange w:id="2">
          <w:tblGrid>
            <w:gridCol w:w="5"/>
            <w:gridCol w:w="1539"/>
            <w:gridCol w:w="5"/>
            <w:gridCol w:w="1030"/>
            <w:gridCol w:w="5"/>
            <w:gridCol w:w="2514"/>
            <w:gridCol w:w="694"/>
            <w:gridCol w:w="3256"/>
            <w:gridCol w:w="5"/>
          </w:tblGrid>
        </w:tblGridChange>
      </w:tblGrid>
      <w:tr w:rsidR="003534FD" w14:paraId="5762ED0E" w14:textId="77777777" w:rsidTr="008804BD">
        <w:trPr>
          <w:trHeight w:val="280"/>
          <w:jc w:val="center"/>
          <w:trPrChange w:id="3" w:author="Karen" w:date="2021-04-06T15:58:00Z">
            <w:trPr>
              <w:gridBefore w:val="1"/>
              <w:trHeight w:val="280"/>
              <w:jc w:val="center"/>
            </w:trPr>
          </w:trPrChange>
        </w:trPr>
        <w:tc>
          <w:tcPr>
            <w:tcW w:w="1544" w:type="dxa"/>
            <w:shd w:val="clear" w:color="auto" w:fill="C0C0C0"/>
            <w:tcPrChange w:id="4" w:author="Karen" w:date="2021-04-06T15:58:00Z">
              <w:tcPr>
                <w:tcW w:w="1544" w:type="dxa"/>
                <w:gridSpan w:val="2"/>
                <w:shd w:val="clear" w:color="auto" w:fill="C0C0C0"/>
              </w:tcPr>
            </w:tcPrChange>
          </w:tcPr>
          <w:p w14:paraId="51A59785" w14:textId="77777777" w:rsidR="003534FD" w:rsidRDefault="003534FD" w:rsidP="00986F29">
            <w:pPr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1003" w:type="dxa"/>
            <w:shd w:val="clear" w:color="auto" w:fill="C0C0C0"/>
            <w:tcPrChange w:id="5" w:author="Karen" w:date="2021-04-06T15:58:00Z">
              <w:tcPr>
                <w:tcW w:w="1035" w:type="dxa"/>
                <w:gridSpan w:val="2"/>
                <w:shd w:val="clear" w:color="auto" w:fill="C0C0C0"/>
              </w:tcPr>
            </w:tcPrChange>
          </w:tcPr>
          <w:p w14:paraId="59470D07" w14:textId="77777777" w:rsidR="003534FD" w:rsidRDefault="003534FD" w:rsidP="00986F29">
            <w:pPr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4111" w:type="dxa"/>
            <w:shd w:val="clear" w:color="auto" w:fill="C0C0C0"/>
            <w:tcPrChange w:id="6" w:author="Karen" w:date="2021-04-06T15:58:00Z">
              <w:tcPr>
                <w:tcW w:w="3208" w:type="dxa"/>
                <w:gridSpan w:val="2"/>
                <w:shd w:val="clear" w:color="auto" w:fill="C0C0C0"/>
              </w:tcPr>
            </w:tcPrChange>
          </w:tcPr>
          <w:p w14:paraId="212251CE" w14:textId="77777777" w:rsidR="003534FD" w:rsidRDefault="003534FD" w:rsidP="00986F29">
            <w:pPr>
              <w:jc w:val="center"/>
            </w:pPr>
            <w:r>
              <w:rPr>
                <w:b/>
              </w:rPr>
              <w:t>Descrição</w:t>
            </w:r>
          </w:p>
        </w:tc>
        <w:tc>
          <w:tcPr>
            <w:tcW w:w="2390" w:type="dxa"/>
            <w:shd w:val="clear" w:color="auto" w:fill="C0C0C0"/>
            <w:tcPrChange w:id="7" w:author="Karen" w:date="2021-04-06T15:58:00Z">
              <w:tcPr>
                <w:tcW w:w="3261" w:type="dxa"/>
                <w:gridSpan w:val="2"/>
                <w:shd w:val="clear" w:color="auto" w:fill="C0C0C0"/>
              </w:tcPr>
            </w:tcPrChange>
          </w:tcPr>
          <w:p w14:paraId="4C320DDC" w14:textId="77777777" w:rsidR="003534FD" w:rsidRDefault="003534FD" w:rsidP="00986F29">
            <w:pPr>
              <w:jc w:val="center"/>
            </w:pPr>
            <w:r>
              <w:rPr>
                <w:b/>
              </w:rPr>
              <w:t>Autor</w:t>
            </w:r>
          </w:p>
        </w:tc>
      </w:tr>
      <w:tr w:rsidR="003534FD" w14:paraId="28E489B4" w14:textId="77777777" w:rsidTr="008804BD">
        <w:trPr>
          <w:trHeight w:val="360"/>
          <w:jc w:val="center"/>
          <w:trPrChange w:id="8" w:author="Karen" w:date="2021-04-06T15:58:00Z">
            <w:trPr>
              <w:gridBefore w:val="1"/>
              <w:trHeight w:val="360"/>
              <w:jc w:val="center"/>
            </w:trPr>
          </w:trPrChange>
        </w:trPr>
        <w:tc>
          <w:tcPr>
            <w:tcW w:w="1544" w:type="dxa"/>
            <w:vAlign w:val="center"/>
            <w:tcPrChange w:id="9" w:author="Karen" w:date="2021-04-06T15:58:00Z">
              <w:tcPr>
                <w:tcW w:w="1544" w:type="dxa"/>
                <w:gridSpan w:val="2"/>
                <w:vAlign w:val="center"/>
              </w:tcPr>
            </w:tcPrChange>
          </w:tcPr>
          <w:p w14:paraId="2C86144D" w14:textId="10AA6FE5" w:rsidR="003534FD" w:rsidRDefault="007775F4" w:rsidP="00986F29">
            <w:pPr>
              <w:jc w:val="center"/>
            </w:pPr>
            <w:r>
              <w:t>0</w:t>
            </w:r>
            <w:r w:rsidR="49612B3F">
              <w:t>8</w:t>
            </w:r>
            <w:r>
              <w:t>/03/2021</w:t>
            </w:r>
          </w:p>
        </w:tc>
        <w:tc>
          <w:tcPr>
            <w:tcW w:w="1003" w:type="dxa"/>
            <w:vAlign w:val="center"/>
            <w:tcPrChange w:id="10" w:author="Karen" w:date="2021-04-06T15:58:00Z">
              <w:tcPr>
                <w:tcW w:w="1035" w:type="dxa"/>
                <w:gridSpan w:val="2"/>
                <w:vAlign w:val="center"/>
              </w:tcPr>
            </w:tcPrChange>
          </w:tcPr>
          <w:p w14:paraId="4B3AA50C" w14:textId="77777777" w:rsidR="003534FD" w:rsidRDefault="003534FD" w:rsidP="00986F29">
            <w:pPr>
              <w:jc w:val="center"/>
            </w:pPr>
            <w:r>
              <w:t>1.0</w:t>
            </w:r>
          </w:p>
        </w:tc>
        <w:tc>
          <w:tcPr>
            <w:tcW w:w="4111" w:type="dxa"/>
            <w:vAlign w:val="center"/>
            <w:tcPrChange w:id="11" w:author="Karen" w:date="2021-04-06T15:58:00Z">
              <w:tcPr>
                <w:tcW w:w="3208" w:type="dxa"/>
                <w:gridSpan w:val="2"/>
                <w:vAlign w:val="center"/>
              </w:tcPr>
            </w:tcPrChange>
          </w:tcPr>
          <w:p w14:paraId="29AE92F7" w14:textId="77777777" w:rsidR="003534FD" w:rsidRDefault="003534FD" w:rsidP="00986F29">
            <w:r>
              <w:t>Criação do Documento</w:t>
            </w:r>
          </w:p>
        </w:tc>
        <w:tc>
          <w:tcPr>
            <w:tcW w:w="2390" w:type="dxa"/>
            <w:vAlign w:val="center"/>
            <w:tcPrChange w:id="12" w:author="Karen" w:date="2021-04-06T15:58:00Z">
              <w:tcPr>
                <w:tcW w:w="3261" w:type="dxa"/>
                <w:gridSpan w:val="2"/>
                <w:vAlign w:val="center"/>
              </w:tcPr>
            </w:tcPrChange>
          </w:tcPr>
          <w:p w14:paraId="28619EFE" w14:textId="7B1EA47B" w:rsidR="003534FD" w:rsidRDefault="42F5A583">
            <w:pPr>
              <w:rPr>
                <w:rFonts w:ascii="Calibri" w:hAnsi="Calibri"/>
              </w:rPr>
            </w:pPr>
            <w:r>
              <w:t>Karen Macambira</w:t>
            </w:r>
            <w:ins w:id="13" w:author="Karen Macambira Ferreira" w:date="2021-03-24T18:54:00Z">
              <w:r w:rsidR="00D270AB">
                <w:t xml:space="preserve"> </w:t>
              </w:r>
            </w:ins>
          </w:p>
        </w:tc>
      </w:tr>
      <w:tr w:rsidR="006C09B2" w14:paraId="3C22554B" w14:textId="77777777" w:rsidTr="008804BD">
        <w:tblPrEx>
          <w:tblLook w:val="04A0" w:firstRow="1" w:lastRow="0" w:firstColumn="1" w:lastColumn="0" w:noHBand="0" w:noVBand="1"/>
          <w:tblPrExChange w:id="14" w:author="Karen" w:date="2021-04-06T15:58:00Z">
            <w:tblPrEx>
              <w:tblW w:w="0" w:type="dxa"/>
              <w:tblLook w:val="04A0" w:firstRow="1" w:lastRow="0" w:firstColumn="1" w:lastColumn="0" w:noHBand="0" w:noVBand="1"/>
            </w:tblPrEx>
          </w:tblPrExChange>
        </w:tblPrEx>
        <w:trPr>
          <w:trHeight w:val="360"/>
          <w:jc w:val="center"/>
          <w:ins w:id="15" w:author="Karen Macambira Ferreira" w:date="2021-03-24T19:07:00Z"/>
          <w:trPrChange w:id="16" w:author="Karen" w:date="2021-04-06T15:58:00Z">
            <w:trPr>
              <w:gridAfter w:val="0"/>
              <w:trHeight w:val="360"/>
              <w:jc w:val="center"/>
            </w:trPr>
          </w:trPrChange>
        </w:trPr>
        <w:tc>
          <w:tcPr>
            <w:tcW w:w="1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  <w:tcPrChange w:id="17" w:author="Karen" w:date="2021-04-06T15:58:00Z">
              <w:tcPr>
                <w:tcW w:w="1544" w:type="dxa"/>
                <w:gridSpan w:val="2"/>
                <w:tcBorders>
                  <w:top w:val="single" w:sz="4" w:space="0" w:color="000000" w:themeColor="text1"/>
                  <w:left w:val="single" w:sz="4" w:space="5" w:color="000000" w:themeColor="text1"/>
                  <w:bottom w:val="single" w:sz="4" w:space="0" w:color="000000" w:themeColor="text1"/>
                  <w:right w:val="single" w:sz="4" w:space="5" w:color="000000" w:themeColor="text1"/>
                </w:tcBorders>
                <w:vAlign w:val="center"/>
                <w:hideMark/>
              </w:tcPr>
            </w:tcPrChange>
          </w:tcPr>
          <w:p w14:paraId="026A34A6" w14:textId="77777777" w:rsidR="006C09B2" w:rsidRDefault="006C09B2">
            <w:pPr>
              <w:spacing w:line="256" w:lineRule="auto"/>
              <w:jc w:val="center"/>
              <w:rPr>
                <w:ins w:id="18" w:author="Karen Macambira Ferreira" w:date="2021-03-24T19:07:00Z"/>
                <w:lang w:eastAsia="en-US"/>
              </w:rPr>
            </w:pPr>
            <w:ins w:id="19" w:author="Karen Macambira Ferreira" w:date="2021-03-24T19:07:00Z">
              <w:r>
                <w:rPr>
                  <w:lang w:eastAsia="en-US"/>
                </w:rPr>
                <w:t>24/03/2021</w:t>
              </w:r>
            </w:ins>
          </w:p>
        </w:tc>
        <w:tc>
          <w:tcPr>
            <w:tcW w:w="10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  <w:tcPrChange w:id="20" w:author="Karen" w:date="2021-04-06T15:58:00Z">
              <w:tcPr>
                <w:tcW w:w="1035" w:type="dxa"/>
                <w:gridSpan w:val="2"/>
                <w:tcBorders>
                  <w:top w:val="single" w:sz="4" w:space="0" w:color="000000" w:themeColor="text1"/>
                  <w:left w:val="single" w:sz="4" w:space="5" w:color="000000" w:themeColor="text1"/>
                  <w:bottom w:val="single" w:sz="4" w:space="0" w:color="000000" w:themeColor="text1"/>
                  <w:right w:val="single" w:sz="4" w:space="5" w:color="000000" w:themeColor="text1"/>
                </w:tcBorders>
                <w:vAlign w:val="center"/>
                <w:hideMark/>
              </w:tcPr>
            </w:tcPrChange>
          </w:tcPr>
          <w:p w14:paraId="3F7269EB" w14:textId="77777777" w:rsidR="006C09B2" w:rsidRDefault="006C09B2">
            <w:pPr>
              <w:spacing w:line="256" w:lineRule="auto"/>
              <w:jc w:val="center"/>
              <w:rPr>
                <w:ins w:id="21" w:author="Karen Macambira Ferreira" w:date="2021-03-24T19:07:00Z"/>
                <w:lang w:eastAsia="en-US"/>
              </w:rPr>
            </w:pPr>
            <w:ins w:id="22" w:author="Karen Macambira Ferreira" w:date="2021-03-24T19:07:00Z">
              <w:r>
                <w:rPr>
                  <w:lang w:eastAsia="en-US"/>
                </w:rPr>
                <w:t>2.0</w:t>
              </w:r>
            </w:ins>
          </w:p>
        </w:tc>
        <w:tc>
          <w:tcPr>
            <w:tcW w:w="4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  <w:tcPrChange w:id="23" w:author="Karen" w:date="2021-04-06T15:58:00Z">
              <w:tcPr>
                <w:tcW w:w="2519" w:type="dxa"/>
                <w:gridSpan w:val="2"/>
                <w:tcBorders>
                  <w:top w:val="single" w:sz="4" w:space="0" w:color="000000" w:themeColor="text1"/>
                  <w:left w:val="single" w:sz="4" w:space="5" w:color="000000" w:themeColor="text1"/>
                  <w:bottom w:val="single" w:sz="4" w:space="0" w:color="000000" w:themeColor="text1"/>
                  <w:right w:val="single" w:sz="4" w:space="5" w:color="000000" w:themeColor="text1"/>
                </w:tcBorders>
                <w:vAlign w:val="center"/>
                <w:hideMark/>
              </w:tcPr>
            </w:tcPrChange>
          </w:tcPr>
          <w:p w14:paraId="23563D42" w14:textId="77777777" w:rsidR="006C09B2" w:rsidRDefault="006C09B2">
            <w:pPr>
              <w:spacing w:line="256" w:lineRule="auto"/>
              <w:rPr>
                <w:ins w:id="24" w:author="Karen Macambira Ferreira" w:date="2021-03-24T19:07:00Z"/>
                <w:lang w:eastAsia="en-US"/>
              </w:rPr>
            </w:pPr>
            <w:ins w:id="25" w:author="Karen Macambira Ferreira" w:date="2021-03-24T19:07:00Z">
              <w:r>
                <w:rPr>
                  <w:lang w:eastAsia="en-US"/>
                </w:rPr>
                <w:t>Revisão do Documento</w:t>
              </w:r>
            </w:ins>
          </w:p>
        </w:tc>
        <w:tc>
          <w:tcPr>
            <w:tcW w:w="23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  <w:tcPrChange w:id="26" w:author="Karen" w:date="2021-04-06T15:58:00Z">
              <w:tcPr>
                <w:tcW w:w="3950" w:type="dxa"/>
                <w:gridSpan w:val="2"/>
                <w:tcBorders>
                  <w:top w:val="single" w:sz="4" w:space="0" w:color="000000" w:themeColor="text1"/>
                  <w:left w:val="single" w:sz="4" w:space="5" w:color="000000" w:themeColor="text1"/>
                  <w:bottom w:val="single" w:sz="4" w:space="0" w:color="000000" w:themeColor="text1"/>
                  <w:right w:val="single" w:sz="4" w:space="5" w:color="000000" w:themeColor="text1"/>
                </w:tcBorders>
                <w:vAlign w:val="center"/>
                <w:hideMark/>
              </w:tcPr>
            </w:tcPrChange>
          </w:tcPr>
          <w:p w14:paraId="3E78D223" w14:textId="77777777" w:rsidR="006C09B2" w:rsidRDefault="006C09B2">
            <w:pPr>
              <w:spacing w:line="256" w:lineRule="auto"/>
              <w:rPr>
                <w:ins w:id="27" w:author="Karen Macambira Ferreira" w:date="2021-03-24T19:07:00Z"/>
                <w:lang w:eastAsia="en-US"/>
              </w:rPr>
            </w:pPr>
            <w:ins w:id="28" w:author="Karen Macambira Ferreira" w:date="2021-03-24T19:07:00Z">
              <w:r>
                <w:rPr>
                  <w:lang w:eastAsia="en-US"/>
                </w:rPr>
                <w:t>Renata Carrão</w:t>
              </w:r>
            </w:ins>
          </w:p>
        </w:tc>
      </w:tr>
      <w:tr w:rsidR="003534FD" w14:paraId="18C2DD6C" w14:textId="77777777" w:rsidTr="008804BD">
        <w:trPr>
          <w:trHeight w:val="360"/>
          <w:jc w:val="center"/>
          <w:trPrChange w:id="29" w:author="Karen" w:date="2021-04-06T15:58:00Z">
            <w:trPr>
              <w:gridBefore w:val="1"/>
              <w:trHeight w:val="360"/>
              <w:jc w:val="center"/>
            </w:trPr>
          </w:trPrChange>
        </w:trPr>
        <w:tc>
          <w:tcPr>
            <w:tcW w:w="1544" w:type="dxa"/>
            <w:vAlign w:val="center"/>
            <w:tcPrChange w:id="30" w:author="Karen" w:date="2021-04-06T15:58:00Z">
              <w:tcPr>
                <w:tcW w:w="1544" w:type="dxa"/>
                <w:gridSpan w:val="2"/>
                <w:vAlign w:val="center"/>
              </w:tcPr>
            </w:tcPrChange>
          </w:tcPr>
          <w:p w14:paraId="54A20264" w14:textId="4ECC6291" w:rsidR="003534FD" w:rsidRDefault="008804BD" w:rsidP="00986F29">
            <w:pPr>
              <w:jc w:val="center"/>
            </w:pPr>
            <w:ins w:id="31" w:author="Karen" w:date="2021-04-06T15:57:00Z">
              <w:r>
                <w:t>06/04/2021</w:t>
              </w:r>
            </w:ins>
          </w:p>
        </w:tc>
        <w:tc>
          <w:tcPr>
            <w:tcW w:w="1003" w:type="dxa"/>
            <w:vAlign w:val="center"/>
            <w:tcPrChange w:id="32" w:author="Karen" w:date="2021-04-06T15:58:00Z">
              <w:tcPr>
                <w:tcW w:w="1035" w:type="dxa"/>
                <w:gridSpan w:val="2"/>
                <w:vAlign w:val="center"/>
              </w:tcPr>
            </w:tcPrChange>
          </w:tcPr>
          <w:p w14:paraId="2ED06E6E" w14:textId="11EE4645" w:rsidR="003534FD" w:rsidRDefault="008804BD" w:rsidP="00986F29">
            <w:pPr>
              <w:jc w:val="center"/>
            </w:pPr>
            <w:ins w:id="33" w:author="Karen" w:date="2021-04-06T15:58:00Z">
              <w:r>
                <w:t>3.0</w:t>
              </w:r>
            </w:ins>
          </w:p>
        </w:tc>
        <w:tc>
          <w:tcPr>
            <w:tcW w:w="4111" w:type="dxa"/>
            <w:vAlign w:val="center"/>
            <w:tcPrChange w:id="34" w:author="Karen" w:date="2021-04-06T15:58:00Z">
              <w:tcPr>
                <w:tcW w:w="3208" w:type="dxa"/>
                <w:gridSpan w:val="2"/>
                <w:vAlign w:val="center"/>
              </w:tcPr>
            </w:tcPrChange>
          </w:tcPr>
          <w:p w14:paraId="0A2597DC" w14:textId="21CE6563" w:rsidR="003534FD" w:rsidRDefault="008804BD" w:rsidP="00986F29">
            <w:ins w:id="35" w:author="Karen" w:date="2021-04-06T15:58:00Z">
              <w:r>
                <w:t>Exclusão de regras de validação e inclusão de exibição de lançamentos e saldo importados</w:t>
              </w:r>
            </w:ins>
          </w:p>
        </w:tc>
        <w:tc>
          <w:tcPr>
            <w:tcW w:w="2390" w:type="dxa"/>
            <w:vAlign w:val="center"/>
            <w:tcPrChange w:id="36" w:author="Karen" w:date="2021-04-06T15:58:00Z">
              <w:tcPr>
                <w:tcW w:w="3261" w:type="dxa"/>
                <w:gridSpan w:val="2"/>
                <w:vAlign w:val="center"/>
              </w:tcPr>
            </w:tcPrChange>
          </w:tcPr>
          <w:p w14:paraId="0DF66140" w14:textId="3BBF6481" w:rsidR="003534FD" w:rsidRDefault="008804BD" w:rsidP="00986F29">
            <w:ins w:id="37" w:author="Karen" w:date="2021-04-06T15:58:00Z">
              <w:r>
                <w:t>Karen Macambira</w:t>
              </w:r>
            </w:ins>
          </w:p>
        </w:tc>
      </w:tr>
      <w:tr w:rsidR="003534FD" w14:paraId="72A3D3EC" w14:textId="77777777" w:rsidTr="008804BD">
        <w:trPr>
          <w:trHeight w:val="360"/>
          <w:jc w:val="center"/>
          <w:trPrChange w:id="38" w:author="Karen" w:date="2021-04-06T15:58:00Z">
            <w:trPr>
              <w:gridBefore w:val="1"/>
              <w:trHeight w:val="360"/>
              <w:jc w:val="center"/>
            </w:trPr>
          </w:trPrChange>
        </w:trPr>
        <w:tc>
          <w:tcPr>
            <w:tcW w:w="1544" w:type="dxa"/>
            <w:vAlign w:val="center"/>
            <w:tcPrChange w:id="39" w:author="Karen" w:date="2021-04-06T15:58:00Z">
              <w:tcPr>
                <w:tcW w:w="1544" w:type="dxa"/>
                <w:gridSpan w:val="2"/>
                <w:vAlign w:val="center"/>
              </w:tcPr>
            </w:tcPrChange>
          </w:tcPr>
          <w:p w14:paraId="0D0B940D" w14:textId="77777777" w:rsidR="003534FD" w:rsidRDefault="003534FD" w:rsidP="00986F29">
            <w:pPr>
              <w:jc w:val="center"/>
            </w:pPr>
          </w:p>
        </w:tc>
        <w:tc>
          <w:tcPr>
            <w:tcW w:w="1003" w:type="dxa"/>
            <w:vAlign w:val="center"/>
            <w:tcPrChange w:id="40" w:author="Karen" w:date="2021-04-06T15:58:00Z">
              <w:tcPr>
                <w:tcW w:w="1035" w:type="dxa"/>
                <w:gridSpan w:val="2"/>
                <w:vAlign w:val="center"/>
              </w:tcPr>
            </w:tcPrChange>
          </w:tcPr>
          <w:p w14:paraId="0E27B00A" w14:textId="77777777" w:rsidR="003534FD" w:rsidRDefault="003534FD" w:rsidP="00986F29">
            <w:pPr>
              <w:jc w:val="center"/>
            </w:pPr>
          </w:p>
        </w:tc>
        <w:tc>
          <w:tcPr>
            <w:tcW w:w="4111" w:type="dxa"/>
            <w:vAlign w:val="center"/>
            <w:tcPrChange w:id="41" w:author="Karen" w:date="2021-04-06T15:58:00Z">
              <w:tcPr>
                <w:tcW w:w="3208" w:type="dxa"/>
                <w:gridSpan w:val="2"/>
                <w:vAlign w:val="center"/>
              </w:tcPr>
            </w:tcPrChange>
          </w:tcPr>
          <w:p w14:paraId="60061E4C" w14:textId="77777777" w:rsidR="003534FD" w:rsidRDefault="003534FD" w:rsidP="00986F29"/>
        </w:tc>
        <w:tc>
          <w:tcPr>
            <w:tcW w:w="2390" w:type="dxa"/>
            <w:vAlign w:val="center"/>
            <w:tcPrChange w:id="42" w:author="Karen" w:date="2021-04-06T15:58:00Z">
              <w:tcPr>
                <w:tcW w:w="3261" w:type="dxa"/>
                <w:gridSpan w:val="2"/>
                <w:vAlign w:val="center"/>
              </w:tcPr>
            </w:tcPrChange>
          </w:tcPr>
          <w:p w14:paraId="44EAFD9C" w14:textId="77777777" w:rsidR="003534FD" w:rsidRDefault="003534FD" w:rsidP="00986F29"/>
        </w:tc>
      </w:tr>
      <w:tr w:rsidR="003534FD" w14:paraId="4B94D5A5" w14:textId="77777777" w:rsidTr="008804BD">
        <w:trPr>
          <w:trHeight w:val="360"/>
          <w:jc w:val="center"/>
          <w:trPrChange w:id="43" w:author="Karen" w:date="2021-04-06T15:58:00Z">
            <w:trPr>
              <w:gridBefore w:val="1"/>
              <w:trHeight w:val="360"/>
              <w:jc w:val="center"/>
            </w:trPr>
          </w:trPrChange>
        </w:trPr>
        <w:tc>
          <w:tcPr>
            <w:tcW w:w="1544" w:type="dxa"/>
            <w:vAlign w:val="center"/>
            <w:tcPrChange w:id="44" w:author="Karen" w:date="2021-04-06T15:58:00Z">
              <w:tcPr>
                <w:tcW w:w="1544" w:type="dxa"/>
                <w:gridSpan w:val="2"/>
                <w:vAlign w:val="center"/>
              </w:tcPr>
            </w:tcPrChange>
          </w:tcPr>
          <w:p w14:paraId="3DEEC669" w14:textId="77777777" w:rsidR="003534FD" w:rsidRDefault="003534FD" w:rsidP="00986F29">
            <w:pPr>
              <w:jc w:val="center"/>
            </w:pPr>
          </w:p>
        </w:tc>
        <w:tc>
          <w:tcPr>
            <w:tcW w:w="1003" w:type="dxa"/>
            <w:vAlign w:val="center"/>
            <w:tcPrChange w:id="45" w:author="Karen" w:date="2021-04-06T15:58:00Z">
              <w:tcPr>
                <w:tcW w:w="1035" w:type="dxa"/>
                <w:gridSpan w:val="2"/>
                <w:vAlign w:val="center"/>
              </w:tcPr>
            </w:tcPrChange>
          </w:tcPr>
          <w:p w14:paraId="3656B9AB" w14:textId="77777777" w:rsidR="003534FD" w:rsidRDefault="003534FD" w:rsidP="00986F29">
            <w:pPr>
              <w:jc w:val="center"/>
            </w:pPr>
          </w:p>
        </w:tc>
        <w:tc>
          <w:tcPr>
            <w:tcW w:w="4111" w:type="dxa"/>
            <w:vAlign w:val="center"/>
            <w:tcPrChange w:id="46" w:author="Karen" w:date="2021-04-06T15:58:00Z">
              <w:tcPr>
                <w:tcW w:w="3208" w:type="dxa"/>
                <w:gridSpan w:val="2"/>
                <w:vAlign w:val="center"/>
              </w:tcPr>
            </w:tcPrChange>
          </w:tcPr>
          <w:p w14:paraId="45FB0818" w14:textId="77777777" w:rsidR="003534FD" w:rsidRDefault="003534FD" w:rsidP="00986F29"/>
        </w:tc>
        <w:tc>
          <w:tcPr>
            <w:tcW w:w="2390" w:type="dxa"/>
            <w:vAlign w:val="center"/>
            <w:tcPrChange w:id="47" w:author="Karen" w:date="2021-04-06T15:58:00Z">
              <w:tcPr>
                <w:tcW w:w="3261" w:type="dxa"/>
                <w:gridSpan w:val="2"/>
                <w:vAlign w:val="center"/>
              </w:tcPr>
            </w:tcPrChange>
          </w:tcPr>
          <w:p w14:paraId="049F31CB" w14:textId="77777777" w:rsidR="003534FD" w:rsidRDefault="003534FD" w:rsidP="00986F29"/>
        </w:tc>
      </w:tr>
      <w:tr w:rsidR="003534FD" w14:paraId="53128261" w14:textId="77777777" w:rsidTr="008804BD">
        <w:trPr>
          <w:trHeight w:val="360"/>
          <w:jc w:val="center"/>
          <w:trPrChange w:id="48" w:author="Karen" w:date="2021-04-06T15:58:00Z">
            <w:trPr>
              <w:gridBefore w:val="1"/>
              <w:trHeight w:val="360"/>
              <w:jc w:val="center"/>
            </w:trPr>
          </w:trPrChange>
        </w:trPr>
        <w:tc>
          <w:tcPr>
            <w:tcW w:w="1544" w:type="dxa"/>
            <w:vAlign w:val="center"/>
            <w:tcPrChange w:id="49" w:author="Karen" w:date="2021-04-06T15:58:00Z">
              <w:tcPr>
                <w:tcW w:w="1544" w:type="dxa"/>
                <w:gridSpan w:val="2"/>
                <w:vAlign w:val="center"/>
              </w:tcPr>
            </w:tcPrChange>
          </w:tcPr>
          <w:p w14:paraId="62486C05" w14:textId="77777777" w:rsidR="003534FD" w:rsidRDefault="003534FD" w:rsidP="00986F29">
            <w:pPr>
              <w:jc w:val="center"/>
            </w:pPr>
          </w:p>
        </w:tc>
        <w:tc>
          <w:tcPr>
            <w:tcW w:w="1003" w:type="dxa"/>
            <w:vAlign w:val="center"/>
            <w:tcPrChange w:id="50" w:author="Karen" w:date="2021-04-06T15:58:00Z">
              <w:tcPr>
                <w:tcW w:w="1035" w:type="dxa"/>
                <w:gridSpan w:val="2"/>
                <w:vAlign w:val="center"/>
              </w:tcPr>
            </w:tcPrChange>
          </w:tcPr>
          <w:p w14:paraId="4101652C" w14:textId="77777777" w:rsidR="003534FD" w:rsidRDefault="003534FD" w:rsidP="00986F29">
            <w:pPr>
              <w:jc w:val="center"/>
            </w:pPr>
          </w:p>
        </w:tc>
        <w:tc>
          <w:tcPr>
            <w:tcW w:w="4111" w:type="dxa"/>
            <w:vAlign w:val="center"/>
            <w:tcPrChange w:id="51" w:author="Karen" w:date="2021-04-06T15:58:00Z">
              <w:tcPr>
                <w:tcW w:w="3208" w:type="dxa"/>
                <w:gridSpan w:val="2"/>
                <w:vAlign w:val="center"/>
              </w:tcPr>
            </w:tcPrChange>
          </w:tcPr>
          <w:p w14:paraId="4B99056E" w14:textId="77777777" w:rsidR="003534FD" w:rsidRDefault="003534FD" w:rsidP="00986F29"/>
        </w:tc>
        <w:tc>
          <w:tcPr>
            <w:tcW w:w="2390" w:type="dxa"/>
            <w:vAlign w:val="center"/>
            <w:tcPrChange w:id="52" w:author="Karen" w:date="2021-04-06T15:58:00Z">
              <w:tcPr>
                <w:tcW w:w="3261" w:type="dxa"/>
                <w:gridSpan w:val="2"/>
                <w:vAlign w:val="center"/>
              </w:tcPr>
            </w:tcPrChange>
          </w:tcPr>
          <w:p w14:paraId="1299C43A" w14:textId="77777777" w:rsidR="003534FD" w:rsidRDefault="003534FD" w:rsidP="00986F29"/>
        </w:tc>
      </w:tr>
      <w:tr w:rsidR="003534FD" w14:paraId="4DDBEF00" w14:textId="77777777" w:rsidTr="008804BD">
        <w:trPr>
          <w:trHeight w:val="360"/>
          <w:jc w:val="center"/>
          <w:trPrChange w:id="53" w:author="Karen" w:date="2021-04-06T15:58:00Z">
            <w:trPr>
              <w:gridBefore w:val="1"/>
              <w:trHeight w:val="360"/>
              <w:jc w:val="center"/>
            </w:trPr>
          </w:trPrChange>
        </w:trPr>
        <w:tc>
          <w:tcPr>
            <w:tcW w:w="1544" w:type="dxa"/>
            <w:vAlign w:val="center"/>
            <w:tcPrChange w:id="54" w:author="Karen" w:date="2021-04-06T15:58:00Z">
              <w:tcPr>
                <w:tcW w:w="1544" w:type="dxa"/>
                <w:gridSpan w:val="2"/>
                <w:vAlign w:val="center"/>
              </w:tcPr>
            </w:tcPrChange>
          </w:tcPr>
          <w:p w14:paraId="3461D779" w14:textId="77777777" w:rsidR="003534FD" w:rsidRPr="000D48E1" w:rsidRDefault="003534FD" w:rsidP="00986F29">
            <w:pPr>
              <w:jc w:val="center"/>
              <w:rPr>
                <w:highlight w:val="cyan"/>
              </w:rPr>
            </w:pPr>
          </w:p>
        </w:tc>
        <w:tc>
          <w:tcPr>
            <w:tcW w:w="1003" w:type="dxa"/>
            <w:vAlign w:val="center"/>
            <w:tcPrChange w:id="55" w:author="Karen" w:date="2021-04-06T15:58:00Z">
              <w:tcPr>
                <w:tcW w:w="1035" w:type="dxa"/>
                <w:gridSpan w:val="2"/>
                <w:vAlign w:val="center"/>
              </w:tcPr>
            </w:tcPrChange>
          </w:tcPr>
          <w:p w14:paraId="3CF2D8B6" w14:textId="77777777" w:rsidR="003534FD" w:rsidRPr="000D48E1" w:rsidRDefault="003534FD" w:rsidP="00986F29">
            <w:pPr>
              <w:jc w:val="center"/>
              <w:rPr>
                <w:highlight w:val="cyan"/>
              </w:rPr>
            </w:pPr>
          </w:p>
        </w:tc>
        <w:tc>
          <w:tcPr>
            <w:tcW w:w="4111" w:type="dxa"/>
            <w:vAlign w:val="center"/>
            <w:tcPrChange w:id="56" w:author="Karen" w:date="2021-04-06T15:58:00Z">
              <w:tcPr>
                <w:tcW w:w="3208" w:type="dxa"/>
                <w:gridSpan w:val="2"/>
                <w:vAlign w:val="center"/>
              </w:tcPr>
            </w:tcPrChange>
          </w:tcPr>
          <w:p w14:paraId="0FB78278" w14:textId="77777777" w:rsidR="003534FD" w:rsidRPr="000D48E1" w:rsidRDefault="003534FD" w:rsidP="00986F29">
            <w:pPr>
              <w:rPr>
                <w:highlight w:val="cyan"/>
              </w:rPr>
            </w:pPr>
          </w:p>
        </w:tc>
        <w:tc>
          <w:tcPr>
            <w:tcW w:w="2390" w:type="dxa"/>
            <w:vAlign w:val="center"/>
            <w:tcPrChange w:id="57" w:author="Karen" w:date="2021-04-06T15:58:00Z">
              <w:tcPr>
                <w:tcW w:w="3261" w:type="dxa"/>
                <w:gridSpan w:val="2"/>
                <w:vAlign w:val="center"/>
              </w:tcPr>
            </w:tcPrChange>
          </w:tcPr>
          <w:p w14:paraId="1FC39945" w14:textId="77777777" w:rsidR="003534FD" w:rsidRPr="000D48E1" w:rsidRDefault="003534FD" w:rsidP="00986F29">
            <w:pPr>
              <w:rPr>
                <w:highlight w:val="cyan"/>
              </w:rPr>
            </w:pPr>
          </w:p>
        </w:tc>
      </w:tr>
      <w:tr w:rsidR="003534FD" w14:paraId="0562CB0E" w14:textId="77777777" w:rsidTr="008804BD">
        <w:trPr>
          <w:trHeight w:val="360"/>
          <w:jc w:val="center"/>
          <w:trPrChange w:id="58" w:author="Karen" w:date="2021-04-06T15:58:00Z">
            <w:trPr>
              <w:gridBefore w:val="1"/>
              <w:trHeight w:val="360"/>
              <w:jc w:val="center"/>
            </w:trPr>
          </w:trPrChange>
        </w:trPr>
        <w:tc>
          <w:tcPr>
            <w:tcW w:w="1544" w:type="dxa"/>
            <w:vAlign w:val="center"/>
            <w:tcPrChange w:id="59" w:author="Karen" w:date="2021-04-06T15:58:00Z">
              <w:tcPr>
                <w:tcW w:w="1544" w:type="dxa"/>
                <w:gridSpan w:val="2"/>
                <w:vAlign w:val="center"/>
              </w:tcPr>
            </w:tcPrChange>
          </w:tcPr>
          <w:p w14:paraId="34CE0A41" w14:textId="77777777" w:rsidR="003534FD" w:rsidRPr="003B24E4" w:rsidRDefault="003534FD" w:rsidP="00986F29">
            <w:pPr>
              <w:jc w:val="center"/>
              <w:rPr>
                <w:highlight w:val="magenta"/>
              </w:rPr>
            </w:pPr>
          </w:p>
        </w:tc>
        <w:tc>
          <w:tcPr>
            <w:tcW w:w="1003" w:type="dxa"/>
            <w:vAlign w:val="center"/>
            <w:tcPrChange w:id="60" w:author="Karen" w:date="2021-04-06T15:58:00Z">
              <w:tcPr>
                <w:tcW w:w="1035" w:type="dxa"/>
                <w:gridSpan w:val="2"/>
                <w:vAlign w:val="center"/>
              </w:tcPr>
            </w:tcPrChange>
          </w:tcPr>
          <w:p w14:paraId="62EBF3C5" w14:textId="77777777" w:rsidR="003534FD" w:rsidRPr="003B24E4" w:rsidRDefault="003534FD" w:rsidP="00986F29">
            <w:pPr>
              <w:jc w:val="center"/>
              <w:rPr>
                <w:highlight w:val="magenta"/>
              </w:rPr>
            </w:pPr>
          </w:p>
        </w:tc>
        <w:tc>
          <w:tcPr>
            <w:tcW w:w="4111" w:type="dxa"/>
            <w:vAlign w:val="center"/>
            <w:tcPrChange w:id="61" w:author="Karen" w:date="2021-04-06T15:58:00Z">
              <w:tcPr>
                <w:tcW w:w="3208" w:type="dxa"/>
                <w:gridSpan w:val="2"/>
                <w:vAlign w:val="center"/>
              </w:tcPr>
            </w:tcPrChange>
          </w:tcPr>
          <w:p w14:paraId="6D98A12B" w14:textId="77777777" w:rsidR="003534FD" w:rsidRPr="003B24E4" w:rsidRDefault="003534FD" w:rsidP="00986F29">
            <w:pPr>
              <w:rPr>
                <w:highlight w:val="magenta"/>
              </w:rPr>
            </w:pPr>
          </w:p>
        </w:tc>
        <w:tc>
          <w:tcPr>
            <w:tcW w:w="2390" w:type="dxa"/>
            <w:vAlign w:val="center"/>
            <w:tcPrChange w:id="62" w:author="Karen" w:date="2021-04-06T15:58:00Z">
              <w:tcPr>
                <w:tcW w:w="3261" w:type="dxa"/>
                <w:gridSpan w:val="2"/>
                <w:vAlign w:val="center"/>
              </w:tcPr>
            </w:tcPrChange>
          </w:tcPr>
          <w:p w14:paraId="2946DB82" w14:textId="77777777" w:rsidR="003534FD" w:rsidRPr="003B24E4" w:rsidRDefault="003534FD" w:rsidP="00986F29">
            <w:pPr>
              <w:rPr>
                <w:highlight w:val="magenta"/>
              </w:rPr>
            </w:pPr>
          </w:p>
        </w:tc>
      </w:tr>
    </w:tbl>
    <w:p w14:paraId="5997CC1D" w14:textId="77777777" w:rsidR="003534FD" w:rsidRDefault="003534FD" w:rsidP="003534FD"/>
    <w:p w14:paraId="110FFD37" w14:textId="77777777" w:rsidR="003534FD" w:rsidRDefault="003534FD" w:rsidP="003534FD">
      <w:pPr>
        <w:sectPr w:rsidR="003534FD" w:rsidSect="00986F29">
          <w:pgSz w:w="11907" w:h="16840"/>
          <w:pgMar w:top="851" w:right="851" w:bottom="284" w:left="1066" w:header="567" w:footer="489" w:gutter="0"/>
          <w:cols w:space="720"/>
        </w:sectPr>
      </w:pPr>
    </w:p>
    <w:p w14:paraId="088BE768" w14:textId="005F2D24" w:rsidR="77E66D89" w:rsidRDefault="77E66D89" w:rsidP="2805A372">
      <w:pPr>
        <w:pStyle w:val="Ttulo2"/>
        <w:numPr>
          <w:ilvl w:val="0"/>
          <w:numId w:val="11"/>
        </w:numPr>
        <w:rPr>
          <w:rFonts w:cstheme="majorBidi"/>
        </w:rPr>
      </w:pPr>
      <w:bookmarkStart w:id="63" w:name="_Toc66279339"/>
      <w:r>
        <w:lastRenderedPageBreak/>
        <w:t>Descrição do Processo</w:t>
      </w:r>
      <w:bookmarkEnd w:id="63"/>
    </w:p>
    <w:p w14:paraId="09C46E43" w14:textId="4D6B328E" w:rsidR="5AF520B6" w:rsidRDefault="5AF520B6" w:rsidP="5AF520B6">
      <w:pPr>
        <w:rPr>
          <w:rFonts w:ascii="Calibri" w:eastAsia="MS Mincho" w:hAnsi="Calibri"/>
        </w:rPr>
      </w:pPr>
    </w:p>
    <w:p w14:paraId="5C87958C" w14:textId="021BFF6C" w:rsidR="77E66D89" w:rsidRDefault="77E66D89" w:rsidP="5AF520B6">
      <w:pPr>
        <w:spacing w:after="160"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2805A372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Como</w:t>
      </w:r>
      <w:r w:rsidRPr="2805A372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analista financeiro do cash &amp; </w:t>
      </w:r>
      <w:proofErr w:type="spellStart"/>
      <w:r w:rsidRPr="2805A372">
        <w:rPr>
          <w:rFonts w:ascii="Calibri" w:eastAsia="Calibri" w:hAnsi="Calibri" w:cs="Calibri"/>
          <w:color w:val="000000" w:themeColor="text1"/>
          <w:sz w:val="22"/>
          <w:szCs w:val="22"/>
        </w:rPr>
        <w:t>bank</w:t>
      </w:r>
      <w:proofErr w:type="spellEnd"/>
    </w:p>
    <w:p w14:paraId="5D57E990" w14:textId="56CBB081" w:rsidR="77E66D89" w:rsidRDefault="77E66D89" w:rsidP="5AF520B6">
      <w:pPr>
        <w:spacing w:after="160"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2805A372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Eu</w:t>
      </w:r>
      <w:r w:rsidRPr="2805A372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preciso importar os extratos bancários</w:t>
      </w:r>
    </w:p>
    <w:p w14:paraId="69C8424E" w14:textId="530B93D8" w:rsidR="77E66D89" w:rsidRDefault="77E66D89" w:rsidP="5AF520B6">
      <w:pPr>
        <w:spacing w:after="160"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2805A372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Para </w:t>
      </w:r>
      <w:r w:rsidRPr="2805A372">
        <w:rPr>
          <w:rFonts w:ascii="Calibri" w:eastAsia="Calibri" w:hAnsi="Calibri" w:cs="Calibri"/>
          <w:color w:val="000000" w:themeColor="text1"/>
          <w:sz w:val="22"/>
          <w:szCs w:val="22"/>
        </w:rPr>
        <w:t>a</w:t>
      </w:r>
      <w:r w:rsidR="6AACD634" w:rsidRPr="2805A372">
        <w:rPr>
          <w:rFonts w:ascii="Calibri" w:eastAsia="Calibri" w:hAnsi="Calibri" w:cs="Calibri"/>
          <w:color w:val="000000" w:themeColor="text1"/>
          <w:sz w:val="22"/>
          <w:szCs w:val="22"/>
        </w:rPr>
        <w:t>gilizar a conferência do caixa</w:t>
      </w:r>
    </w:p>
    <w:p w14:paraId="6A611535" w14:textId="6B7A8B5D" w:rsidR="5AF520B6" w:rsidRDefault="5AF520B6" w:rsidP="5AF520B6">
      <w:pPr>
        <w:rPr>
          <w:rFonts w:ascii="Calibri" w:eastAsia="MS Mincho" w:hAnsi="Calibri"/>
        </w:rPr>
      </w:pPr>
    </w:p>
    <w:p w14:paraId="6BB9E253" w14:textId="77777777" w:rsidR="004010FD" w:rsidRDefault="004010FD" w:rsidP="004010FD"/>
    <w:p w14:paraId="23DE523C" w14:textId="77777777" w:rsidR="00343839" w:rsidRDefault="00343839" w:rsidP="004010FD"/>
    <w:p w14:paraId="52E56223" w14:textId="77777777" w:rsidR="003534FD" w:rsidRDefault="003534FD" w:rsidP="003534FD"/>
    <w:p w14:paraId="07547A01" w14:textId="77777777" w:rsidR="003534FD" w:rsidRDefault="003534FD" w:rsidP="003534FD"/>
    <w:p w14:paraId="5043CB0F" w14:textId="77777777" w:rsidR="003534FD" w:rsidRPr="00580C4B" w:rsidRDefault="003534FD" w:rsidP="003534FD">
      <w:pPr>
        <w:sectPr w:rsidR="003534FD" w:rsidRPr="00580C4B" w:rsidSect="00986F29">
          <w:pgSz w:w="11907" w:h="16840"/>
          <w:pgMar w:top="851" w:right="851" w:bottom="284" w:left="1066" w:header="567" w:footer="489" w:gutter="0"/>
          <w:cols w:space="720"/>
        </w:sectPr>
      </w:pPr>
    </w:p>
    <w:p w14:paraId="1A746064" w14:textId="290C59E5" w:rsidR="4B265675" w:rsidRDefault="4B265675" w:rsidP="1BE915FD">
      <w:pPr>
        <w:pStyle w:val="Ttulo2"/>
        <w:numPr>
          <w:ilvl w:val="0"/>
          <w:numId w:val="11"/>
        </w:numPr>
      </w:pPr>
      <w:bookmarkStart w:id="64" w:name="_Toc66279340"/>
      <w:r>
        <w:lastRenderedPageBreak/>
        <w:t>Pré-condições</w:t>
      </w:r>
      <w:bookmarkEnd w:id="64"/>
    </w:p>
    <w:p w14:paraId="28478AA8" w14:textId="77777777" w:rsidR="1BE915FD" w:rsidRDefault="1BE915FD"/>
    <w:tbl>
      <w:tblPr>
        <w:tblW w:w="0" w:type="auto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00" w:firstRow="0" w:lastRow="0" w:firstColumn="0" w:lastColumn="0" w:noHBand="0" w:noVBand="0"/>
      </w:tblPr>
      <w:tblGrid>
        <w:gridCol w:w="1544"/>
        <w:gridCol w:w="7992"/>
      </w:tblGrid>
      <w:tr w:rsidR="1BE915FD" w14:paraId="3B9D68EC" w14:textId="77777777" w:rsidTr="2805A372">
        <w:trPr>
          <w:trHeight w:val="280"/>
          <w:jc w:val="center"/>
        </w:trPr>
        <w:tc>
          <w:tcPr>
            <w:tcW w:w="1544" w:type="dxa"/>
            <w:shd w:val="clear" w:color="auto" w:fill="C0C0C0"/>
          </w:tcPr>
          <w:p w14:paraId="65E9A400" w14:textId="77777777" w:rsidR="1BE915FD" w:rsidRDefault="1BE915FD" w:rsidP="1BE915FD">
            <w:pPr>
              <w:jc w:val="center"/>
            </w:pPr>
            <w:r w:rsidRPr="1BE915FD">
              <w:rPr>
                <w:b/>
                <w:bCs/>
              </w:rPr>
              <w:t>PRC</w:t>
            </w:r>
          </w:p>
        </w:tc>
        <w:tc>
          <w:tcPr>
            <w:tcW w:w="7992" w:type="dxa"/>
            <w:shd w:val="clear" w:color="auto" w:fill="C0C0C0"/>
          </w:tcPr>
          <w:p w14:paraId="11F722AE" w14:textId="77777777" w:rsidR="1BE915FD" w:rsidRDefault="1BE915FD" w:rsidP="1BE915FD">
            <w:pPr>
              <w:jc w:val="center"/>
            </w:pPr>
            <w:r w:rsidRPr="1BE915FD">
              <w:rPr>
                <w:b/>
                <w:bCs/>
              </w:rPr>
              <w:t>Descrição</w:t>
            </w:r>
          </w:p>
        </w:tc>
      </w:tr>
      <w:tr w:rsidR="1BE915FD" w14:paraId="064C5633" w14:textId="77777777" w:rsidTr="2805A372">
        <w:trPr>
          <w:trHeight w:val="360"/>
          <w:jc w:val="center"/>
        </w:trPr>
        <w:tc>
          <w:tcPr>
            <w:tcW w:w="1544" w:type="dxa"/>
            <w:vAlign w:val="center"/>
          </w:tcPr>
          <w:p w14:paraId="048364B0" w14:textId="77777777" w:rsidR="1BE915FD" w:rsidRDefault="1BE915FD" w:rsidP="1BE915FD">
            <w:pPr>
              <w:jc w:val="center"/>
            </w:pPr>
            <w:r>
              <w:t>PRC01</w:t>
            </w:r>
          </w:p>
        </w:tc>
        <w:tc>
          <w:tcPr>
            <w:tcW w:w="7992" w:type="dxa"/>
            <w:vAlign w:val="center"/>
          </w:tcPr>
          <w:p w14:paraId="215DF600" w14:textId="77777777" w:rsidR="1BE915FD" w:rsidRDefault="1BE915FD">
            <w:r>
              <w:t xml:space="preserve">Usuário deve estar </w:t>
            </w:r>
            <w:proofErr w:type="spellStart"/>
            <w:r>
              <w:t>logado</w:t>
            </w:r>
            <w:proofErr w:type="spellEnd"/>
            <w:r>
              <w:t xml:space="preserve"> no sistema</w:t>
            </w:r>
          </w:p>
        </w:tc>
      </w:tr>
      <w:tr w:rsidR="1BE915FD" w14:paraId="5D5560A2" w14:textId="77777777" w:rsidTr="2805A372">
        <w:trPr>
          <w:trHeight w:val="360"/>
          <w:jc w:val="center"/>
        </w:trPr>
        <w:tc>
          <w:tcPr>
            <w:tcW w:w="1544" w:type="dxa"/>
            <w:vAlign w:val="center"/>
          </w:tcPr>
          <w:p w14:paraId="32DC8EAC" w14:textId="77777777" w:rsidR="1BE915FD" w:rsidRDefault="1BE915FD" w:rsidP="1BE915FD">
            <w:pPr>
              <w:jc w:val="center"/>
            </w:pPr>
            <w:r>
              <w:t>PRC02</w:t>
            </w:r>
          </w:p>
        </w:tc>
        <w:tc>
          <w:tcPr>
            <w:tcW w:w="7992" w:type="dxa"/>
            <w:vAlign w:val="center"/>
          </w:tcPr>
          <w:p w14:paraId="32323E69" w14:textId="77777777" w:rsidR="1BE915FD" w:rsidRDefault="1BE915FD">
            <w:r>
              <w:t xml:space="preserve">Usuário deve possuir permissão para acesso a tela. </w:t>
            </w:r>
            <w:hyperlink w:anchor="_8.2)_Permissões">
              <w:r w:rsidRPr="1BE915FD">
                <w:rPr>
                  <w:rStyle w:val="Hyperlink"/>
                </w:rPr>
                <w:t>Permissões</w:t>
              </w:r>
            </w:hyperlink>
          </w:p>
        </w:tc>
      </w:tr>
      <w:tr w:rsidR="1BE915FD" w14:paraId="72E032A3" w14:textId="77777777" w:rsidTr="2805A372">
        <w:trPr>
          <w:trHeight w:val="360"/>
          <w:jc w:val="center"/>
        </w:trPr>
        <w:tc>
          <w:tcPr>
            <w:tcW w:w="1544" w:type="dxa"/>
            <w:vAlign w:val="center"/>
          </w:tcPr>
          <w:p w14:paraId="52586393" w14:textId="0B2B60D1" w:rsidR="1BE915FD" w:rsidRDefault="1BE915FD" w:rsidP="1BE915FD">
            <w:pPr>
              <w:jc w:val="center"/>
              <w:rPr>
                <w:rFonts w:ascii="Calibri" w:hAnsi="Calibri"/>
              </w:rPr>
            </w:pPr>
            <w:r>
              <w:t>PRC03</w:t>
            </w:r>
          </w:p>
        </w:tc>
        <w:tc>
          <w:tcPr>
            <w:tcW w:w="7992" w:type="dxa"/>
            <w:vAlign w:val="center"/>
          </w:tcPr>
          <w:p w14:paraId="13BE308A" w14:textId="33DB2063" w:rsidR="1BE915FD" w:rsidRDefault="1BE915FD" w:rsidP="1BE915FD">
            <w:pPr>
              <w:rPr>
                <w:rFonts w:ascii="Calibri" w:hAnsi="Calibri"/>
              </w:rPr>
            </w:pPr>
            <w:r w:rsidRPr="2805A372">
              <w:rPr>
                <w:rFonts w:ascii="Calibri" w:hAnsi="Calibri"/>
              </w:rPr>
              <w:t>Os bancos devem estar cadastrados no sistema</w:t>
            </w:r>
            <w:r w:rsidR="4B1113D7" w:rsidRPr="2805A372">
              <w:rPr>
                <w:rFonts w:ascii="Calibri" w:hAnsi="Calibri"/>
              </w:rPr>
              <w:t>.</w:t>
            </w:r>
          </w:p>
        </w:tc>
      </w:tr>
      <w:tr w:rsidR="2805A372" w14:paraId="08382150" w14:textId="77777777" w:rsidTr="2805A372">
        <w:trPr>
          <w:trHeight w:val="360"/>
          <w:jc w:val="center"/>
        </w:trPr>
        <w:tc>
          <w:tcPr>
            <w:tcW w:w="1544" w:type="dxa"/>
            <w:vAlign w:val="center"/>
          </w:tcPr>
          <w:p w14:paraId="67B0F6C6" w14:textId="11C5F54F" w:rsidR="4174E808" w:rsidRDefault="4174E808" w:rsidP="2805A372">
            <w:pPr>
              <w:jc w:val="center"/>
              <w:rPr>
                <w:rFonts w:ascii="Calibri" w:hAnsi="Calibri"/>
              </w:rPr>
            </w:pPr>
            <w:r>
              <w:t>PRC04</w:t>
            </w:r>
          </w:p>
        </w:tc>
        <w:tc>
          <w:tcPr>
            <w:tcW w:w="7992" w:type="dxa"/>
            <w:vAlign w:val="center"/>
          </w:tcPr>
          <w:p w14:paraId="0960F6B3" w14:textId="69CA932E" w:rsidR="1168F6CF" w:rsidRDefault="1168F6CF" w:rsidP="2805A372">
            <w:pPr>
              <w:rPr>
                <w:rFonts w:ascii="Calibri" w:eastAsia="MS Mincho" w:hAnsi="Calibri"/>
              </w:rPr>
            </w:pPr>
            <w:r w:rsidRPr="2805A372">
              <w:rPr>
                <w:rFonts w:ascii="Calibri" w:eastAsia="MS Mincho" w:hAnsi="Calibri"/>
              </w:rPr>
              <w:t>As contas devem estar cadastradas no sistema.</w:t>
            </w:r>
          </w:p>
        </w:tc>
      </w:tr>
      <w:tr w:rsidR="1BE915FD" w14:paraId="58D255D7" w14:textId="77777777" w:rsidTr="2805A372">
        <w:trPr>
          <w:trHeight w:val="360"/>
          <w:jc w:val="center"/>
        </w:trPr>
        <w:tc>
          <w:tcPr>
            <w:tcW w:w="1544" w:type="dxa"/>
            <w:vAlign w:val="center"/>
          </w:tcPr>
          <w:p w14:paraId="700389FA" w14:textId="00D76C78" w:rsidR="1BE915FD" w:rsidRDefault="1BE915FD" w:rsidP="1BE915FD">
            <w:pPr>
              <w:jc w:val="center"/>
              <w:rPr>
                <w:rFonts w:ascii="Calibri" w:hAnsi="Calibri"/>
              </w:rPr>
            </w:pPr>
            <w:r>
              <w:t>PRC0</w:t>
            </w:r>
            <w:r w:rsidR="6C3084D4">
              <w:t>5</w:t>
            </w:r>
          </w:p>
        </w:tc>
        <w:tc>
          <w:tcPr>
            <w:tcW w:w="7992" w:type="dxa"/>
            <w:vAlign w:val="center"/>
          </w:tcPr>
          <w:p w14:paraId="07470ECC" w14:textId="40B91142" w:rsidR="1BE915FD" w:rsidRDefault="1BE915FD" w:rsidP="1BE915FD">
            <w:pPr>
              <w:rPr>
                <w:rFonts w:ascii="Calibri" w:hAnsi="Calibri"/>
              </w:rPr>
            </w:pPr>
            <w:r w:rsidRPr="2805A372">
              <w:rPr>
                <w:rFonts w:ascii="Calibri" w:hAnsi="Calibri"/>
              </w:rPr>
              <w:t>As operações devem estar cadastradas no sistema</w:t>
            </w:r>
            <w:r w:rsidR="1767C0A9" w:rsidRPr="2805A372">
              <w:rPr>
                <w:rFonts w:ascii="Calibri" w:hAnsi="Calibri"/>
              </w:rPr>
              <w:t>.</w:t>
            </w:r>
          </w:p>
        </w:tc>
      </w:tr>
    </w:tbl>
    <w:p w14:paraId="37CD3BA6" w14:textId="2A38DE40" w:rsidR="1BE915FD" w:rsidRDefault="1BE915FD" w:rsidP="1BE915FD">
      <w:pPr>
        <w:rPr>
          <w:rFonts w:ascii="Calibri" w:hAnsi="Calibri"/>
        </w:rPr>
      </w:pPr>
    </w:p>
    <w:p w14:paraId="61829076" w14:textId="354872FC" w:rsidR="003534FD" w:rsidRDefault="356CEFF4" w:rsidP="2805A372">
      <w:pPr>
        <w:rPr>
          <w:color w:val="FF0000"/>
        </w:rPr>
      </w:pPr>
      <w:r w:rsidRPr="2805A372">
        <w:rPr>
          <w:color w:val="FF0000"/>
        </w:rPr>
        <w:t>Obs.: Essas pré-condições serão atendidas com cargas em tabelas</w:t>
      </w:r>
      <w:r w:rsidR="4CFDB15A" w:rsidRPr="2805A372">
        <w:rPr>
          <w:color w:val="FF0000"/>
        </w:rPr>
        <w:t>, exceto a PRC01.</w:t>
      </w:r>
    </w:p>
    <w:p w14:paraId="2BA226A1" w14:textId="77777777" w:rsidR="003534FD" w:rsidRDefault="003534FD" w:rsidP="2805A372">
      <w:pPr>
        <w:rPr>
          <w:color w:val="FF0000"/>
        </w:rPr>
      </w:pPr>
    </w:p>
    <w:p w14:paraId="6C356386" w14:textId="030545D6" w:rsidR="003534FD" w:rsidRDefault="65E8298F" w:rsidP="003534FD">
      <w:pPr>
        <w:pStyle w:val="Ttulo2"/>
        <w:numPr>
          <w:ilvl w:val="0"/>
          <w:numId w:val="11"/>
        </w:numPr>
      </w:pPr>
      <w:bookmarkStart w:id="65" w:name="_Protótipo"/>
      <w:bookmarkStart w:id="66" w:name="_Toc66279341"/>
      <w:bookmarkEnd w:id="65"/>
      <w:r>
        <w:t>Extratos</w:t>
      </w:r>
      <w:r w:rsidR="349CA776">
        <w:t xml:space="preserve"> Extraídos dos Bancos</w:t>
      </w:r>
      <w:bookmarkEnd w:id="66"/>
    </w:p>
    <w:p w14:paraId="498478CD" w14:textId="7FA12F66" w:rsidR="1CC6FEFF" w:rsidRDefault="1CC6FEFF" w:rsidP="1CC6FEFF">
      <w:pPr>
        <w:spacing w:after="160" w:line="259" w:lineRule="auto"/>
        <w:rPr>
          <w:rFonts w:ascii="Calibri" w:eastAsia="Calibri" w:hAnsi="Calibri" w:cs="Calibri"/>
          <w:color w:val="000000" w:themeColor="text1"/>
          <w:sz w:val="22"/>
          <w:szCs w:val="22"/>
          <w:u w:val="single"/>
        </w:rPr>
      </w:pPr>
    </w:p>
    <w:p w14:paraId="45C47928" w14:textId="24E3A8EE" w:rsidR="10DFFDCB" w:rsidRDefault="10DFFDCB" w:rsidP="1CC6FEFF">
      <w:pPr>
        <w:spacing w:after="160"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2805A372">
        <w:rPr>
          <w:rFonts w:ascii="Calibri" w:eastAsia="Calibri" w:hAnsi="Calibri" w:cs="Calibri"/>
          <w:color w:val="000000" w:themeColor="text1"/>
          <w:sz w:val="22"/>
          <w:szCs w:val="22"/>
          <w:u w:val="single"/>
        </w:rPr>
        <w:t>Banco do Brasil:</w:t>
      </w:r>
    </w:p>
    <w:p w14:paraId="306A3058" w14:textId="067CCB32" w:rsidR="10DFFDCB" w:rsidRDefault="10DFFDCB" w:rsidP="1CC6FEFF">
      <w:pPr>
        <w:spacing w:after="160"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45990FF3" wp14:editId="163682BF">
            <wp:extent cx="5715000" cy="714375"/>
            <wp:effectExtent l="0" t="0" r="0" b="0"/>
            <wp:docPr id="1720089039" name="Imagem 1720089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72008903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6A9D" w14:textId="676A0DDA" w:rsidR="10DFFDCB" w:rsidRDefault="10DFFDCB" w:rsidP="1CC6FEFF">
      <w:pPr>
        <w:spacing w:after="160"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2805A372">
        <w:rPr>
          <w:rFonts w:ascii="Calibri" w:eastAsia="Calibri" w:hAnsi="Calibri" w:cs="Calibri"/>
          <w:color w:val="000000" w:themeColor="text1"/>
          <w:sz w:val="22"/>
          <w:szCs w:val="22"/>
        </w:rPr>
        <w:t>Campos:</w:t>
      </w:r>
    </w:p>
    <w:p w14:paraId="136DFED0" w14:textId="187078DF" w:rsidR="10DFFDCB" w:rsidRDefault="10DFFDCB" w:rsidP="2805A372">
      <w:pPr>
        <w:pStyle w:val="PargrafodaLista"/>
        <w:numPr>
          <w:ilvl w:val="0"/>
          <w:numId w:val="9"/>
        </w:numPr>
        <w:spacing w:after="160" w:line="259" w:lineRule="auto"/>
        <w:rPr>
          <w:rFonts w:cstheme="minorBidi"/>
          <w:b/>
          <w:bCs/>
          <w:color w:val="000000" w:themeColor="text1"/>
          <w:sz w:val="22"/>
          <w:szCs w:val="22"/>
        </w:rPr>
      </w:pPr>
      <w:r w:rsidRPr="2805A372">
        <w:rPr>
          <w:rFonts w:ascii="Calibri" w:eastAsia="Calibri" w:hAnsi="Calibri" w:cs="Calibri"/>
          <w:color w:val="000000" w:themeColor="text1"/>
          <w:sz w:val="22"/>
          <w:szCs w:val="22"/>
        </w:rPr>
        <w:t>Data</w:t>
      </w:r>
    </w:p>
    <w:p w14:paraId="629C5BC4" w14:textId="2D987F44" w:rsidR="10DFFDCB" w:rsidRDefault="10DFFDCB" w:rsidP="2805A372">
      <w:pPr>
        <w:pStyle w:val="PargrafodaLista"/>
        <w:numPr>
          <w:ilvl w:val="0"/>
          <w:numId w:val="9"/>
        </w:numPr>
        <w:spacing w:after="160" w:line="259" w:lineRule="auto"/>
        <w:rPr>
          <w:rFonts w:cstheme="minorBidi"/>
          <w:color w:val="000000" w:themeColor="text1"/>
          <w:sz w:val="22"/>
          <w:szCs w:val="22"/>
        </w:rPr>
      </w:pPr>
      <w:r w:rsidRPr="2805A372">
        <w:rPr>
          <w:rFonts w:ascii="Calibri" w:eastAsia="Calibri" w:hAnsi="Calibri" w:cs="Calibri"/>
          <w:color w:val="000000" w:themeColor="text1"/>
          <w:sz w:val="22"/>
          <w:szCs w:val="22"/>
        </w:rPr>
        <w:t>Observação</w:t>
      </w:r>
    </w:p>
    <w:p w14:paraId="1EE24D14" w14:textId="02F04A2E" w:rsidR="10DFFDCB" w:rsidRDefault="10DFFDCB" w:rsidP="2805A372">
      <w:pPr>
        <w:pStyle w:val="PargrafodaLista"/>
        <w:numPr>
          <w:ilvl w:val="0"/>
          <w:numId w:val="9"/>
        </w:numPr>
        <w:spacing w:after="160" w:line="259" w:lineRule="auto"/>
        <w:rPr>
          <w:rFonts w:cstheme="minorBidi"/>
          <w:color w:val="000000" w:themeColor="text1"/>
          <w:sz w:val="22"/>
          <w:szCs w:val="22"/>
        </w:rPr>
      </w:pPr>
      <w:r w:rsidRPr="2805A372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Data balancete </w:t>
      </w:r>
    </w:p>
    <w:p w14:paraId="11C28424" w14:textId="67B631D6" w:rsidR="10DFFDCB" w:rsidRDefault="10DFFDCB" w:rsidP="2805A372">
      <w:pPr>
        <w:pStyle w:val="PargrafodaLista"/>
        <w:numPr>
          <w:ilvl w:val="0"/>
          <w:numId w:val="9"/>
        </w:numPr>
        <w:spacing w:after="160" w:line="259" w:lineRule="auto"/>
        <w:rPr>
          <w:rFonts w:cstheme="minorBidi"/>
          <w:color w:val="000000" w:themeColor="text1"/>
          <w:sz w:val="22"/>
          <w:szCs w:val="22"/>
        </w:rPr>
      </w:pPr>
      <w:r w:rsidRPr="2805A372">
        <w:rPr>
          <w:rFonts w:ascii="Calibri" w:eastAsia="Calibri" w:hAnsi="Calibri" w:cs="Calibri"/>
          <w:color w:val="000000" w:themeColor="text1"/>
          <w:sz w:val="22"/>
          <w:szCs w:val="22"/>
        </w:rPr>
        <w:t>Agencia Origem</w:t>
      </w:r>
    </w:p>
    <w:p w14:paraId="2D35A1AD" w14:textId="178A5D70" w:rsidR="10DFFDCB" w:rsidRDefault="10DFFDCB" w:rsidP="2805A372">
      <w:pPr>
        <w:pStyle w:val="PargrafodaLista"/>
        <w:numPr>
          <w:ilvl w:val="0"/>
          <w:numId w:val="9"/>
        </w:numPr>
        <w:spacing w:after="160" w:line="259" w:lineRule="auto"/>
        <w:rPr>
          <w:rFonts w:cstheme="minorBidi"/>
          <w:color w:val="000000" w:themeColor="text1"/>
          <w:sz w:val="22"/>
          <w:szCs w:val="22"/>
        </w:rPr>
      </w:pPr>
      <w:r w:rsidRPr="2805A372">
        <w:rPr>
          <w:rFonts w:ascii="Calibri" w:eastAsia="Calibri" w:hAnsi="Calibri" w:cs="Calibri"/>
          <w:color w:val="000000" w:themeColor="text1"/>
          <w:sz w:val="22"/>
          <w:szCs w:val="22"/>
        </w:rPr>
        <w:t>Lote</w:t>
      </w:r>
    </w:p>
    <w:p w14:paraId="3FCC66D5" w14:textId="76B0A538" w:rsidR="10DFFDCB" w:rsidRDefault="10DFFDCB" w:rsidP="2805A372">
      <w:pPr>
        <w:pStyle w:val="PargrafodaLista"/>
        <w:numPr>
          <w:ilvl w:val="0"/>
          <w:numId w:val="9"/>
        </w:numPr>
        <w:spacing w:after="160" w:line="259" w:lineRule="auto"/>
        <w:rPr>
          <w:rFonts w:cstheme="minorBidi"/>
          <w:b/>
          <w:bCs/>
          <w:color w:val="000000" w:themeColor="text1"/>
          <w:sz w:val="22"/>
          <w:szCs w:val="22"/>
        </w:rPr>
      </w:pPr>
      <w:proofErr w:type="spellStart"/>
      <w:r w:rsidRPr="2805A372">
        <w:rPr>
          <w:rFonts w:ascii="Calibri" w:eastAsia="Calibri" w:hAnsi="Calibri" w:cs="Calibri"/>
          <w:color w:val="000000" w:themeColor="text1"/>
          <w:sz w:val="22"/>
          <w:szCs w:val="22"/>
        </w:rPr>
        <w:t>Numero</w:t>
      </w:r>
      <w:proofErr w:type="spellEnd"/>
      <w:r w:rsidRPr="2805A372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Documento</w:t>
      </w:r>
    </w:p>
    <w:p w14:paraId="13624758" w14:textId="0ABD44CB" w:rsidR="10DFFDCB" w:rsidRDefault="10DFFDCB" w:rsidP="2805A372">
      <w:pPr>
        <w:pStyle w:val="PargrafodaLista"/>
        <w:numPr>
          <w:ilvl w:val="0"/>
          <w:numId w:val="9"/>
        </w:numPr>
        <w:spacing w:after="160" w:line="259" w:lineRule="auto"/>
        <w:rPr>
          <w:rFonts w:cstheme="minorBidi"/>
          <w:b/>
          <w:bCs/>
          <w:color w:val="000000" w:themeColor="text1"/>
          <w:sz w:val="22"/>
          <w:szCs w:val="22"/>
        </w:rPr>
      </w:pPr>
      <w:proofErr w:type="spellStart"/>
      <w:r w:rsidRPr="2805A372">
        <w:rPr>
          <w:rFonts w:ascii="Calibri" w:eastAsia="Calibri" w:hAnsi="Calibri" w:cs="Calibri"/>
          <w:color w:val="000000" w:themeColor="text1"/>
          <w:sz w:val="22"/>
          <w:szCs w:val="22"/>
        </w:rPr>
        <w:t>Cod</w:t>
      </w:r>
      <w:proofErr w:type="spellEnd"/>
      <w:r w:rsidRPr="2805A372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. </w:t>
      </w:r>
      <w:proofErr w:type="spellStart"/>
      <w:r w:rsidRPr="2805A372">
        <w:rPr>
          <w:rFonts w:ascii="Calibri" w:eastAsia="Calibri" w:hAnsi="Calibri" w:cs="Calibri"/>
          <w:color w:val="000000" w:themeColor="text1"/>
          <w:sz w:val="22"/>
          <w:szCs w:val="22"/>
        </w:rPr>
        <w:t>Historico</w:t>
      </w:r>
      <w:proofErr w:type="spellEnd"/>
    </w:p>
    <w:p w14:paraId="19E12FC2" w14:textId="563E55F4" w:rsidR="10DFFDCB" w:rsidRDefault="10DFFDCB" w:rsidP="2805A372">
      <w:pPr>
        <w:pStyle w:val="PargrafodaLista"/>
        <w:numPr>
          <w:ilvl w:val="0"/>
          <w:numId w:val="9"/>
        </w:numPr>
        <w:spacing w:after="160" w:line="259" w:lineRule="auto"/>
        <w:rPr>
          <w:rFonts w:cstheme="minorBidi"/>
          <w:b/>
          <w:bCs/>
          <w:color w:val="000000" w:themeColor="text1"/>
          <w:sz w:val="22"/>
          <w:szCs w:val="22"/>
        </w:rPr>
      </w:pPr>
      <w:proofErr w:type="spellStart"/>
      <w:r w:rsidRPr="2805A372">
        <w:rPr>
          <w:rFonts w:ascii="Calibri" w:eastAsia="Calibri" w:hAnsi="Calibri" w:cs="Calibri"/>
          <w:color w:val="000000" w:themeColor="text1"/>
          <w:sz w:val="22"/>
          <w:szCs w:val="22"/>
        </w:rPr>
        <w:t>Historico</w:t>
      </w:r>
      <w:proofErr w:type="spellEnd"/>
    </w:p>
    <w:p w14:paraId="5BFD22CD" w14:textId="3730B3C0" w:rsidR="10DFFDCB" w:rsidRDefault="10DFFDCB" w:rsidP="2805A372">
      <w:pPr>
        <w:pStyle w:val="PargrafodaLista"/>
        <w:numPr>
          <w:ilvl w:val="0"/>
          <w:numId w:val="9"/>
        </w:numPr>
        <w:spacing w:after="160" w:line="259" w:lineRule="auto"/>
        <w:rPr>
          <w:rFonts w:cstheme="minorBidi"/>
          <w:b/>
          <w:bCs/>
          <w:color w:val="000000" w:themeColor="text1"/>
          <w:sz w:val="22"/>
          <w:szCs w:val="22"/>
        </w:rPr>
      </w:pPr>
      <w:r w:rsidRPr="2805A372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Valor R$ </w:t>
      </w:r>
    </w:p>
    <w:p w14:paraId="6883A453" w14:textId="6F64CD4B" w:rsidR="10DFFDCB" w:rsidRDefault="10DFFDCB" w:rsidP="2805A372">
      <w:pPr>
        <w:pStyle w:val="PargrafodaLista"/>
        <w:numPr>
          <w:ilvl w:val="0"/>
          <w:numId w:val="9"/>
        </w:numPr>
        <w:spacing w:after="160" w:line="259" w:lineRule="auto"/>
        <w:rPr>
          <w:rFonts w:cstheme="minorBidi"/>
          <w:b/>
          <w:bCs/>
          <w:color w:val="000000" w:themeColor="text1"/>
          <w:sz w:val="22"/>
          <w:szCs w:val="22"/>
        </w:rPr>
      </w:pPr>
      <w:proofErr w:type="spellStart"/>
      <w:r w:rsidRPr="2805A372">
        <w:rPr>
          <w:rFonts w:ascii="Calibri" w:eastAsia="Calibri" w:hAnsi="Calibri" w:cs="Calibri"/>
          <w:color w:val="000000" w:themeColor="text1"/>
          <w:sz w:val="22"/>
          <w:szCs w:val="22"/>
        </w:rPr>
        <w:t>Inf</w:t>
      </w:r>
      <w:proofErr w:type="spellEnd"/>
      <w:r w:rsidRPr="2805A372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(D ou C)</w:t>
      </w:r>
    </w:p>
    <w:p w14:paraId="24EAAD75" w14:textId="1628A776" w:rsidR="10DFFDCB" w:rsidRDefault="10DFFDCB" w:rsidP="2805A372">
      <w:pPr>
        <w:pStyle w:val="PargrafodaLista"/>
        <w:numPr>
          <w:ilvl w:val="0"/>
          <w:numId w:val="9"/>
        </w:numPr>
        <w:spacing w:after="160" w:line="259" w:lineRule="auto"/>
        <w:rPr>
          <w:rFonts w:cstheme="minorBidi"/>
          <w:b/>
          <w:bCs/>
          <w:color w:val="000000" w:themeColor="text1"/>
          <w:sz w:val="22"/>
          <w:szCs w:val="22"/>
        </w:rPr>
      </w:pPr>
      <w:r w:rsidRPr="2805A372">
        <w:rPr>
          <w:rFonts w:ascii="Calibri" w:eastAsia="Calibri" w:hAnsi="Calibri" w:cs="Calibri"/>
          <w:color w:val="000000" w:themeColor="text1"/>
          <w:sz w:val="22"/>
          <w:szCs w:val="22"/>
        </w:rPr>
        <w:t>Detalhamento Hist.</w:t>
      </w:r>
    </w:p>
    <w:p w14:paraId="4350C4F9" w14:textId="35D90448" w:rsidR="10DFFDCB" w:rsidRDefault="10DFFDCB" w:rsidP="1CC6FEFF">
      <w:pPr>
        <w:spacing w:after="160"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2DAB23A4">
        <w:rPr>
          <w:rFonts w:ascii="Calibri" w:eastAsia="Calibri" w:hAnsi="Calibri" w:cs="Calibri"/>
          <w:color w:val="000000" w:themeColor="text1"/>
          <w:sz w:val="22"/>
          <w:szCs w:val="22"/>
          <w:u w:val="single"/>
        </w:rPr>
        <w:t>Bradesco, Bradesco CC</w:t>
      </w:r>
      <w:ins w:id="67" w:author="Carrao Renata" w:date="2021-03-24T18:31:00Z">
        <w:r w:rsidR="659B6CCD" w:rsidRPr="2DAB23A4">
          <w:rPr>
            <w:rFonts w:ascii="Calibri" w:eastAsia="Calibri" w:hAnsi="Calibri" w:cs="Calibri"/>
            <w:color w:val="000000" w:themeColor="text1"/>
            <w:sz w:val="22"/>
            <w:szCs w:val="22"/>
            <w:u w:val="single"/>
          </w:rPr>
          <w:t>E</w:t>
        </w:r>
      </w:ins>
      <w:r w:rsidRPr="2DAB23A4">
        <w:rPr>
          <w:rFonts w:ascii="Calibri" w:eastAsia="Calibri" w:hAnsi="Calibri" w:cs="Calibri"/>
          <w:color w:val="000000" w:themeColor="text1"/>
          <w:sz w:val="22"/>
          <w:szCs w:val="22"/>
          <w:u w:val="single"/>
        </w:rPr>
        <w:t>E e Bradesco HSBC:</w:t>
      </w:r>
    </w:p>
    <w:p w14:paraId="0BAC9F14" w14:textId="5639D313" w:rsidR="10DFFDCB" w:rsidRDefault="0135B115" w:rsidP="2DAB23A4">
      <w:pPr>
        <w:spacing w:after="160" w:line="259" w:lineRule="auto"/>
      </w:pPr>
      <w:r>
        <w:rPr>
          <w:noProof/>
        </w:rPr>
        <w:drawing>
          <wp:inline distT="0" distB="0" distL="0" distR="0" wp14:anchorId="6EF38D3E" wp14:editId="7356EEE1">
            <wp:extent cx="4572000" cy="2047875"/>
            <wp:effectExtent l="0" t="0" r="0" b="0"/>
            <wp:docPr id="2030274663" name="Imagem 2030274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03027466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B8CA" w14:textId="0CC96B89" w:rsidR="10DFFDCB" w:rsidRDefault="10DFFDCB" w:rsidP="1CC6FEFF">
      <w:pPr>
        <w:spacing w:after="160"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2805A372">
        <w:rPr>
          <w:rFonts w:ascii="Calibri" w:eastAsia="Calibri" w:hAnsi="Calibri" w:cs="Calibri"/>
          <w:color w:val="000000" w:themeColor="text1"/>
          <w:sz w:val="22"/>
          <w:szCs w:val="22"/>
        </w:rPr>
        <w:t>Campos:</w:t>
      </w:r>
    </w:p>
    <w:p w14:paraId="6A54103E" w14:textId="69A4CD3C" w:rsidR="10DFFDCB" w:rsidRDefault="10DFFDCB" w:rsidP="2805A372">
      <w:pPr>
        <w:pStyle w:val="PargrafodaLista"/>
        <w:numPr>
          <w:ilvl w:val="0"/>
          <w:numId w:val="8"/>
        </w:numPr>
        <w:spacing w:after="160" w:line="259" w:lineRule="auto"/>
        <w:rPr>
          <w:rFonts w:cstheme="minorBidi"/>
          <w:color w:val="000000" w:themeColor="text1"/>
          <w:sz w:val="22"/>
          <w:szCs w:val="22"/>
        </w:rPr>
      </w:pPr>
      <w:r w:rsidRPr="2805A372">
        <w:rPr>
          <w:rFonts w:ascii="Calibri" w:eastAsia="Calibri" w:hAnsi="Calibri" w:cs="Calibri"/>
          <w:color w:val="000000" w:themeColor="text1"/>
          <w:sz w:val="22"/>
          <w:szCs w:val="22"/>
        </w:rPr>
        <w:lastRenderedPageBreak/>
        <w:t>Data</w:t>
      </w:r>
    </w:p>
    <w:p w14:paraId="6686192B" w14:textId="34E0A27F" w:rsidR="10DFFDCB" w:rsidRDefault="10DFFDCB" w:rsidP="2805A372">
      <w:pPr>
        <w:pStyle w:val="PargrafodaLista"/>
        <w:numPr>
          <w:ilvl w:val="0"/>
          <w:numId w:val="8"/>
        </w:numPr>
        <w:spacing w:after="160" w:line="259" w:lineRule="auto"/>
        <w:rPr>
          <w:rFonts w:cstheme="minorBidi"/>
          <w:color w:val="000000" w:themeColor="text1"/>
          <w:sz w:val="22"/>
          <w:szCs w:val="22"/>
        </w:rPr>
      </w:pPr>
      <w:r w:rsidRPr="2805A372">
        <w:rPr>
          <w:rFonts w:ascii="Calibri" w:eastAsia="Calibri" w:hAnsi="Calibri" w:cs="Calibri"/>
          <w:color w:val="000000" w:themeColor="text1"/>
          <w:sz w:val="22"/>
          <w:szCs w:val="22"/>
        </w:rPr>
        <w:t>Lançamento</w:t>
      </w:r>
    </w:p>
    <w:p w14:paraId="2095A31C" w14:textId="505C034F" w:rsidR="10DFFDCB" w:rsidRDefault="10DFFDCB" w:rsidP="2805A372">
      <w:pPr>
        <w:pStyle w:val="PargrafodaLista"/>
        <w:numPr>
          <w:ilvl w:val="0"/>
          <w:numId w:val="8"/>
        </w:numPr>
        <w:spacing w:after="160" w:line="259" w:lineRule="auto"/>
        <w:rPr>
          <w:rFonts w:cstheme="minorBidi"/>
          <w:color w:val="000000" w:themeColor="text1"/>
          <w:sz w:val="22"/>
          <w:szCs w:val="22"/>
        </w:rPr>
      </w:pPr>
      <w:proofErr w:type="spellStart"/>
      <w:r w:rsidRPr="2805A372">
        <w:rPr>
          <w:rFonts w:ascii="Calibri" w:eastAsia="Calibri" w:hAnsi="Calibri" w:cs="Calibri"/>
          <w:color w:val="000000" w:themeColor="text1"/>
          <w:sz w:val="22"/>
          <w:szCs w:val="22"/>
        </w:rPr>
        <w:t>Dcto</w:t>
      </w:r>
      <w:proofErr w:type="spellEnd"/>
      <w:r w:rsidRPr="2805A372">
        <w:rPr>
          <w:rFonts w:ascii="Calibri" w:eastAsia="Calibri" w:hAnsi="Calibri" w:cs="Calibri"/>
          <w:color w:val="000000" w:themeColor="text1"/>
          <w:sz w:val="22"/>
          <w:szCs w:val="22"/>
        </w:rPr>
        <w:t>.</w:t>
      </w:r>
    </w:p>
    <w:p w14:paraId="0AD175CA" w14:textId="04E81593" w:rsidR="10DFFDCB" w:rsidRDefault="10DFFDCB" w:rsidP="2805A372">
      <w:pPr>
        <w:pStyle w:val="PargrafodaLista"/>
        <w:numPr>
          <w:ilvl w:val="0"/>
          <w:numId w:val="8"/>
        </w:numPr>
        <w:spacing w:after="160" w:line="259" w:lineRule="auto"/>
        <w:rPr>
          <w:rFonts w:cstheme="minorBidi"/>
          <w:color w:val="000000" w:themeColor="text1"/>
          <w:sz w:val="22"/>
          <w:szCs w:val="22"/>
        </w:rPr>
      </w:pPr>
      <w:r w:rsidRPr="2805A372">
        <w:rPr>
          <w:rFonts w:ascii="Calibri" w:eastAsia="Calibri" w:hAnsi="Calibri" w:cs="Calibri"/>
          <w:color w:val="000000" w:themeColor="text1"/>
          <w:sz w:val="22"/>
          <w:szCs w:val="22"/>
        </w:rPr>
        <w:t>Crédito (R$)</w:t>
      </w:r>
    </w:p>
    <w:p w14:paraId="4060F986" w14:textId="325FC46B" w:rsidR="10DFFDCB" w:rsidRDefault="10DFFDCB" w:rsidP="2805A372">
      <w:pPr>
        <w:pStyle w:val="PargrafodaLista"/>
        <w:numPr>
          <w:ilvl w:val="0"/>
          <w:numId w:val="8"/>
        </w:numPr>
        <w:spacing w:after="160" w:line="259" w:lineRule="auto"/>
        <w:rPr>
          <w:rFonts w:cstheme="minorBidi"/>
          <w:color w:val="000000" w:themeColor="text1"/>
          <w:sz w:val="22"/>
          <w:szCs w:val="22"/>
        </w:rPr>
      </w:pPr>
      <w:r w:rsidRPr="2805A372">
        <w:rPr>
          <w:rFonts w:ascii="Calibri" w:eastAsia="Calibri" w:hAnsi="Calibri" w:cs="Calibri"/>
          <w:color w:val="000000" w:themeColor="text1"/>
          <w:sz w:val="22"/>
          <w:szCs w:val="22"/>
        </w:rPr>
        <w:t>Débito (R$)</w:t>
      </w:r>
    </w:p>
    <w:p w14:paraId="271368E0" w14:textId="4FF3CD6B" w:rsidR="10DFFDCB" w:rsidRDefault="10DFFDCB" w:rsidP="2805A372">
      <w:pPr>
        <w:pStyle w:val="PargrafodaLista"/>
        <w:numPr>
          <w:ilvl w:val="0"/>
          <w:numId w:val="8"/>
        </w:numPr>
        <w:spacing w:after="160" w:line="259" w:lineRule="auto"/>
        <w:rPr>
          <w:rFonts w:cstheme="minorBidi"/>
          <w:color w:val="000000" w:themeColor="text1"/>
          <w:sz w:val="22"/>
          <w:szCs w:val="22"/>
        </w:rPr>
      </w:pPr>
      <w:r w:rsidRPr="2805A372">
        <w:rPr>
          <w:rFonts w:ascii="Calibri" w:eastAsia="Calibri" w:hAnsi="Calibri" w:cs="Calibri"/>
          <w:color w:val="000000" w:themeColor="text1"/>
          <w:sz w:val="22"/>
          <w:szCs w:val="22"/>
        </w:rPr>
        <w:t>Saldo (R$)</w:t>
      </w:r>
    </w:p>
    <w:p w14:paraId="230A0438" w14:textId="726DA68E" w:rsidR="10DFFDCB" w:rsidRDefault="10DFFDCB" w:rsidP="1CC6FEFF">
      <w:pPr>
        <w:spacing w:after="160"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2805A372">
        <w:rPr>
          <w:rFonts w:ascii="Calibri" w:eastAsia="Calibri" w:hAnsi="Calibri" w:cs="Calibri"/>
          <w:color w:val="000000" w:themeColor="text1"/>
          <w:sz w:val="22"/>
          <w:szCs w:val="22"/>
          <w:u w:val="single"/>
        </w:rPr>
        <w:t>Santander</w:t>
      </w:r>
    </w:p>
    <w:p w14:paraId="59F561EA" w14:textId="16B6624E" w:rsidR="10DFFDCB" w:rsidRDefault="10DFFDCB" w:rsidP="1CC6FEFF">
      <w:pPr>
        <w:spacing w:after="160"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4F36F212" wp14:editId="70CAC3C2">
            <wp:extent cx="5715000" cy="13716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21EC" w14:textId="3D33E312" w:rsidR="10DFFDCB" w:rsidRDefault="10DFFDCB" w:rsidP="1CC6FEFF">
      <w:pPr>
        <w:spacing w:after="160"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2805A372">
        <w:rPr>
          <w:rFonts w:ascii="Calibri" w:eastAsia="Calibri" w:hAnsi="Calibri" w:cs="Calibri"/>
          <w:color w:val="000000" w:themeColor="text1"/>
          <w:sz w:val="22"/>
          <w:szCs w:val="22"/>
        </w:rPr>
        <w:t>Campos:</w:t>
      </w:r>
    </w:p>
    <w:p w14:paraId="5AA16B37" w14:textId="4D8D370F" w:rsidR="10DFFDCB" w:rsidRDefault="10DFFDCB" w:rsidP="2805A372">
      <w:pPr>
        <w:pStyle w:val="PargrafodaLista"/>
        <w:numPr>
          <w:ilvl w:val="0"/>
          <w:numId w:val="7"/>
        </w:numPr>
        <w:spacing w:after="160" w:line="259" w:lineRule="auto"/>
        <w:rPr>
          <w:rFonts w:cstheme="minorBidi"/>
          <w:color w:val="000000" w:themeColor="text1"/>
          <w:sz w:val="22"/>
          <w:szCs w:val="22"/>
        </w:rPr>
      </w:pPr>
      <w:r w:rsidRPr="2805A372">
        <w:rPr>
          <w:rFonts w:ascii="Calibri" w:eastAsia="Calibri" w:hAnsi="Calibri" w:cs="Calibri"/>
          <w:color w:val="000000" w:themeColor="text1"/>
          <w:sz w:val="22"/>
          <w:szCs w:val="22"/>
        </w:rPr>
        <w:t>Data</w:t>
      </w:r>
      <w:r>
        <w:tab/>
      </w:r>
      <w:r>
        <w:tab/>
      </w:r>
    </w:p>
    <w:p w14:paraId="19A0C30C" w14:textId="750975F3" w:rsidR="10DFFDCB" w:rsidRDefault="10DFFDCB" w:rsidP="2805A372">
      <w:pPr>
        <w:pStyle w:val="PargrafodaLista"/>
        <w:numPr>
          <w:ilvl w:val="0"/>
          <w:numId w:val="7"/>
        </w:numPr>
        <w:spacing w:after="160" w:line="259" w:lineRule="auto"/>
        <w:rPr>
          <w:rFonts w:cstheme="minorBidi"/>
          <w:color w:val="000000" w:themeColor="text1"/>
          <w:sz w:val="22"/>
          <w:szCs w:val="22"/>
        </w:rPr>
      </w:pPr>
      <w:r w:rsidRPr="2805A372">
        <w:rPr>
          <w:rFonts w:ascii="Calibri" w:eastAsia="Calibri" w:hAnsi="Calibri" w:cs="Calibri"/>
          <w:color w:val="000000" w:themeColor="text1"/>
          <w:sz w:val="22"/>
          <w:szCs w:val="22"/>
        </w:rPr>
        <w:t>Histórico</w:t>
      </w:r>
      <w:r>
        <w:tab/>
      </w:r>
    </w:p>
    <w:p w14:paraId="2C977210" w14:textId="6325C2F1" w:rsidR="10DFFDCB" w:rsidRDefault="10DFFDCB" w:rsidP="2805A372">
      <w:pPr>
        <w:pStyle w:val="PargrafodaLista"/>
        <w:numPr>
          <w:ilvl w:val="0"/>
          <w:numId w:val="7"/>
        </w:numPr>
        <w:spacing w:after="160" w:line="259" w:lineRule="auto"/>
        <w:rPr>
          <w:rFonts w:cstheme="minorBidi"/>
          <w:color w:val="000000" w:themeColor="text1"/>
          <w:sz w:val="22"/>
          <w:szCs w:val="22"/>
        </w:rPr>
      </w:pPr>
      <w:r w:rsidRPr="2805A372">
        <w:rPr>
          <w:rFonts w:ascii="Calibri" w:eastAsia="Calibri" w:hAnsi="Calibri" w:cs="Calibri"/>
          <w:color w:val="000000" w:themeColor="text1"/>
          <w:sz w:val="22"/>
          <w:szCs w:val="22"/>
        </w:rPr>
        <w:t>Documento</w:t>
      </w:r>
      <w:r>
        <w:tab/>
      </w:r>
    </w:p>
    <w:p w14:paraId="6E7B3819" w14:textId="7C0D3780" w:rsidR="10DFFDCB" w:rsidRDefault="10DFFDCB" w:rsidP="2805A372">
      <w:pPr>
        <w:pStyle w:val="PargrafodaLista"/>
        <w:numPr>
          <w:ilvl w:val="0"/>
          <w:numId w:val="7"/>
        </w:numPr>
        <w:spacing w:after="160" w:line="259" w:lineRule="auto"/>
        <w:rPr>
          <w:rFonts w:cstheme="minorBidi"/>
          <w:color w:val="000000" w:themeColor="text1"/>
          <w:sz w:val="22"/>
          <w:szCs w:val="22"/>
        </w:rPr>
      </w:pPr>
      <w:r w:rsidRPr="2805A372">
        <w:rPr>
          <w:rFonts w:ascii="Calibri" w:eastAsia="Calibri" w:hAnsi="Calibri" w:cs="Calibri"/>
          <w:color w:val="000000" w:themeColor="text1"/>
          <w:sz w:val="22"/>
          <w:szCs w:val="22"/>
        </w:rPr>
        <w:t>Valor (R$)</w:t>
      </w:r>
      <w:r>
        <w:tab/>
      </w:r>
    </w:p>
    <w:p w14:paraId="273128A9" w14:textId="44AFA8AB" w:rsidR="10DFFDCB" w:rsidRDefault="10DFFDCB" w:rsidP="2805A372">
      <w:pPr>
        <w:pStyle w:val="PargrafodaLista"/>
        <w:numPr>
          <w:ilvl w:val="0"/>
          <w:numId w:val="7"/>
        </w:numPr>
        <w:spacing w:after="160" w:line="259" w:lineRule="auto"/>
        <w:rPr>
          <w:rFonts w:cstheme="minorBidi"/>
          <w:color w:val="000000" w:themeColor="text1"/>
          <w:sz w:val="22"/>
          <w:szCs w:val="22"/>
        </w:rPr>
      </w:pPr>
      <w:r w:rsidRPr="2805A372">
        <w:rPr>
          <w:rFonts w:ascii="Calibri" w:eastAsia="Calibri" w:hAnsi="Calibri" w:cs="Calibri"/>
          <w:color w:val="000000" w:themeColor="text1"/>
          <w:sz w:val="22"/>
          <w:szCs w:val="22"/>
        </w:rPr>
        <w:t>Saldo (R$)</w:t>
      </w:r>
    </w:p>
    <w:p w14:paraId="5549CFE2" w14:textId="47F27E35" w:rsidR="10DFFDCB" w:rsidRDefault="10DFFDCB" w:rsidP="1CC6FEFF">
      <w:pPr>
        <w:spacing w:after="160"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2805A372">
        <w:rPr>
          <w:rFonts w:ascii="Calibri" w:eastAsia="Calibri" w:hAnsi="Calibri" w:cs="Calibri"/>
          <w:color w:val="000000" w:themeColor="text1"/>
          <w:sz w:val="22"/>
          <w:szCs w:val="22"/>
          <w:u w:val="single"/>
        </w:rPr>
        <w:t>Itaú</w:t>
      </w:r>
    </w:p>
    <w:p w14:paraId="6D2EDC9B" w14:textId="5ED8E8AA" w:rsidR="10DFFDCB" w:rsidRDefault="10DFFDCB" w:rsidP="1CC6FEFF">
      <w:pPr>
        <w:spacing w:after="160"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2E282B89" wp14:editId="0C922B2A">
            <wp:extent cx="5715000" cy="28289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71D97" w14:textId="21E2C18E" w:rsidR="10DFFDCB" w:rsidRDefault="10DFFDCB" w:rsidP="1CC6FEFF">
      <w:pPr>
        <w:spacing w:after="160"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2805A372">
        <w:rPr>
          <w:rFonts w:ascii="Calibri" w:eastAsia="Calibri" w:hAnsi="Calibri" w:cs="Calibri"/>
          <w:color w:val="000000" w:themeColor="text1"/>
          <w:sz w:val="22"/>
          <w:szCs w:val="22"/>
        </w:rPr>
        <w:t>Campos:</w:t>
      </w:r>
    </w:p>
    <w:p w14:paraId="4F90D287" w14:textId="5861CFF4" w:rsidR="10DFFDCB" w:rsidRDefault="10DFFDCB" w:rsidP="2805A372">
      <w:pPr>
        <w:pStyle w:val="PargrafodaLista"/>
        <w:numPr>
          <w:ilvl w:val="0"/>
          <w:numId w:val="8"/>
        </w:numPr>
        <w:spacing w:after="160" w:line="259" w:lineRule="auto"/>
        <w:rPr>
          <w:rFonts w:cstheme="minorBidi"/>
          <w:color w:val="000000" w:themeColor="text1"/>
          <w:sz w:val="22"/>
          <w:szCs w:val="22"/>
        </w:rPr>
      </w:pPr>
      <w:r w:rsidRPr="2805A372">
        <w:rPr>
          <w:rFonts w:ascii="Calibri" w:eastAsia="Calibri" w:hAnsi="Calibri" w:cs="Calibri"/>
          <w:color w:val="000000" w:themeColor="text1"/>
          <w:sz w:val="22"/>
          <w:szCs w:val="22"/>
        </w:rPr>
        <w:t>Data</w:t>
      </w:r>
    </w:p>
    <w:p w14:paraId="734E5896" w14:textId="363562A4" w:rsidR="10DFFDCB" w:rsidRDefault="10DFFDCB" w:rsidP="2805A372">
      <w:pPr>
        <w:pStyle w:val="PargrafodaLista"/>
        <w:numPr>
          <w:ilvl w:val="0"/>
          <w:numId w:val="8"/>
        </w:numPr>
        <w:spacing w:after="160" w:line="259" w:lineRule="auto"/>
        <w:rPr>
          <w:rFonts w:cstheme="minorBidi"/>
          <w:color w:val="000000" w:themeColor="text1"/>
          <w:sz w:val="22"/>
          <w:szCs w:val="22"/>
        </w:rPr>
      </w:pPr>
      <w:r w:rsidRPr="2805A372">
        <w:rPr>
          <w:rFonts w:ascii="Calibri" w:eastAsia="Calibri" w:hAnsi="Calibri" w:cs="Calibri"/>
          <w:color w:val="000000" w:themeColor="text1"/>
          <w:sz w:val="22"/>
          <w:szCs w:val="22"/>
        </w:rPr>
        <w:t>Lançamento</w:t>
      </w:r>
    </w:p>
    <w:p w14:paraId="505652FA" w14:textId="6F98AC77" w:rsidR="10DFFDCB" w:rsidRDefault="10DFFDCB" w:rsidP="2805A372">
      <w:pPr>
        <w:pStyle w:val="PargrafodaLista"/>
        <w:numPr>
          <w:ilvl w:val="0"/>
          <w:numId w:val="8"/>
        </w:numPr>
        <w:spacing w:after="160" w:line="259" w:lineRule="auto"/>
        <w:rPr>
          <w:rFonts w:cstheme="minorBidi"/>
          <w:color w:val="000000" w:themeColor="text1"/>
          <w:sz w:val="22"/>
          <w:szCs w:val="22"/>
        </w:rPr>
      </w:pPr>
      <w:r w:rsidRPr="2805A372">
        <w:rPr>
          <w:rFonts w:ascii="Calibri" w:eastAsia="Calibri" w:hAnsi="Calibri" w:cs="Calibri"/>
          <w:color w:val="000000" w:themeColor="text1"/>
          <w:sz w:val="22"/>
          <w:szCs w:val="22"/>
        </w:rPr>
        <w:t>Valor (R$)</w:t>
      </w:r>
    </w:p>
    <w:p w14:paraId="17A43CD4" w14:textId="6D918263" w:rsidR="10DFFDCB" w:rsidRDefault="10DFFDCB" w:rsidP="2805A372">
      <w:pPr>
        <w:pStyle w:val="PargrafodaLista"/>
        <w:numPr>
          <w:ilvl w:val="0"/>
          <w:numId w:val="8"/>
        </w:numPr>
        <w:spacing w:after="160" w:line="259" w:lineRule="auto"/>
        <w:rPr>
          <w:rFonts w:cstheme="minorBidi"/>
          <w:color w:val="000000" w:themeColor="text1"/>
          <w:sz w:val="22"/>
          <w:szCs w:val="22"/>
        </w:rPr>
      </w:pPr>
      <w:r w:rsidRPr="2805A372">
        <w:rPr>
          <w:rFonts w:ascii="Calibri" w:eastAsia="Calibri" w:hAnsi="Calibri" w:cs="Calibri"/>
          <w:color w:val="000000" w:themeColor="text1"/>
          <w:sz w:val="22"/>
          <w:szCs w:val="22"/>
        </w:rPr>
        <w:t>Saldo (R$)</w:t>
      </w:r>
    </w:p>
    <w:p w14:paraId="41E88FAF" w14:textId="08AD021F" w:rsidR="1CC6FEFF" w:rsidRDefault="1CC6FEFF" w:rsidP="1CC6FEFF">
      <w:pPr>
        <w:spacing w:after="160"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4555F8AC" w14:textId="77777777" w:rsidR="003534FD" w:rsidRDefault="003534FD" w:rsidP="00AC646F">
      <w:pPr>
        <w:rPr>
          <w:noProof/>
        </w:rPr>
      </w:pPr>
    </w:p>
    <w:p w14:paraId="57339B33" w14:textId="394879B2" w:rsidR="4CBCAEC8" w:rsidRDefault="4CBCAEC8" w:rsidP="2805A372">
      <w:pPr>
        <w:pStyle w:val="Ttulo2"/>
        <w:numPr>
          <w:ilvl w:val="0"/>
          <w:numId w:val="11"/>
        </w:numPr>
      </w:pPr>
      <w:bookmarkStart w:id="68" w:name="_Toc66279342"/>
      <w:r>
        <w:lastRenderedPageBreak/>
        <w:t>Importação dos Extratos</w:t>
      </w:r>
      <w:bookmarkEnd w:id="68"/>
    </w:p>
    <w:p w14:paraId="2CA8C332" w14:textId="3B81B5E3" w:rsidR="2805A372" w:rsidRDefault="2805A372" w:rsidP="2805A372">
      <w:pPr>
        <w:rPr>
          <w:rFonts w:ascii="Calibri" w:eastAsia="MS Mincho" w:hAnsi="Calibri"/>
        </w:rPr>
      </w:pPr>
    </w:p>
    <w:p w14:paraId="3CA191A3" w14:textId="0640EF3B" w:rsidR="2F207EF3" w:rsidRDefault="2F207EF3" w:rsidP="2805A372">
      <w:pPr>
        <w:rPr>
          <w:rFonts w:ascii="Calibri" w:eastAsia="MS Mincho" w:hAnsi="Calibri"/>
        </w:rPr>
      </w:pPr>
      <w:r w:rsidRPr="2DAB23A4">
        <w:rPr>
          <w:rFonts w:ascii="Calibri" w:eastAsia="MS Mincho" w:hAnsi="Calibri"/>
        </w:rPr>
        <w:t>Os dados importados dos extratos fazem parte da movimentação de caixa. Portanto, na tela onde as movimentações</w:t>
      </w:r>
      <w:r w:rsidR="50523E7C" w:rsidRPr="2DAB23A4">
        <w:rPr>
          <w:rFonts w:ascii="Calibri" w:eastAsia="MS Mincho" w:hAnsi="Calibri"/>
        </w:rPr>
        <w:t xml:space="preserve"> podem ser incluídas manualmente, haverá um botão para realizar a importação dos extratos. Será necessário informar </w:t>
      </w:r>
      <w:r w:rsidR="1B401E54" w:rsidRPr="2DAB23A4">
        <w:rPr>
          <w:rFonts w:ascii="Calibri" w:eastAsia="MS Mincho" w:hAnsi="Calibri"/>
        </w:rPr>
        <w:t>de qual conta o extrato será importado.</w:t>
      </w:r>
    </w:p>
    <w:p w14:paraId="1F0F5796" w14:textId="505F7CF3" w:rsidR="2DAB23A4" w:rsidRDefault="2DAB23A4" w:rsidP="2DAB23A4">
      <w:pPr>
        <w:rPr>
          <w:rFonts w:ascii="Calibri" w:eastAsia="MS Mincho" w:hAnsi="Calibri"/>
          <w:color w:val="FF0000"/>
        </w:rPr>
      </w:pPr>
    </w:p>
    <w:p w14:paraId="3BC5CD50" w14:textId="219F3891" w:rsidR="2805A372" w:rsidRDefault="2805A372" w:rsidP="2805A372">
      <w:pPr>
        <w:rPr>
          <w:rFonts w:ascii="Calibri" w:eastAsia="MS Mincho" w:hAnsi="Calibri"/>
        </w:rPr>
      </w:pPr>
    </w:p>
    <w:p w14:paraId="4614A6EE" w14:textId="6144F337" w:rsidR="00963C60" w:rsidRDefault="5A9DEF60" w:rsidP="1CC6FEFF">
      <w:pPr>
        <w:pStyle w:val="Ttulo2"/>
        <w:numPr>
          <w:ilvl w:val="0"/>
          <w:numId w:val="11"/>
        </w:numPr>
      </w:pPr>
      <w:bookmarkStart w:id="69" w:name="_Toc66279343"/>
      <w:r>
        <w:t>Padronização dos Extratos no Sistema</w:t>
      </w:r>
      <w:bookmarkEnd w:id="69"/>
    </w:p>
    <w:p w14:paraId="19219836" w14:textId="77061EE1" w:rsidR="00963C60" w:rsidRDefault="00963C60" w:rsidP="1CC6FEFF"/>
    <w:tbl>
      <w:tblPr>
        <w:tblW w:w="0" w:type="auto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00" w:firstRow="0" w:lastRow="0" w:firstColumn="0" w:lastColumn="0" w:noHBand="0" w:noVBand="0"/>
      </w:tblPr>
      <w:tblGrid>
        <w:gridCol w:w="1930"/>
        <w:gridCol w:w="1500"/>
        <w:gridCol w:w="1458"/>
        <w:gridCol w:w="1274"/>
        <w:gridCol w:w="3818"/>
      </w:tblGrid>
      <w:tr w:rsidR="1CC6FEFF" w14:paraId="77203680" w14:textId="77777777" w:rsidTr="2DAB23A4">
        <w:trPr>
          <w:trHeight w:val="217"/>
          <w:jc w:val="center"/>
        </w:trPr>
        <w:tc>
          <w:tcPr>
            <w:tcW w:w="9989" w:type="dxa"/>
            <w:gridSpan w:val="5"/>
            <w:shd w:val="clear" w:color="auto" w:fill="C0C0C0"/>
          </w:tcPr>
          <w:p w14:paraId="1379146C" w14:textId="6DE15342" w:rsidR="014DC21F" w:rsidRDefault="2BDE5F31" w:rsidP="1CC6FEFF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2DAB23A4">
              <w:rPr>
                <w:b/>
                <w:bCs/>
                <w:sz w:val="22"/>
                <w:szCs w:val="22"/>
              </w:rPr>
              <w:t>EXTRATO BANCÁRIO</w:t>
            </w:r>
          </w:p>
          <w:p w14:paraId="173398FB" w14:textId="3A7502EA" w:rsidR="1CC6FEFF" w:rsidRDefault="1CC6FEFF" w:rsidP="1CC6FEFF">
            <w:pPr>
              <w:jc w:val="center"/>
              <w:rPr>
                <w:rFonts w:ascii="Calibri" w:eastAsia="MS Mincho" w:hAnsi="Calibri"/>
                <w:b/>
                <w:bCs/>
                <w:sz w:val="22"/>
                <w:szCs w:val="22"/>
              </w:rPr>
            </w:pPr>
          </w:p>
        </w:tc>
      </w:tr>
      <w:tr w:rsidR="1CC6FEFF" w14:paraId="7C3B6CF3" w14:textId="77777777" w:rsidTr="2DAB23A4">
        <w:trPr>
          <w:trHeight w:val="300"/>
          <w:jc w:val="center"/>
        </w:trPr>
        <w:tc>
          <w:tcPr>
            <w:tcW w:w="2010" w:type="dxa"/>
            <w:shd w:val="clear" w:color="auto" w:fill="C0C0C0"/>
          </w:tcPr>
          <w:p w14:paraId="3303B631" w14:textId="59F1FE81" w:rsidR="1CC6FEFF" w:rsidRDefault="4D01B192" w:rsidP="1CC6FEFF">
            <w:pPr>
              <w:jc w:val="center"/>
              <w:rPr>
                <w:b/>
                <w:bCs/>
                <w:sz w:val="22"/>
                <w:szCs w:val="22"/>
              </w:rPr>
            </w:pPr>
            <w:r w:rsidRPr="2DAB23A4">
              <w:rPr>
                <w:b/>
                <w:bCs/>
                <w:sz w:val="22"/>
                <w:szCs w:val="22"/>
              </w:rPr>
              <w:t>C</w:t>
            </w:r>
            <w:r w:rsidR="2E8113E8" w:rsidRPr="2DAB23A4">
              <w:rPr>
                <w:b/>
                <w:bCs/>
                <w:sz w:val="22"/>
                <w:szCs w:val="22"/>
              </w:rPr>
              <w:t>ampo</w:t>
            </w:r>
          </w:p>
        </w:tc>
        <w:tc>
          <w:tcPr>
            <w:tcW w:w="1511" w:type="dxa"/>
            <w:shd w:val="clear" w:color="auto" w:fill="C0C0C0"/>
          </w:tcPr>
          <w:p w14:paraId="1561141B" w14:textId="3F311A8B" w:rsidR="5E40BB70" w:rsidRDefault="70059EF0" w:rsidP="1CC6FEFF">
            <w:pPr>
              <w:jc w:val="center"/>
              <w:rPr>
                <w:sz w:val="22"/>
                <w:szCs w:val="22"/>
              </w:rPr>
            </w:pPr>
            <w:r w:rsidRPr="2DAB23A4">
              <w:rPr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1500" w:type="dxa"/>
            <w:shd w:val="clear" w:color="auto" w:fill="C0C0C0"/>
          </w:tcPr>
          <w:p w14:paraId="67F5801F" w14:textId="028CE0AA" w:rsidR="7B540A54" w:rsidRDefault="3E6B2E0A" w:rsidP="2DAB23A4">
            <w:pPr>
              <w:jc w:val="center"/>
              <w:rPr>
                <w:rFonts w:ascii="Calibri" w:eastAsia="MS Mincho" w:hAnsi="Calibri"/>
                <w:b/>
                <w:bCs/>
                <w:sz w:val="22"/>
                <w:szCs w:val="22"/>
              </w:rPr>
            </w:pPr>
            <w:r w:rsidRPr="2DAB23A4">
              <w:rPr>
                <w:rFonts w:ascii="Calibri" w:eastAsia="MS Mincho" w:hAnsi="Calibri"/>
                <w:b/>
                <w:bCs/>
                <w:sz w:val="22"/>
                <w:szCs w:val="22"/>
              </w:rPr>
              <w:t>Tamanho</w:t>
            </w:r>
          </w:p>
        </w:tc>
        <w:tc>
          <w:tcPr>
            <w:tcW w:w="856" w:type="dxa"/>
            <w:shd w:val="clear" w:color="auto" w:fill="C0C0C0"/>
          </w:tcPr>
          <w:p w14:paraId="3A13CABD" w14:textId="77777777" w:rsidR="1CC6FEFF" w:rsidRDefault="4D01B192" w:rsidP="1CC6FEFF">
            <w:pPr>
              <w:jc w:val="center"/>
              <w:rPr>
                <w:b/>
                <w:bCs/>
                <w:sz w:val="22"/>
                <w:szCs w:val="22"/>
              </w:rPr>
            </w:pPr>
            <w:r w:rsidRPr="2DAB23A4">
              <w:rPr>
                <w:b/>
                <w:bCs/>
                <w:sz w:val="22"/>
                <w:szCs w:val="22"/>
              </w:rPr>
              <w:t>Obrigatório</w:t>
            </w:r>
          </w:p>
        </w:tc>
        <w:tc>
          <w:tcPr>
            <w:tcW w:w="4112" w:type="dxa"/>
            <w:shd w:val="clear" w:color="auto" w:fill="C0C0C0"/>
          </w:tcPr>
          <w:p w14:paraId="60611A65" w14:textId="057DC93E" w:rsidR="5679AC16" w:rsidRDefault="01CD6CD0" w:rsidP="1CC6FEFF">
            <w:pPr>
              <w:jc w:val="center"/>
              <w:rPr>
                <w:sz w:val="22"/>
                <w:szCs w:val="22"/>
              </w:rPr>
            </w:pPr>
            <w:r w:rsidRPr="2DAB23A4">
              <w:rPr>
                <w:b/>
                <w:bCs/>
                <w:sz w:val="22"/>
                <w:szCs w:val="22"/>
              </w:rPr>
              <w:t>Regras</w:t>
            </w:r>
          </w:p>
        </w:tc>
      </w:tr>
      <w:tr w:rsidR="1CC6FEFF" w14:paraId="085F279D" w14:textId="77777777" w:rsidTr="2DAB23A4">
        <w:trPr>
          <w:trHeight w:val="279"/>
          <w:jc w:val="center"/>
        </w:trPr>
        <w:tc>
          <w:tcPr>
            <w:tcW w:w="2010" w:type="dxa"/>
          </w:tcPr>
          <w:p w14:paraId="4FA50A0C" w14:textId="757C1A36" w:rsidR="6DE35A87" w:rsidRDefault="4D52C64D" w:rsidP="1CC6FEFF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2DAB23A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Data do lançamento</w:t>
            </w:r>
          </w:p>
        </w:tc>
        <w:tc>
          <w:tcPr>
            <w:tcW w:w="1511" w:type="dxa"/>
            <w:vAlign w:val="center"/>
          </w:tcPr>
          <w:p w14:paraId="3B0B52E8" w14:textId="783FCBF8" w:rsidR="002E9C07" w:rsidRDefault="58B90845" w:rsidP="1CC6FEFF">
            <w:pPr>
              <w:jc w:val="center"/>
              <w:rPr>
                <w:sz w:val="22"/>
                <w:szCs w:val="22"/>
              </w:rPr>
            </w:pPr>
            <w:r w:rsidRPr="2DAB23A4">
              <w:rPr>
                <w:sz w:val="22"/>
                <w:szCs w:val="22"/>
              </w:rPr>
              <w:t>Data</w:t>
            </w:r>
          </w:p>
        </w:tc>
        <w:tc>
          <w:tcPr>
            <w:tcW w:w="1500" w:type="dxa"/>
          </w:tcPr>
          <w:p w14:paraId="5AF5E3ED" w14:textId="280BFA10" w:rsidR="54555001" w:rsidRDefault="041A11A7" w:rsidP="2DAB23A4">
            <w:pPr>
              <w:jc w:val="center"/>
              <w:rPr>
                <w:rFonts w:ascii="Calibri" w:eastAsia="MS Mincho" w:hAnsi="Calibri"/>
                <w:sz w:val="22"/>
                <w:szCs w:val="22"/>
              </w:rPr>
            </w:pPr>
            <w:r w:rsidRPr="2DAB23A4">
              <w:rPr>
                <w:rFonts w:ascii="Calibri" w:eastAsia="MS Mincho" w:hAnsi="Calibri"/>
                <w:sz w:val="22"/>
                <w:szCs w:val="22"/>
              </w:rPr>
              <w:t>8</w:t>
            </w:r>
          </w:p>
        </w:tc>
        <w:tc>
          <w:tcPr>
            <w:tcW w:w="856" w:type="dxa"/>
          </w:tcPr>
          <w:p w14:paraId="5D9BFDFB" w14:textId="77777777" w:rsidR="1CC6FEFF" w:rsidRDefault="4D01B192" w:rsidP="1CC6FEFF">
            <w:pPr>
              <w:jc w:val="center"/>
              <w:rPr>
                <w:sz w:val="22"/>
                <w:szCs w:val="22"/>
              </w:rPr>
            </w:pPr>
            <w:r w:rsidRPr="2DAB23A4">
              <w:rPr>
                <w:sz w:val="22"/>
                <w:szCs w:val="22"/>
              </w:rPr>
              <w:t>Sim</w:t>
            </w:r>
          </w:p>
        </w:tc>
        <w:tc>
          <w:tcPr>
            <w:tcW w:w="4112" w:type="dxa"/>
          </w:tcPr>
          <w:p w14:paraId="3EFBE318" w14:textId="0EEE0986" w:rsidR="37BBB2A0" w:rsidRDefault="5CBA8BA1" w:rsidP="1CC6FEFF">
            <w:pPr>
              <w:rPr>
                <w:sz w:val="22"/>
                <w:szCs w:val="22"/>
              </w:rPr>
            </w:pPr>
            <w:r w:rsidRPr="2DAB23A4">
              <w:rPr>
                <w:sz w:val="22"/>
                <w:szCs w:val="22"/>
              </w:rPr>
              <w:t xml:space="preserve">Carregar </w:t>
            </w:r>
            <w:r w:rsidR="492AF206" w:rsidRPr="2DAB23A4">
              <w:rPr>
                <w:sz w:val="22"/>
                <w:szCs w:val="22"/>
              </w:rPr>
              <w:t xml:space="preserve">a </w:t>
            </w:r>
            <w:r w:rsidRPr="2DAB23A4">
              <w:rPr>
                <w:sz w:val="22"/>
                <w:szCs w:val="22"/>
              </w:rPr>
              <w:t>data do extrato</w:t>
            </w:r>
            <w:r w:rsidR="1A6ED397" w:rsidRPr="2DAB23A4">
              <w:rPr>
                <w:sz w:val="22"/>
                <w:szCs w:val="22"/>
              </w:rPr>
              <w:t xml:space="preserve"> no formato DD/MM/AAAA</w:t>
            </w:r>
            <w:r w:rsidR="3AFC3E07" w:rsidRPr="2DAB23A4">
              <w:rPr>
                <w:sz w:val="22"/>
                <w:szCs w:val="22"/>
              </w:rPr>
              <w:t>.</w:t>
            </w:r>
          </w:p>
        </w:tc>
      </w:tr>
      <w:tr w:rsidR="1CC6FEFF" w14:paraId="2F554F66" w14:textId="77777777" w:rsidTr="2DAB23A4">
        <w:trPr>
          <w:trHeight w:val="279"/>
          <w:jc w:val="center"/>
        </w:trPr>
        <w:tc>
          <w:tcPr>
            <w:tcW w:w="2010" w:type="dxa"/>
          </w:tcPr>
          <w:p w14:paraId="626B189F" w14:textId="257FF163" w:rsidR="5FA3B14F" w:rsidRDefault="056D8A99" w:rsidP="2805A372">
            <w:pPr>
              <w:rPr>
                <w:sz w:val="22"/>
                <w:szCs w:val="22"/>
              </w:rPr>
            </w:pPr>
            <w:r w:rsidRPr="2DAB23A4">
              <w:rPr>
                <w:sz w:val="22"/>
                <w:szCs w:val="22"/>
              </w:rPr>
              <w:t>Código do Banco</w:t>
            </w:r>
          </w:p>
        </w:tc>
        <w:tc>
          <w:tcPr>
            <w:tcW w:w="1511" w:type="dxa"/>
            <w:vAlign w:val="center"/>
          </w:tcPr>
          <w:p w14:paraId="1DF4837D" w14:textId="77E75E6A" w:rsidR="6251EFFA" w:rsidRDefault="6DC6080E" w:rsidP="1CC6FEFF">
            <w:pPr>
              <w:jc w:val="center"/>
              <w:rPr>
                <w:sz w:val="22"/>
                <w:szCs w:val="22"/>
              </w:rPr>
            </w:pPr>
            <w:r w:rsidRPr="2DAB23A4">
              <w:rPr>
                <w:sz w:val="22"/>
                <w:szCs w:val="22"/>
              </w:rPr>
              <w:t>Numérico</w:t>
            </w:r>
          </w:p>
        </w:tc>
        <w:tc>
          <w:tcPr>
            <w:tcW w:w="1500" w:type="dxa"/>
          </w:tcPr>
          <w:p w14:paraId="62BEC06B" w14:textId="51D75CD8" w:rsidR="65261BD1" w:rsidRDefault="6A892433" w:rsidP="2DAB23A4">
            <w:pPr>
              <w:jc w:val="center"/>
              <w:rPr>
                <w:rFonts w:ascii="Calibri" w:eastAsia="MS Mincho" w:hAnsi="Calibri"/>
                <w:sz w:val="22"/>
                <w:szCs w:val="22"/>
              </w:rPr>
            </w:pPr>
            <w:r w:rsidRPr="2DAB23A4">
              <w:rPr>
                <w:rFonts w:ascii="Calibri" w:eastAsia="MS Mincho" w:hAnsi="Calibri"/>
                <w:sz w:val="22"/>
                <w:szCs w:val="22"/>
              </w:rPr>
              <w:t xml:space="preserve">Até </w:t>
            </w:r>
            <w:r w:rsidR="78571612" w:rsidRPr="2DAB23A4">
              <w:rPr>
                <w:rFonts w:ascii="Calibri" w:eastAsia="MS Mincho" w:hAnsi="Calibri"/>
                <w:sz w:val="22"/>
                <w:szCs w:val="22"/>
              </w:rPr>
              <w:t>3</w:t>
            </w:r>
            <w:r w:rsidR="62DEE93C" w:rsidRPr="2DAB23A4">
              <w:rPr>
                <w:rFonts w:ascii="Calibri" w:eastAsia="MS Mincho" w:hAnsi="Calibri"/>
                <w:sz w:val="22"/>
                <w:szCs w:val="22"/>
              </w:rPr>
              <w:t xml:space="preserve"> </w:t>
            </w:r>
          </w:p>
          <w:p w14:paraId="76BF2772" w14:textId="5F7A559D" w:rsidR="65261BD1" w:rsidRDefault="62DEE93C" w:rsidP="2DAB23A4">
            <w:pPr>
              <w:jc w:val="center"/>
              <w:rPr>
                <w:rFonts w:ascii="Calibri" w:eastAsia="MS Mincho" w:hAnsi="Calibri"/>
                <w:sz w:val="22"/>
                <w:szCs w:val="22"/>
              </w:rPr>
            </w:pPr>
            <w:proofErr w:type="gramStart"/>
            <w:r w:rsidRPr="2DAB23A4">
              <w:rPr>
                <w:rFonts w:ascii="Calibri" w:eastAsia="MS Mincho" w:hAnsi="Calibri"/>
                <w:sz w:val="22"/>
                <w:szCs w:val="22"/>
              </w:rPr>
              <w:t>caracteres</w:t>
            </w:r>
            <w:proofErr w:type="gramEnd"/>
          </w:p>
        </w:tc>
        <w:tc>
          <w:tcPr>
            <w:tcW w:w="856" w:type="dxa"/>
          </w:tcPr>
          <w:p w14:paraId="07CAD57B" w14:textId="7683FE64" w:rsidR="23998F69" w:rsidRDefault="244B2934" w:rsidP="1CC6FEFF">
            <w:pPr>
              <w:jc w:val="center"/>
              <w:rPr>
                <w:sz w:val="22"/>
                <w:szCs w:val="22"/>
              </w:rPr>
            </w:pPr>
            <w:r w:rsidRPr="2DAB23A4">
              <w:rPr>
                <w:sz w:val="22"/>
                <w:szCs w:val="22"/>
              </w:rPr>
              <w:t>Sim</w:t>
            </w:r>
          </w:p>
        </w:tc>
        <w:tc>
          <w:tcPr>
            <w:tcW w:w="4112" w:type="dxa"/>
          </w:tcPr>
          <w:p w14:paraId="00A2AF0F" w14:textId="1592D1FE" w:rsidR="68E9FA39" w:rsidRDefault="0F8BC2F6" w:rsidP="1CC6FEFF">
            <w:pPr>
              <w:rPr>
                <w:sz w:val="22"/>
                <w:szCs w:val="22"/>
              </w:rPr>
            </w:pPr>
            <w:r w:rsidRPr="2DAB23A4">
              <w:rPr>
                <w:sz w:val="22"/>
                <w:szCs w:val="22"/>
              </w:rPr>
              <w:t xml:space="preserve">Carregar o código do banco </w:t>
            </w:r>
            <w:r w:rsidR="7C57B462" w:rsidRPr="2DAB23A4">
              <w:rPr>
                <w:sz w:val="22"/>
                <w:szCs w:val="22"/>
              </w:rPr>
              <w:t>a partir da informação da conta selecionada pelo usuário no momento da importação.</w:t>
            </w:r>
          </w:p>
        </w:tc>
      </w:tr>
      <w:tr w:rsidR="2805A372" w14:paraId="44719093" w14:textId="77777777" w:rsidTr="2DAB23A4">
        <w:trPr>
          <w:trHeight w:val="279"/>
          <w:jc w:val="center"/>
        </w:trPr>
        <w:tc>
          <w:tcPr>
            <w:tcW w:w="1936" w:type="dxa"/>
          </w:tcPr>
          <w:p w14:paraId="53173D14" w14:textId="1AED9410" w:rsidR="186C0BFA" w:rsidRDefault="1E553C10" w:rsidP="2DAB23A4">
            <w:pPr>
              <w:rPr>
                <w:sz w:val="22"/>
                <w:szCs w:val="22"/>
              </w:rPr>
            </w:pPr>
            <w:r w:rsidRPr="2DAB23A4">
              <w:rPr>
                <w:sz w:val="22"/>
                <w:szCs w:val="22"/>
              </w:rPr>
              <w:t>Agência</w:t>
            </w:r>
          </w:p>
        </w:tc>
        <w:tc>
          <w:tcPr>
            <w:tcW w:w="1470" w:type="dxa"/>
            <w:vAlign w:val="center"/>
          </w:tcPr>
          <w:p w14:paraId="7F1E7706" w14:textId="40419C30" w:rsidR="366231BA" w:rsidRDefault="0A2E8CA7" w:rsidP="2DAB23A4">
            <w:pPr>
              <w:jc w:val="center"/>
              <w:rPr>
                <w:rFonts w:ascii="Calibri" w:eastAsia="MS Mincho" w:hAnsi="Calibri"/>
                <w:sz w:val="22"/>
                <w:szCs w:val="22"/>
              </w:rPr>
            </w:pPr>
            <w:r w:rsidRPr="2DAB23A4">
              <w:rPr>
                <w:sz w:val="22"/>
                <w:szCs w:val="22"/>
              </w:rPr>
              <w:t>Numérico</w:t>
            </w:r>
          </w:p>
        </w:tc>
        <w:tc>
          <w:tcPr>
            <w:tcW w:w="1463" w:type="dxa"/>
          </w:tcPr>
          <w:p w14:paraId="1104D290" w14:textId="201A800E" w:rsidR="366231BA" w:rsidRDefault="28F35563" w:rsidP="2DAB23A4">
            <w:pPr>
              <w:jc w:val="center"/>
              <w:rPr>
                <w:rFonts w:ascii="Calibri" w:eastAsia="MS Mincho" w:hAnsi="Calibri"/>
                <w:sz w:val="22"/>
                <w:szCs w:val="22"/>
              </w:rPr>
            </w:pPr>
            <w:r w:rsidRPr="2DAB23A4">
              <w:rPr>
                <w:rFonts w:ascii="Calibri" w:eastAsia="MS Mincho" w:hAnsi="Calibri"/>
                <w:sz w:val="22"/>
                <w:szCs w:val="22"/>
              </w:rPr>
              <w:t xml:space="preserve">Até 5 </w:t>
            </w:r>
          </w:p>
          <w:p w14:paraId="42F05C01" w14:textId="5ECAFCDF" w:rsidR="366231BA" w:rsidRDefault="28F35563" w:rsidP="2DAB23A4">
            <w:pPr>
              <w:jc w:val="center"/>
              <w:rPr>
                <w:rFonts w:ascii="Calibri" w:eastAsia="MS Mincho" w:hAnsi="Calibri"/>
                <w:sz w:val="22"/>
                <w:szCs w:val="22"/>
              </w:rPr>
            </w:pPr>
            <w:proofErr w:type="gramStart"/>
            <w:r w:rsidRPr="2DAB23A4">
              <w:rPr>
                <w:rFonts w:ascii="Calibri" w:eastAsia="MS Mincho" w:hAnsi="Calibri"/>
                <w:sz w:val="22"/>
                <w:szCs w:val="22"/>
              </w:rPr>
              <w:t>caracteres</w:t>
            </w:r>
            <w:proofErr w:type="gramEnd"/>
          </w:p>
        </w:tc>
        <w:tc>
          <w:tcPr>
            <w:tcW w:w="1274" w:type="dxa"/>
          </w:tcPr>
          <w:p w14:paraId="75122412" w14:textId="5CC58E74" w:rsidR="366231BA" w:rsidRDefault="0F6444E7" w:rsidP="2DAB23A4">
            <w:pPr>
              <w:jc w:val="center"/>
              <w:rPr>
                <w:rFonts w:ascii="Calibri" w:eastAsia="MS Mincho" w:hAnsi="Calibri"/>
                <w:sz w:val="22"/>
                <w:szCs w:val="22"/>
              </w:rPr>
            </w:pPr>
            <w:r w:rsidRPr="2DAB23A4">
              <w:rPr>
                <w:rFonts w:ascii="Calibri" w:eastAsia="MS Mincho" w:hAnsi="Calibri"/>
                <w:sz w:val="22"/>
                <w:szCs w:val="22"/>
              </w:rPr>
              <w:t>Sim</w:t>
            </w:r>
          </w:p>
        </w:tc>
        <w:tc>
          <w:tcPr>
            <w:tcW w:w="3837" w:type="dxa"/>
          </w:tcPr>
          <w:p w14:paraId="55313EBD" w14:textId="4E5E4218" w:rsidR="366231BA" w:rsidRDefault="0A2E8CA7" w:rsidP="2805A372">
            <w:pPr>
              <w:rPr>
                <w:sz w:val="22"/>
                <w:szCs w:val="22"/>
              </w:rPr>
            </w:pPr>
            <w:r w:rsidRPr="2DAB23A4">
              <w:rPr>
                <w:sz w:val="22"/>
                <w:szCs w:val="22"/>
              </w:rPr>
              <w:t>Carregar o código da agência a partir da informação da conta selecionada pelo usuário no momento da importação.</w:t>
            </w:r>
          </w:p>
        </w:tc>
      </w:tr>
      <w:tr w:rsidR="1CC6FEFF" w14:paraId="497B5BB9" w14:textId="77777777" w:rsidTr="2DAB23A4">
        <w:trPr>
          <w:trHeight w:val="279"/>
          <w:jc w:val="center"/>
        </w:trPr>
        <w:tc>
          <w:tcPr>
            <w:tcW w:w="2010" w:type="dxa"/>
          </w:tcPr>
          <w:p w14:paraId="14B2BBC1" w14:textId="059BC01E" w:rsidR="356C18D7" w:rsidRDefault="090A86E0" w:rsidP="1CC6FEFF">
            <w:pPr>
              <w:rPr>
                <w:sz w:val="22"/>
                <w:szCs w:val="22"/>
              </w:rPr>
            </w:pPr>
            <w:r w:rsidRPr="2DAB23A4">
              <w:rPr>
                <w:sz w:val="22"/>
                <w:szCs w:val="22"/>
              </w:rPr>
              <w:t>Conta</w:t>
            </w:r>
          </w:p>
        </w:tc>
        <w:tc>
          <w:tcPr>
            <w:tcW w:w="1511" w:type="dxa"/>
            <w:vAlign w:val="center"/>
          </w:tcPr>
          <w:p w14:paraId="7B4514B7" w14:textId="6864A3F0" w:rsidR="07E96626" w:rsidRDefault="1585F607" w:rsidP="1CC6FEFF">
            <w:pPr>
              <w:jc w:val="center"/>
              <w:rPr>
                <w:rFonts w:ascii="Calibri" w:eastAsia="MS Mincho" w:hAnsi="Calibri"/>
                <w:sz w:val="22"/>
                <w:szCs w:val="22"/>
              </w:rPr>
            </w:pPr>
            <w:r w:rsidRPr="2DAB23A4">
              <w:rPr>
                <w:sz w:val="22"/>
                <w:szCs w:val="22"/>
              </w:rPr>
              <w:t>Numérico</w:t>
            </w:r>
          </w:p>
        </w:tc>
        <w:tc>
          <w:tcPr>
            <w:tcW w:w="1500" w:type="dxa"/>
          </w:tcPr>
          <w:p w14:paraId="2BA67631" w14:textId="5313F21B" w:rsidR="09D6CE47" w:rsidRDefault="2BA3AB58" w:rsidP="2DAB23A4">
            <w:pPr>
              <w:jc w:val="center"/>
              <w:rPr>
                <w:rFonts w:ascii="Calibri" w:eastAsia="MS Mincho" w:hAnsi="Calibri"/>
                <w:sz w:val="22"/>
                <w:szCs w:val="22"/>
              </w:rPr>
            </w:pPr>
            <w:r w:rsidRPr="2DAB23A4">
              <w:rPr>
                <w:rFonts w:ascii="Calibri" w:eastAsia="MS Mincho" w:hAnsi="Calibri"/>
                <w:sz w:val="22"/>
                <w:szCs w:val="22"/>
              </w:rPr>
              <w:t>Até 12</w:t>
            </w:r>
          </w:p>
          <w:p w14:paraId="540B96AA" w14:textId="74DD23B2" w:rsidR="09D6CE47" w:rsidRDefault="2BA3AB58" w:rsidP="2DAB23A4">
            <w:pPr>
              <w:jc w:val="center"/>
              <w:rPr>
                <w:rFonts w:ascii="Calibri" w:eastAsia="MS Mincho" w:hAnsi="Calibri"/>
                <w:sz w:val="22"/>
                <w:szCs w:val="22"/>
              </w:rPr>
            </w:pPr>
            <w:proofErr w:type="gramStart"/>
            <w:r w:rsidRPr="2DAB23A4">
              <w:rPr>
                <w:rFonts w:ascii="Calibri" w:eastAsia="MS Mincho" w:hAnsi="Calibri"/>
                <w:sz w:val="22"/>
                <w:szCs w:val="22"/>
              </w:rPr>
              <w:t>caracteres</w:t>
            </w:r>
            <w:proofErr w:type="gramEnd"/>
          </w:p>
        </w:tc>
        <w:tc>
          <w:tcPr>
            <w:tcW w:w="856" w:type="dxa"/>
          </w:tcPr>
          <w:p w14:paraId="6CF371E3" w14:textId="78CDD495" w:rsidR="199E22A7" w:rsidRDefault="6793AB99" w:rsidP="1CC6FEFF">
            <w:pPr>
              <w:jc w:val="center"/>
              <w:rPr>
                <w:sz w:val="22"/>
                <w:szCs w:val="22"/>
              </w:rPr>
            </w:pPr>
            <w:r w:rsidRPr="2DAB23A4">
              <w:rPr>
                <w:sz w:val="22"/>
                <w:szCs w:val="22"/>
              </w:rPr>
              <w:t>Sim</w:t>
            </w:r>
          </w:p>
        </w:tc>
        <w:tc>
          <w:tcPr>
            <w:tcW w:w="4112" w:type="dxa"/>
          </w:tcPr>
          <w:p w14:paraId="6F6C0994" w14:textId="2ACE8AF8" w:rsidR="3B08C280" w:rsidRDefault="5D9E103C" w:rsidP="1CC6FEFF">
            <w:pPr>
              <w:rPr>
                <w:sz w:val="22"/>
                <w:szCs w:val="22"/>
              </w:rPr>
            </w:pPr>
            <w:r w:rsidRPr="2DAB23A4">
              <w:rPr>
                <w:sz w:val="22"/>
                <w:szCs w:val="22"/>
              </w:rPr>
              <w:t>Carregar a conta selecionada pelo usuário no momento da importação.</w:t>
            </w:r>
          </w:p>
        </w:tc>
      </w:tr>
      <w:tr w:rsidR="1CC6FEFF" w14:paraId="09CDEEF4" w14:textId="77777777" w:rsidTr="2DAB23A4">
        <w:trPr>
          <w:trHeight w:val="279"/>
          <w:jc w:val="center"/>
        </w:trPr>
        <w:tc>
          <w:tcPr>
            <w:tcW w:w="2010" w:type="dxa"/>
          </w:tcPr>
          <w:p w14:paraId="754006FE" w14:textId="36031764" w:rsidR="356C18D7" w:rsidRDefault="090A86E0" w:rsidP="1CC6FEFF">
            <w:pPr>
              <w:rPr>
                <w:sz w:val="22"/>
                <w:szCs w:val="22"/>
              </w:rPr>
            </w:pPr>
            <w:r w:rsidRPr="2DAB23A4">
              <w:rPr>
                <w:sz w:val="22"/>
                <w:szCs w:val="22"/>
              </w:rPr>
              <w:t>Código da Operaçã</w:t>
            </w:r>
            <w:r w:rsidR="5100BC83" w:rsidRPr="2DAB23A4">
              <w:rPr>
                <w:sz w:val="22"/>
                <w:szCs w:val="22"/>
              </w:rPr>
              <w:t>o</w:t>
            </w:r>
          </w:p>
        </w:tc>
        <w:tc>
          <w:tcPr>
            <w:tcW w:w="1511" w:type="dxa"/>
            <w:vAlign w:val="center"/>
          </w:tcPr>
          <w:p w14:paraId="73970896" w14:textId="354A06AF" w:rsidR="332430A7" w:rsidRDefault="730429F2" w:rsidP="1CC6FEFF">
            <w:pPr>
              <w:jc w:val="center"/>
              <w:rPr>
                <w:sz w:val="22"/>
                <w:szCs w:val="22"/>
              </w:rPr>
            </w:pPr>
            <w:r w:rsidRPr="2DAB23A4">
              <w:rPr>
                <w:sz w:val="22"/>
                <w:szCs w:val="22"/>
              </w:rPr>
              <w:t>Alfabético</w:t>
            </w:r>
          </w:p>
        </w:tc>
        <w:tc>
          <w:tcPr>
            <w:tcW w:w="1500" w:type="dxa"/>
          </w:tcPr>
          <w:p w14:paraId="5A12CF53" w14:textId="51D75CD8" w:rsidR="06F3705E" w:rsidRDefault="22C8826E" w:rsidP="2DAB23A4">
            <w:pPr>
              <w:jc w:val="center"/>
              <w:rPr>
                <w:rFonts w:ascii="Calibri" w:eastAsia="MS Mincho" w:hAnsi="Calibri"/>
                <w:sz w:val="22"/>
                <w:szCs w:val="22"/>
              </w:rPr>
            </w:pPr>
            <w:r w:rsidRPr="2DAB23A4">
              <w:rPr>
                <w:rFonts w:ascii="Calibri" w:eastAsia="MS Mincho" w:hAnsi="Calibri"/>
                <w:sz w:val="22"/>
                <w:szCs w:val="22"/>
              </w:rPr>
              <w:t xml:space="preserve">Até 3 </w:t>
            </w:r>
          </w:p>
          <w:p w14:paraId="12D28035" w14:textId="4D59B90D" w:rsidR="06F3705E" w:rsidRDefault="22C8826E" w:rsidP="2DAB23A4">
            <w:pPr>
              <w:jc w:val="center"/>
              <w:rPr>
                <w:rFonts w:ascii="Calibri" w:eastAsia="MS Mincho" w:hAnsi="Calibri"/>
                <w:sz w:val="22"/>
                <w:szCs w:val="22"/>
              </w:rPr>
            </w:pPr>
            <w:proofErr w:type="gramStart"/>
            <w:r w:rsidRPr="2DAB23A4">
              <w:rPr>
                <w:rFonts w:ascii="Calibri" w:eastAsia="MS Mincho" w:hAnsi="Calibri"/>
                <w:sz w:val="22"/>
                <w:szCs w:val="22"/>
              </w:rPr>
              <w:t>caracteres</w:t>
            </w:r>
            <w:proofErr w:type="gramEnd"/>
          </w:p>
        </w:tc>
        <w:tc>
          <w:tcPr>
            <w:tcW w:w="856" w:type="dxa"/>
          </w:tcPr>
          <w:p w14:paraId="186B121C" w14:textId="71CE6C1E" w:rsidR="2692EE53" w:rsidRDefault="65095BDF" w:rsidP="1CC6FEFF">
            <w:pPr>
              <w:jc w:val="center"/>
              <w:rPr>
                <w:sz w:val="22"/>
                <w:szCs w:val="22"/>
              </w:rPr>
            </w:pPr>
            <w:r w:rsidRPr="2DAB23A4">
              <w:rPr>
                <w:sz w:val="22"/>
                <w:szCs w:val="22"/>
              </w:rPr>
              <w:t>Sim</w:t>
            </w:r>
          </w:p>
        </w:tc>
        <w:tc>
          <w:tcPr>
            <w:tcW w:w="4112" w:type="dxa"/>
          </w:tcPr>
          <w:p w14:paraId="1A872223" w14:textId="3C27416D" w:rsidR="36BF197B" w:rsidRDefault="7FCAE84F" w:rsidP="1CC6FEFF">
            <w:pPr>
              <w:rPr>
                <w:rFonts w:ascii="Calibri" w:eastAsia="MS Mincho" w:hAnsi="Calibri"/>
                <w:sz w:val="22"/>
                <w:szCs w:val="22"/>
              </w:rPr>
            </w:pPr>
            <w:r w:rsidRPr="2DAB23A4">
              <w:rPr>
                <w:rFonts w:ascii="Calibri" w:eastAsia="MS Mincho" w:hAnsi="Calibri"/>
                <w:sz w:val="22"/>
                <w:szCs w:val="22"/>
              </w:rPr>
              <w:t xml:space="preserve">Carregar </w:t>
            </w:r>
            <w:r w:rsidR="31BECECB" w:rsidRPr="2DAB23A4">
              <w:rPr>
                <w:rFonts w:ascii="Calibri" w:eastAsia="MS Mincho" w:hAnsi="Calibri"/>
                <w:sz w:val="22"/>
                <w:szCs w:val="22"/>
              </w:rPr>
              <w:t>RCD para os recebimentos (créditos) e CPD para os pagamentos (débitos)</w:t>
            </w:r>
            <w:r w:rsidR="776ADC53" w:rsidRPr="2DAB23A4">
              <w:rPr>
                <w:rFonts w:ascii="Calibri" w:eastAsia="MS Mincho" w:hAnsi="Calibri"/>
                <w:sz w:val="22"/>
                <w:szCs w:val="22"/>
              </w:rPr>
              <w:t>.</w:t>
            </w:r>
          </w:p>
        </w:tc>
      </w:tr>
      <w:tr w:rsidR="1CC6FEFF" w14:paraId="2C30C3DB" w14:textId="77777777" w:rsidTr="2DAB23A4">
        <w:trPr>
          <w:trHeight w:val="279"/>
          <w:jc w:val="center"/>
        </w:trPr>
        <w:tc>
          <w:tcPr>
            <w:tcW w:w="2010" w:type="dxa"/>
          </w:tcPr>
          <w:p w14:paraId="26D55E07" w14:textId="516BCFFA" w:rsidR="356C18D7" w:rsidRDefault="090A86E0" w:rsidP="1CC6FEFF">
            <w:pPr>
              <w:rPr>
                <w:rFonts w:ascii="Calibri" w:eastAsia="MS Mincho" w:hAnsi="Calibri"/>
                <w:sz w:val="22"/>
                <w:szCs w:val="22"/>
              </w:rPr>
            </w:pPr>
            <w:r w:rsidRPr="2DAB23A4">
              <w:rPr>
                <w:rFonts w:ascii="Calibri" w:eastAsia="MS Mincho" w:hAnsi="Calibri"/>
                <w:sz w:val="22"/>
                <w:szCs w:val="22"/>
              </w:rPr>
              <w:t>Descrição do Lançamento</w:t>
            </w:r>
          </w:p>
        </w:tc>
        <w:tc>
          <w:tcPr>
            <w:tcW w:w="1511" w:type="dxa"/>
            <w:vAlign w:val="center"/>
          </w:tcPr>
          <w:p w14:paraId="30BFC2BE" w14:textId="576C3493" w:rsidR="5E954431" w:rsidRDefault="50FD1331" w:rsidP="2DAB23A4">
            <w:pPr>
              <w:jc w:val="center"/>
              <w:rPr>
                <w:rFonts w:ascii="Calibri" w:eastAsia="MS Mincho" w:hAnsi="Calibri"/>
                <w:sz w:val="22"/>
                <w:szCs w:val="22"/>
              </w:rPr>
            </w:pPr>
            <w:r w:rsidRPr="2DAB23A4">
              <w:rPr>
                <w:sz w:val="22"/>
                <w:szCs w:val="22"/>
              </w:rPr>
              <w:t>Alfa</w:t>
            </w:r>
            <w:r w:rsidR="17EE5730" w:rsidRPr="2DAB23A4">
              <w:rPr>
                <w:sz w:val="22"/>
                <w:szCs w:val="22"/>
              </w:rPr>
              <w:t>numérico</w:t>
            </w:r>
          </w:p>
        </w:tc>
        <w:tc>
          <w:tcPr>
            <w:tcW w:w="1500" w:type="dxa"/>
          </w:tcPr>
          <w:p w14:paraId="2DF22204" w14:textId="7D2A92DF" w:rsidR="77BFB65D" w:rsidRDefault="79B14ACE" w:rsidP="2DAB23A4">
            <w:pPr>
              <w:jc w:val="center"/>
              <w:rPr>
                <w:rFonts w:ascii="Calibri" w:eastAsia="MS Mincho" w:hAnsi="Calibri"/>
                <w:sz w:val="22"/>
                <w:szCs w:val="22"/>
              </w:rPr>
            </w:pPr>
            <w:r w:rsidRPr="2DAB23A4">
              <w:rPr>
                <w:rFonts w:ascii="Calibri" w:eastAsia="MS Mincho" w:hAnsi="Calibri"/>
                <w:sz w:val="22"/>
                <w:szCs w:val="22"/>
              </w:rPr>
              <w:t>Até 30</w:t>
            </w:r>
          </w:p>
          <w:p w14:paraId="4BD690A6" w14:textId="7DE7061F" w:rsidR="77BFB65D" w:rsidRDefault="79B14ACE" w:rsidP="2DAB23A4">
            <w:pPr>
              <w:jc w:val="center"/>
              <w:rPr>
                <w:rFonts w:ascii="Calibri" w:eastAsia="MS Mincho" w:hAnsi="Calibri"/>
                <w:sz w:val="22"/>
                <w:szCs w:val="22"/>
              </w:rPr>
            </w:pPr>
            <w:proofErr w:type="gramStart"/>
            <w:r w:rsidRPr="2DAB23A4">
              <w:rPr>
                <w:rFonts w:ascii="Calibri" w:eastAsia="MS Mincho" w:hAnsi="Calibri"/>
                <w:sz w:val="22"/>
                <w:szCs w:val="22"/>
              </w:rPr>
              <w:t>caracteres</w:t>
            </w:r>
            <w:proofErr w:type="gramEnd"/>
          </w:p>
        </w:tc>
        <w:tc>
          <w:tcPr>
            <w:tcW w:w="856" w:type="dxa"/>
          </w:tcPr>
          <w:p w14:paraId="7554069A" w14:textId="18848605" w:rsidR="4673FD30" w:rsidRDefault="113007F4" w:rsidP="1CC6FEFF">
            <w:pPr>
              <w:jc w:val="center"/>
              <w:rPr>
                <w:rFonts w:ascii="Calibri" w:eastAsia="MS Mincho" w:hAnsi="Calibri"/>
                <w:sz w:val="22"/>
                <w:szCs w:val="22"/>
              </w:rPr>
            </w:pPr>
            <w:r w:rsidRPr="2DAB23A4">
              <w:rPr>
                <w:rFonts w:ascii="Calibri" w:eastAsia="MS Mincho" w:hAnsi="Calibri"/>
                <w:sz w:val="22"/>
                <w:szCs w:val="22"/>
              </w:rPr>
              <w:t>Sim</w:t>
            </w:r>
          </w:p>
        </w:tc>
        <w:tc>
          <w:tcPr>
            <w:tcW w:w="4112" w:type="dxa"/>
          </w:tcPr>
          <w:p w14:paraId="4CC463E8" w14:textId="50D02A64" w:rsidR="6A1BA638" w:rsidRDefault="0C11C8F9" w:rsidP="1CC6FEFF">
            <w:pPr>
              <w:rPr>
                <w:rFonts w:ascii="Calibri" w:eastAsia="MS Mincho" w:hAnsi="Calibri"/>
                <w:sz w:val="22"/>
                <w:szCs w:val="22"/>
              </w:rPr>
            </w:pPr>
            <w:r w:rsidRPr="2DAB23A4">
              <w:rPr>
                <w:rFonts w:ascii="Calibri" w:eastAsia="MS Mincho" w:hAnsi="Calibri"/>
                <w:sz w:val="22"/>
                <w:szCs w:val="22"/>
              </w:rPr>
              <w:t>B</w:t>
            </w:r>
            <w:r w:rsidR="126972D1" w:rsidRPr="2DAB23A4">
              <w:rPr>
                <w:rFonts w:ascii="Calibri" w:eastAsia="MS Mincho" w:hAnsi="Calibri"/>
                <w:sz w:val="22"/>
                <w:szCs w:val="22"/>
              </w:rPr>
              <w:t>anco do Brasil</w:t>
            </w:r>
            <w:r w:rsidRPr="2DAB23A4">
              <w:rPr>
                <w:rFonts w:ascii="Calibri" w:eastAsia="MS Mincho" w:hAnsi="Calibri"/>
                <w:sz w:val="22"/>
                <w:szCs w:val="22"/>
              </w:rPr>
              <w:t xml:space="preserve"> e Santander: Histórico</w:t>
            </w:r>
            <w:r w:rsidR="01F7A338" w:rsidRPr="2DAB23A4">
              <w:rPr>
                <w:rFonts w:ascii="Calibri" w:eastAsia="MS Mincho" w:hAnsi="Calibri"/>
                <w:sz w:val="22"/>
                <w:szCs w:val="22"/>
              </w:rPr>
              <w:t>.</w:t>
            </w:r>
          </w:p>
          <w:p w14:paraId="1693D4D6" w14:textId="2A46B901" w:rsidR="6A1BA638" w:rsidRDefault="0C11C8F9" w:rsidP="2DAB23A4">
            <w:pPr>
              <w:rPr>
                <w:rFonts w:ascii="Calibri" w:eastAsia="MS Mincho" w:hAnsi="Calibri"/>
                <w:sz w:val="22"/>
                <w:szCs w:val="22"/>
              </w:rPr>
            </w:pPr>
            <w:r w:rsidRPr="2DAB23A4">
              <w:rPr>
                <w:rFonts w:ascii="Calibri" w:eastAsia="MS Mincho" w:hAnsi="Calibri"/>
                <w:sz w:val="22"/>
                <w:szCs w:val="22"/>
              </w:rPr>
              <w:t>Bradesco e Itaú: Lançamento</w:t>
            </w:r>
            <w:r w:rsidR="0ABB77D7" w:rsidRPr="2DAB23A4">
              <w:rPr>
                <w:rFonts w:ascii="Calibri" w:eastAsia="MS Mincho" w:hAnsi="Calibri"/>
                <w:sz w:val="22"/>
                <w:szCs w:val="22"/>
              </w:rPr>
              <w:t>.</w:t>
            </w:r>
          </w:p>
        </w:tc>
      </w:tr>
      <w:tr w:rsidR="1CC6FEFF" w14:paraId="243ED6A7" w14:textId="77777777" w:rsidTr="2DAB23A4">
        <w:trPr>
          <w:trHeight w:val="279"/>
          <w:jc w:val="center"/>
        </w:trPr>
        <w:tc>
          <w:tcPr>
            <w:tcW w:w="2010" w:type="dxa"/>
          </w:tcPr>
          <w:p w14:paraId="7E9E13C1" w14:textId="2D6C3D99" w:rsidR="356C18D7" w:rsidRDefault="090A86E0" w:rsidP="1CC6FEFF">
            <w:pPr>
              <w:rPr>
                <w:rFonts w:ascii="Calibri" w:eastAsia="MS Mincho" w:hAnsi="Calibri"/>
                <w:sz w:val="22"/>
                <w:szCs w:val="22"/>
              </w:rPr>
            </w:pPr>
            <w:r w:rsidRPr="2DAB23A4">
              <w:rPr>
                <w:rFonts w:ascii="Calibri" w:eastAsia="MS Mincho" w:hAnsi="Calibri"/>
                <w:sz w:val="22"/>
                <w:szCs w:val="22"/>
              </w:rPr>
              <w:t>Valor (R$)</w:t>
            </w:r>
          </w:p>
        </w:tc>
        <w:tc>
          <w:tcPr>
            <w:tcW w:w="1511" w:type="dxa"/>
            <w:vAlign w:val="center"/>
          </w:tcPr>
          <w:p w14:paraId="28F5CF64" w14:textId="52AFFF56" w:rsidR="7E9ED759" w:rsidRDefault="62D02446" w:rsidP="2DAB23A4">
            <w:pPr>
              <w:jc w:val="center"/>
              <w:rPr>
                <w:rFonts w:ascii="Calibri" w:eastAsia="MS Mincho" w:hAnsi="Calibri"/>
                <w:sz w:val="22"/>
                <w:szCs w:val="22"/>
              </w:rPr>
            </w:pPr>
            <w:r w:rsidRPr="2DAB23A4">
              <w:rPr>
                <w:sz w:val="22"/>
                <w:szCs w:val="22"/>
              </w:rPr>
              <w:t>Numérico</w:t>
            </w:r>
          </w:p>
        </w:tc>
        <w:tc>
          <w:tcPr>
            <w:tcW w:w="1500" w:type="dxa"/>
          </w:tcPr>
          <w:p w14:paraId="69E978FD" w14:textId="225B326F" w:rsidR="1CC6FEFF" w:rsidRDefault="1CC6FEFF" w:rsidP="2DAB23A4">
            <w:pPr>
              <w:jc w:val="center"/>
              <w:rPr>
                <w:rFonts w:ascii="Calibri" w:eastAsia="MS Mincho" w:hAnsi="Calibri"/>
                <w:sz w:val="22"/>
                <w:szCs w:val="22"/>
              </w:rPr>
            </w:pPr>
          </w:p>
        </w:tc>
        <w:tc>
          <w:tcPr>
            <w:tcW w:w="856" w:type="dxa"/>
          </w:tcPr>
          <w:p w14:paraId="6EC3AC60" w14:textId="208A1275" w:rsidR="7E9ED759" w:rsidRDefault="62D02446" w:rsidP="1CC6FEFF">
            <w:pPr>
              <w:jc w:val="center"/>
              <w:rPr>
                <w:rFonts w:ascii="Calibri" w:eastAsia="MS Mincho" w:hAnsi="Calibri"/>
                <w:sz w:val="22"/>
                <w:szCs w:val="22"/>
              </w:rPr>
            </w:pPr>
            <w:r w:rsidRPr="2DAB23A4">
              <w:rPr>
                <w:rFonts w:ascii="Calibri" w:eastAsia="MS Mincho" w:hAnsi="Calibri"/>
                <w:sz w:val="22"/>
                <w:szCs w:val="22"/>
              </w:rPr>
              <w:t>Sim</w:t>
            </w:r>
          </w:p>
        </w:tc>
        <w:tc>
          <w:tcPr>
            <w:tcW w:w="4112" w:type="dxa"/>
          </w:tcPr>
          <w:p w14:paraId="36543750" w14:textId="219D9B3E" w:rsidR="3A67B830" w:rsidRDefault="337BBF5A" w:rsidP="1CC6FEFF">
            <w:pPr>
              <w:rPr>
                <w:rFonts w:ascii="Calibri" w:eastAsia="MS Mincho" w:hAnsi="Calibri"/>
                <w:sz w:val="22"/>
                <w:szCs w:val="22"/>
              </w:rPr>
            </w:pPr>
            <w:r w:rsidRPr="2DAB23A4">
              <w:rPr>
                <w:rFonts w:ascii="Calibri" w:eastAsia="MS Mincho" w:hAnsi="Calibri"/>
                <w:sz w:val="22"/>
                <w:szCs w:val="22"/>
              </w:rPr>
              <w:t>Valores de crédito ficam positivos e de débito ficam negativos e vermelhos</w:t>
            </w:r>
            <w:r w:rsidR="1EF905A9" w:rsidRPr="2DAB23A4">
              <w:rPr>
                <w:rFonts w:ascii="Calibri" w:eastAsia="MS Mincho" w:hAnsi="Calibri"/>
                <w:sz w:val="22"/>
                <w:szCs w:val="22"/>
              </w:rPr>
              <w:t>.</w:t>
            </w:r>
          </w:p>
        </w:tc>
      </w:tr>
      <w:tr w:rsidR="1CC6FEFF" w14:paraId="2C1417E8" w14:textId="77777777" w:rsidTr="2DAB23A4">
        <w:trPr>
          <w:trHeight w:val="279"/>
          <w:jc w:val="center"/>
        </w:trPr>
        <w:tc>
          <w:tcPr>
            <w:tcW w:w="2010" w:type="dxa"/>
          </w:tcPr>
          <w:p w14:paraId="7E6C8B8C" w14:textId="4DB8FEB3" w:rsidR="024D89AE" w:rsidRDefault="333F9F8D" w:rsidP="2DAB23A4">
            <w:pPr>
              <w:rPr>
                <w:rFonts w:ascii="Calibri" w:eastAsia="MS Mincho" w:hAnsi="Calibri"/>
                <w:sz w:val="22"/>
                <w:szCs w:val="22"/>
              </w:rPr>
            </w:pPr>
            <w:r w:rsidRPr="2DAB23A4">
              <w:rPr>
                <w:rFonts w:ascii="Calibri" w:eastAsia="MS Mincho" w:hAnsi="Calibri"/>
                <w:sz w:val="22"/>
                <w:szCs w:val="22"/>
              </w:rPr>
              <w:t>Saldo (R$)</w:t>
            </w:r>
          </w:p>
        </w:tc>
        <w:tc>
          <w:tcPr>
            <w:tcW w:w="1511" w:type="dxa"/>
            <w:vAlign w:val="center"/>
          </w:tcPr>
          <w:p w14:paraId="4E582D44" w14:textId="5C2ABD09" w:rsidR="024D89AE" w:rsidRDefault="333F9F8D" w:rsidP="2DAB23A4">
            <w:pPr>
              <w:jc w:val="center"/>
              <w:rPr>
                <w:rFonts w:ascii="Calibri" w:eastAsia="MS Mincho" w:hAnsi="Calibri"/>
                <w:sz w:val="22"/>
                <w:szCs w:val="22"/>
              </w:rPr>
            </w:pPr>
            <w:r w:rsidRPr="2DAB23A4">
              <w:rPr>
                <w:sz w:val="22"/>
                <w:szCs w:val="22"/>
              </w:rPr>
              <w:t>Numérico</w:t>
            </w:r>
          </w:p>
        </w:tc>
        <w:tc>
          <w:tcPr>
            <w:tcW w:w="1500" w:type="dxa"/>
          </w:tcPr>
          <w:p w14:paraId="67D7BC70" w14:textId="584D1784" w:rsidR="1CC6FEFF" w:rsidRDefault="1CC6FEFF" w:rsidP="2DAB23A4">
            <w:pPr>
              <w:jc w:val="center"/>
              <w:rPr>
                <w:rFonts w:ascii="Calibri" w:eastAsia="MS Mincho" w:hAnsi="Calibri"/>
                <w:sz w:val="22"/>
                <w:szCs w:val="22"/>
              </w:rPr>
            </w:pPr>
          </w:p>
        </w:tc>
        <w:tc>
          <w:tcPr>
            <w:tcW w:w="856" w:type="dxa"/>
          </w:tcPr>
          <w:p w14:paraId="7196A189" w14:textId="46338F3F" w:rsidR="024D89AE" w:rsidRDefault="333F9F8D" w:rsidP="2DAB23A4">
            <w:pPr>
              <w:jc w:val="center"/>
              <w:rPr>
                <w:rFonts w:ascii="Calibri" w:eastAsia="MS Mincho" w:hAnsi="Calibri"/>
                <w:sz w:val="22"/>
                <w:szCs w:val="22"/>
              </w:rPr>
            </w:pPr>
            <w:r w:rsidRPr="2DAB23A4">
              <w:rPr>
                <w:rFonts w:ascii="Calibri" w:eastAsia="MS Mincho" w:hAnsi="Calibri"/>
                <w:sz w:val="22"/>
                <w:szCs w:val="22"/>
              </w:rPr>
              <w:t>Sim</w:t>
            </w:r>
          </w:p>
        </w:tc>
        <w:tc>
          <w:tcPr>
            <w:tcW w:w="4112" w:type="dxa"/>
          </w:tcPr>
          <w:p w14:paraId="604E00AA" w14:textId="0F422A93" w:rsidR="2EF88A39" w:rsidRDefault="2EF88A39" w:rsidP="2DAB23A4">
            <w:pPr>
              <w:rPr>
                <w:rFonts w:ascii="Calibri" w:eastAsia="MS Mincho" w:hAnsi="Calibri"/>
                <w:sz w:val="22"/>
                <w:szCs w:val="22"/>
              </w:rPr>
            </w:pPr>
            <w:r w:rsidRPr="2DAB23A4">
              <w:rPr>
                <w:rFonts w:ascii="Calibri" w:eastAsia="MS Mincho" w:hAnsi="Calibri"/>
                <w:sz w:val="22"/>
                <w:szCs w:val="22"/>
              </w:rPr>
              <w:t>O saldo considerado deve ser o atual para todos os bancos.</w:t>
            </w:r>
          </w:p>
          <w:p w14:paraId="6E173066" w14:textId="4DDBEADB" w:rsidR="1CC6FEFF" w:rsidRDefault="0A92082E" w:rsidP="2DAB23A4">
            <w:pPr>
              <w:rPr>
                <w:rFonts w:ascii="Calibri" w:eastAsia="MS Mincho" w:hAnsi="Calibri"/>
                <w:sz w:val="22"/>
                <w:szCs w:val="22"/>
              </w:rPr>
            </w:pPr>
            <w:r w:rsidRPr="2DAB23A4">
              <w:rPr>
                <w:rFonts w:ascii="Calibri" w:eastAsia="MS Mincho" w:hAnsi="Calibri"/>
                <w:sz w:val="22"/>
                <w:szCs w:val="22"/>
              </w:rPr>
              <w:t>Bradesco, Itaú e Santander: Existe uma coluna específica para o saldo</w:t>
            </w:r>
            <w:r w:rsidR="50D0E111" w:rsidRPr="2DAB23A4">
              <w:rPr>
                <w:rFonts w:ascii="Calibri" w:eastAsia="MS Mincho" w:hAnsi="Calibri"/>
                <w:sz w:val="22"/>
                <w:szCs w:val="22"/>
              </w:rPr>
              <w:t>.</w:t>
            </w:r>
          </w:p>
          <w:p w14:paraId="740C6D5F" w14:textId="0CDF8AD6" w:rsidR="1CC6FEFF" w:rsidRDefault="27E0D0BB" w:rsidP="2DAB23A4">
            <w:pPr>
              <w:rPr>
                <w:rFonts w:ascii="Calibri" w:eastAsia="MS Mincho" w:hAnsi="Calibri"/>
                <w:sz w:val="22"/>
                <w:szCs w:val="22"/>
              </w:rPr>
            </w:pPr>
            <w:r w:rsidRPr="2DAB23A4">
              <w:rPr>
                <w:rFonts w:ascii="Calibri" w:eastAsia="MS Mincho" w:hAnsi="Calibri"/>
                <w:sz w:val="22"/>
                <w:szCs w:val="22"/>
              </w:rPr>
              <w:t xml:space="preserve">Banco do Brasil: O saldo fica na coluna Valor. </w:t>
            </w:r>
            <w:r w:rsidR="77A9CD3A" w:rsidRPr="2DAB23A4">
              <w:rPr>
                <w:rFonts w:ascii="Calibri" w:eastAsia="MS Mincho" w:hAnsi="Calibri"/>
                <w:sz w:val="22"/>
                <w:szCs w:val="22"/>
              </w:rPr>
              <w:t>Considerar o</w:t>
            </w:r>
            <w:r w:rsidRPr="2DAB23A4">
              <w:rPr>
                <w:rFonts w:ascii="Calibri" w:eastAsia="MS Mincho" w:hAnsi="Calibri"/>
                <w:sz w:val="22"/>
                <w:szCs w:val="22"/>
              </w:rPr>
              <w:t xml:space="preserve"> códig</w:t>
            </w:r>
            <w:r w:rsidR="550CAD96" w:rsidRPr="2DAB23A4">
              <w:rPr>
                <w:rFonts w:ascii="Calibri" w:eastAsia="MS Mincho" w:hAnsi="Calibri"/>
                <w:sz w:val="22"/>
                <w:szCs w:val="22"/>
              </w:rPr>
              <w:t xml:space="preserve">o do histórico </w:t>
            </w:r>
            <w:r w:rsidR="0AB7883C" w:rsidRPr="2DAB23A4">
              <w:rPr>
                <w:rFonts w:ascii="Calibri" w:eastAsia="MS Mincho" w:hAnsi="Calibri"/>
                <w:sz w:val="22"/>
                <w:szCs w:val="22"/>
              </w:rPr>
              <w:t>999</w:t>
            </w:r>
            <w:r w:rsidR="550CAD96" w:rsidRPr="2DAB23A4">
              <w:rPr>
                <w:rFonts w:ascii="Calibri" w:eastAsia="MS Mincho" w:hAnsi="Calibri"/>
                <w:sz w:val="22"/>
                <w:szCs w:val="22"/>
              </w:rPr>
              <w:t xml:space="preserve"> </w:t>
            </w:r>
            <w:r w:rsidR="065D4D17" w:rsidRPr="2DAB23A4">
              <w:rPr>
                <w:rFonts w:ascii="Calibri" w:eastAsia="MS Mincho" w:hAnsi="Calibri"/>
                <w:sz w:val="22"/>
                <w:szCs w:val="22"/>
              </w:rPr>
              <w:t>para o</w:t>
            </w:r>
            <w:r w:rsidR="550CAD96" w:rsidRPr="2DAB23A4">
              <w:rPr>
                <w:rFonts w:ascii="Calibri" w:eastAsia="MS Mincho" w:hAnsi="Calibri"/>
                <w:sz w:val="22"/>
                <w:szCs w:val="22"/>
              </w:rPr>
              <w:t xml:space="preserve"> saldo.</w:t>
            </w:r>
          </w:p>
        </w:tc>
      </w:tr>
    </w:tbl>
    <w:p w14:paraId="48A21919" w14:textId="00192B76" w:rsidR="003831FF" w:rsidRDefault="003831FF" w:rsidP="1CC6FEFF">
      <w:pPr>
        <w:jc w:val="center"/>
        <w:rPr>
          <w:rFonts w:ascii="Calibri" w:hAnsi="Calibri"/>
          <w:b/>
          <w:bCs/>
        </w:rPr>
      </w:pPr>
    </w:p>
    <w:p w14:paraId="6BD18F9B" w14:textId="77777777" w:rsidR="003831FF" w:rsidRDefault="003831FF" w:rsidP="003831FF">
      <w:pPr>
        <w:jc w:val="center"/>
        <w:rPr>
          <w:b/>
        </w:rPr>
      </w:pPr>
    </w:p>
    <w:p w14:paraId="238601FE" w14:textId="77777777" w:rsidR="003831FF" w:rsidRDefault="003831FF" w:rsidP="003831FF">
      <w:pPr>
        <w:jc w:val="center"/>
        <w:rPr>
          <w:b/>
        </w:rPr>
      </w:pPr>
    </w:p>
    <w:p w14:paraId="5023141B" w14:textId="77777777" w:rsidR="00896C70" w:rsidRDefault="00896C70" w:rsidP="003534FD">
      <w:pPr>
        <w:jc w:val="center"/>
      </w:pPr>
    </w:p>
    <w:p w14:paraId="1F3B1409" w14:textId="06144B61" w:rsidR="003534FD" w:rsidDel="008804BD" w:rsidRDefault="003534FD" w:rsidP="003534FD">
      <w:pPr>
        <w:rPr>
          <w:del w:id="70" w:author="Karen" w:date="2021-04-06T15:59:00Z"/>
        </w:rPr>
        <w:sectPr w:rsidR="003534FD" w:rsidDel="008804BD" w:rsidSect="00986F29">
          <w:pgSz w:w="11907" w:h="16840"/>
          <w:pgMar w:top="851" w:right="851" w:bottom="284" w:left="1066" w:header="567" w:footer="489" w:gutter="0"/>
          <w:cols w:space="720"/>
        </w:sectPr>
      </w:pPr>
    </w:p>
    <w:p w14:paraId="562C75D1" w14:textId="77777777" w:rsidR="003534FD" w:rsidRDefault="003534FD" w:rsidP="003534FD">
      <w:pPr>
        <w:sectPr w:rsidR="003534FD" w:rsidSect="00986F29">
          <w:pgSz w:w="11907" w:h="16840"/>
          <w:pgMar w:top="851" w:right="851" w:bottom="284" w:left="1066" w:header="567" w:footer="489" w:gutter="0"/>
          <w:cols w:space="720"/>
        </w:sectPr>
      </w:pPr>
    </w:p>
    <w:p w14:paraId="5B0524F1" w14:textId="71DABE46" w:rsidR="0BC7895C" w:rsidRDefault="0BC7895C" w:rsidP="2DAB23A4">
      <w:pPr>
        <w:pStyle w:val="Ttulo2"/>
        <w:numPr>
          <w:ilvl w:val="0"/>
          <w:numId w:val="11"/>
        </w:numPr>
      </w:pPr>
      <w:r>
        <w:lastRenderedPageBreak/>
        <w:t>Regras de Negócio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30"/>
        <w:gridCol w:w="7980"/>
      </w:tblGrid>
      <w:tr w:rsidR="2DAB23A4" w14:paraId="4DE9F292" w14:textId="77777777" w:rsidTr="4455F10E">
        <w:trPr>
          <w:trHeight w:val="300"/>
        </w:trPr>
        <w:tc>
          <w:tcPr>
            <w:tcW w:w="1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0C0C0"/>
          </w:tcPr>
          <w:p w14:paraId="078EFB5F" w14:textId="24DC1395" w:rsidR="2DAB23A4" w:rsidRDefault="2DAB23A4" w:rsidP="2DAB23A4">
            <w:pPr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2DAB23A4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RN</w:t>
            </w:r>
          </w:p>
        </w:tc>
        <w:tc>
          <w:tcPr>
            <w:tcW w:w="7980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0C0C0"/>
          </w:tcPr>
          <w:p w14:paraId="644186B7" w14:textId="5EE31D64" w:rsidR="2DAB23A4" w:rsidRDefault="2DAB23A4" w:rsidP="2DAB23A4">
            <w:pPr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2DAB23A4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Descrição</w:t>
            </w:r>
          </w:p>
        </w:tc>
      </w:tr>
      <w:tr w:rsidR="008804BD" w14:paraId="6B246D11" w14:textId="77777777" w:rsidTr="4455F10E">
        <w:trPr>
          <w:trHeight w:val="360"/>
        </w:trPr>
        <w:tc>
          <w:tcPr>
            <w:tcW w:w="1530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281C15E" w14:textId="59A36A42" w:rsidR="008804BD" w:rsidRDefault="008804BD" w:rsidP="008804BD">
            <w:pPr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2DAB23A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RN01</w:t>
            </w:r>
          </w:p>
        </w:tc>
        <w:tc>
          <w:tcPr>
            <w:tcW w:w="7980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6822FFD" w14:textId="16BC90DD" w:rsidR="008804BD" w:rsidRDefault="008804BD" w:rsidP="008804BD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ins w:id="71" w:author="Karen" w:date="2021-04-06T16:00:00Z">
              <w:r w:rsidRPr="2DAB23A4">
                <w:rPr>
                  <w:rFonts w:ascii="Calibri" w:eastAsia="MS Mincho" w:hAnsi="Calibri"/>
                  <w:color w:val="000000" w:themeColor="text1"/>
                </w:rPr>
                <w:t>Caso o extrato não tenha lançamentos, considerar o saldo do dia anterior.</w:t>
              </w:r>
            </w:ins>
            <w:del w:id="72" w:author="Karen" w:date="2021-04-06T16:00:00Z">
              <w:r w:rsidRPr="2DAB23A4" w:rsidDel="008804BD">
                <w:rPr>
                  <w:rFonts w:ascii="Calibri" w:eastAsia="Calibri" w:hAnsi="Calibri" w:cs="Calibri"/>
                  <w:color w:val="000000" w:themeColor="text1"/>
                  <w:sz w:val="22"/>
                  <w:szCs w:val="22"/>
                </w:rPr>
                <w:delText>A data selecionada para importação do extrato deve ser a mesma da data da coluna “Data” do extrato bancário, desconsiderando o registro do saldo anterior.</w:delText>
              </w:r>
            </w:del>
          </w:p>
        </w:tc>
      </w:tr>
      <w:tr w:rsidR="008804BD" w14:paraId="17070264" w14:textId="77777777" w:rsidTr="4455F10E">
        <w:trPr>
          <w:trHeight w:val="360"/>
        </w:trPr>
        <w:tc>
          <w:tcPr>
            <w:tcW w:w="1530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DFFAA25" w14:textId="0291373D" w:rsidR="008804BD" w:rsidRDefault="008804BD" w:rsidP="008804BD">
            <w:pPr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2DAB23A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RN02</w:t>
            </w:r>
          </w:p>
        </w:tc>
        <w:tc>
          <w:tcPr>
            <w:tcW w:w="7980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2B65A8A" w14:textId="51368447" w:rsidR="008804BD" w:rsidRPr="008804BD" w:rsidDel="008804BD" w:rsidRDefault="008804BD" w:rsidP="008804BD">
            <w:pPr>
              <w:rPr>
                <w:del w:id="73" w:author="Karen" w:date="2021-04-06T16:00:00Z"/>
                <w:rFonts w:ascii="Calibri" w:eastAsia="Calibri" w:hAnsi="Calibri" w:cs="Calibri"/>
                <w:color w:val="000000" w:themeColor="text1"/>
                <w:sz w:val="22"/>
                <w:szCs w:val="22"/>
                <w:rPrChange w:id="74" w:author="Karen" w:date="2021-04-06T16:01:00Z">
                  <w:rPr>
                    <w:del w:id="75" w:author="Karen" w:date="2021-04-06T16:00:00Z"/>
                  </w:rPr>
                </w:rPrChange>
              </w:rPr>
              <w:pPrChange w:id="76" w:author="Karen" w:date="2021-04-06T16:01:00Z">
                <w:pPr/>
              </w:pPrChange>
            </w:pPr>
            <w:ins w:id="77" w:author="Karen" w:date="2021-04-06T16:01:00Z">
              <w:r>
                <w:rPr>
                  <w:rFonts w:ascii="Calibri" w:eastAsia="MS Mincho" w:hAnsi="Calibri"/>
                  <w:color w:val="000000" w:themeColor="text1"/>
                </w:rPr>
                <w:t>A s</w:t>
              </w:r>
            </w:ins>
            <w:ins w:id="78" w:author="Karen" w:date="2021-04-06T16:00:00Z">
              <w:r w:rsidRPr="008804BD">
                <w:rPr>
                  <w:rFonts w:ascii="Calibri" w:eastAsia="MS Mincho" w:hAnsi="Calibri"/>
                  <w:color w:val="000000" w:themeColor="text1"/>
                  <w:rPrChange w:id="79" w:author="Karen" w:date="2021-04-06T16:01:00Z">
                    <w:rPr>
                      <w:rFonts w:eastAsia="MS Mincho"/>
                    </w:rPr>
                  </w:rPrChange>
                </w:rPr>
                <w:t>eleção de arquivos é manual. Não existe repositório específico.</w:t>
              </w:r>
            </w:ins>
            <w:del w:id="80" w:author="Karen" w:date="2021-04-06T16:00:00Z">
              <w:r w:rsidRPr="008804BD" w:rsidDel="008804BD">
                <w:rPr>
                  <w:rFonts w:ascii="Calibri" w:eastAsia="Calibri" w:hAnsi="Calibri" w:cs="Calibri"/>
                  <w:color w:val="000000" w:themeColor="text1"/>
                  <w:sz w:val="22"/>
                  <w:szCs w:val="22"/>
                  <w:rPrChange w:id="81" w:author="Karen" w:date="2021-04-06T16:01:00Z">
                    <w:rPr/>
                  </w:rPrChange>
                </w:rPr>
                <w:delText>Validar a agência do extrato bancário com a agência informada no momento da importação:</w:delText>
              </w:r>
            </w:del>
          </w:p>
          <w:p w14:paraId="356C7B0E" w14:textId="23D51993" w:rsidR="008804BD" w:rsidDel="008804BD" w:rsidRDefault="008804BD" w:rsidP="008804BD">
            <w:pPr>
              <w:rPr>
                <w:del w:id="82" w:author="Karen" w:date="2021-04-06T16:00:00Z"/>
                <w:rFonts w:cstheme="minorBidi"/>
              </w:rPr>
              <w:pPrChange w:id="83" w:author="Karen" w:date="2021-04-06T16:01:00Z">
                <w:pPr>
                  <w:pStyle w:val="PargrafodaLista"/>
                  <w:numPr>
                    <w:numId w:val="1"/>
                  </w:numPr>
                  <w:ind w:hanging="360"/>
                </w:pPr>
              </w:pPrChange>
            </w:pPr>
            <w:del w:id="84" w:author="Karen" w:date="2021-04-06T16:00:00Z">
              <w:r w:rsidRPr="2DAB23A4" w:rsidDel="008804BD">
                <w:delText>Banco do Brasil: célula B2 (não considerar o X ao final)</w:delText>
              </w:r>
            </w:del>
          </w:p>
          <w:p w14:paraId="1FBFFD54" w14:textId="4A920C87" w:rsidR="008804BD" w:rsidDel="008804BD" w:rsidRDefault="008804BD" w:rsidP="008804BD">
            <w:pPr>
              <w:rPr>
                <w:del w:id="85" w:author="Karen" w:date="2021-04-06T16:00:00Z"/>
              </w:rPr>
              <w:pPrChange w:id="86" w:author="Karen" w:date="2021-04-06T16:01:00Z">
                <w:pPr>
                  <w:pStyle w:val="PargrafodaLista"/>
                  <w:numPr>
                    <w:numId w:val="1"/>
                  </w:numPr>
                  <w:ind w:hanging="360"/>
                </w:pPr>
              </w:pPrChange>
            </w:pPr>
            <w:del w:id="87" w:author="Karen" w:date="2021-04-06T16:00:00Z">
              <w:r w:rsidRPr="2DAB23A4" w:rsidDel="008804BD">
                <w:delText>Bradesco: célula A7 (desmesclar e retirar termos “Extrato de: Agencia:”)</w:delText>
              </w:r>
            </w:del>
          </w:p>
          <w:p w14:paraId="35343B1E" w14:textId="33535888" w:rsidR="008804BD" w:rsidDel="008804BD" w:rsidRDefault="008804BD" w:rsidP="008804BD">
            <w:pPr>
              <w:rPr>
                <w:del w:id="88" w:author="Karen" w:date="2021-04-06T16:00:00Z"/>
              </w:rPr>
              <w:pPrChange w:id="89" w:author="Karen" w:date="2021-04-06T16:01:00Z">
                <w:pPr>
                  <w:pStyle w:val="PargrafodaLista"/>
                  <w:numPr>
                    <w:numId w:val="1"/>
                  </w:numPr>
                  <w:ind w:hanging="360"/>
                </w:pPr>
              </w:pPrChange>
            </w:pPr>
            <w:del w:id="90" w:author="Karen" w:date="2021-04-06T16:00:00Z">
              <w:r w:rsidRPr="2DAB23A4" w:rsidDel="008804BD">
                <w:delText>Itaú: célula G5 (caracteres antes da barra /)</w:delText>
              </w:r>
            </w:del>
          </w:p>
          <w:p w14:paraId="1AFA39FB" w14:textId="1F783233" w:rsidR="008804BD" w:rsidRDefault="008804BD" w:rsidP="008804BD">
            <w:pPr>
              <w:pPrChange w:id="91" w:author="Karen" w:date="2021-04-06T16:01:00Z">
                <w:pPr>
                  <w:pStyle w:val="PargrafodaLista"/>
                  <w:numPr>
                    <w:numId w:val="1"/>
                  </w:numPr>
                  <w:ind w:hanging="360"/>
                </w:pPr>
              </w:pPrChange>
            </w:pPr>
            <w:del w:id="92" w:author="Karen" w:date="2021-04-06T16:00:00Z">
              <w:r w:rsidRPr="2DAB23A4" w:rsidDel="008804BD">
                <w:delText>Santander: célula B1</w:delText>
              </w:r>
            </w:del>
          </w:p>
        </w:tc>
      </w:tr>
      <w:tr w:rsidR="008804BD" w14:paraId="3B76C18F" w14:textId="77777777" w:rsidTr="4455F10E">
        <w:trPr>
          <w:trHeight w:val="360"/>
        </w:trPr>
        <w:tc>
          <w:tcPr>
            <w:tcW w:w="1530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B69597A" w14:textId="143A8187" w:rsidR="008804BD" w:rsidRDefault="008804BD" w:rsidP="008804BD">
            <w:pPr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2DAB23A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RN03</w:t>
            </w:r>
          </w:p>
        </w:tc>
        <w:tc>
          <w:tcPr>
            <w:tcW w:w="7980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DD77239" w14:textId="471B340E" w:rsidR="008804BD" w:rsidRPr="008804BD" w:rsidDel="008804BD" w:rsidRDefault="008804BD" w:rsidP="008804BD">
            <w:pPr>
              <w:rPr>
                <w:del w:id="93" w:author="Karen" w:date="2021-04-06T16:00:00Z"/>
                <w:rFonts w:ascii="Calibri" w:eastAsia="Calibri" w:hAnsi="Calibri" w:cs="Calibri"/>
                <w:color w:val="000000" w:themeColor="text1"/>
                <w:sz w:val="22"/>
                <w:szCs w:val="22"/>
                <w:rPrChange w:id="94" w:author="Karen" w:date="2021-04-06T16:00:00Z">
                  <w:rPr>
                    <w:del w:id="95" w:author="Karen" w:date="2021-04-06T16:00:00Z"/>
                  </w:rPr>
                </w:rPrChange>
              </w:rPr>
              <w:pPrChange w:id="96" w:author="Karen" w:date="2021-04-06T16:00:00Z">
                <w:pPr/>
              </w:pPrChange>
            </w:pPr>
            <w:ins w:id="97" w:author="Karen" w:date="2021-04-06T16:00:00Z">
              <w:r w:rsidRPr="2DAB23A4">
                <w:rPr>
                  <w:rFonts w:ascii="Calibri" w:eastAsia="MS Mincho" w:hAnsi="Calibri"/>
                  <w:color w:val="000000" w:themeColor="text1"/>
                </w:rPr>
                <w:t>Se extrato for D-1, atualiza saldo; se for D0, não atualiza.</w:t>
              </w:r>
            </w:ins>
            <w:del w:id="98" w:author="Karen" w:date="2021-04-06T16:00:00Z">
              <w:r w:rsidRPr="008804BD" w:rsidDel="008804BD">
                <w:rPr>
                  <w:rFonts w:ascii="Calibri" w:eastAsia="Calibri" w:hAnsi="Calibri" w:cs="Calibri"/>
                  <w:color w:val="000000" w:themeColor="text1"/>
                  <w:sz w:val="22"/>
                  <w:szCs w:val="22"/>
                  <w:rPrChange w:id="99" w:author="Karen" w:date="2021-04-06T16:00:00Z">
                    <w:rPr/>
                  </w:rPrChange>
                </w:rPr>
                <w:delText>Validar a conta do extrato bancário com a conta informada no momento da importação:</w:delText>
              </w:r>
            </w:del>
          </w:p>
          <w:p w14:paraId="683BCEB3" w14:textId="00CBB73D" w:rsidR="008804BD" w:rsidDel="008804BD" w:rsidRDefault="008804BD" w:rsidP="008804BD">
            <w:pPr>
              <w:rPr>
                <w:del w:id="100" w:author="Karen" w:date="2021-04-06T16:00:00Z"/>
                <w:rFonts w:cstheme="minorBidi"/>
              </w:rPr>
              <w:pPrChange w:id="101" w:author="Karen" w:date="2021-04-06T16:00:00Z">
                <w:pPr>
                  <w:pStyle w:val="PargrafodaLista"/>
                  <w:numPr>
                    <w:numId w:val="1"/>
                  </w:numPr>
                  <w:ind w:hanging="360"/>
                </w:pPr>
              </w:pPrChange>
            </w:pPr>
            <w:del w:id="102" w:author="Karen" w:date="2021-04-06T16:00:00Z">
              <w:r w:rsidRPr="2DAB23A4" w:rsidDel="008804BD">
                <w:delText xml:space="preserve">Banco do Brasil: célula D2 </w:delText>
              </w:r>
            </w:del>
          </w:p>
          <w:p w14:paraId="70C3D125" w14:textId="3B5B144C" w:rsidR="008804BD" w:rsidDel="008804BD" w:rsidRDefault="008804BD" w:rsidP="008804BD">
            <w:pPr>
              <w:rPr>
                <w:del w:id="103" w:author="Karen" w:date="2021-04-06T16:00:00Z"/>
              </w:rPr>
              <w:pPrChange w:id="104" w:author="Karen" w:date="2021-04-06T16:00:00Z">
                <w:pPr>
                  <w:pStyle w:val="PargrafodaLista"/>
                  <w:numPr>
                    <w:numId w:val="1"/>
                  </w:numPr>
                  <w:ind w:hanging="360"/>
                </w:pPr>
              </w:pPrChange>
            </w:pPr>
            <w:del w:id="105" w:author="Karen" w:date="2021-04-06T16:00:00Z">
              <w:r w:rsidRPr="2DAB23A4" w:rsidDel="008804BD">
                <w:delText>Bradesco: célula A7 (desmesclar e retirar termos “Extrato de: Agencia: &lt;999&gt; Conta:”) onde &lt;999&gt; é o número da agência</w:delText>
              </w:r>
            </w:del>
          </w:p>
          <w:p w14:paraId="3FBDAAFA" w14:textId="349A4F79" w:rsidR="008804BD" w:rsidDel="008804BD" w:rsidRDefault="008804BD" w:rsidP="008804BD">
            <w:pPr>
              <w:rPr>
                <w:del w:id="106" w:author="Karen" w:date="2021-04-06T16:00:00Z"/>
              </w:rPr>
              <w:pPrChange w:id="107" w:author="Karen" w:date="2021-04-06T16:00:00Z">
                <w:pPr>
                  <w:pStyle w:val="PargrafodaLista"/>
                  <w:numPr>
                    <w:numId w:val="1"/>
                  </w:numPr>
                  <w:ind w:hanging="360"/>
                </w:pPr>
              </w:pPrChange>
            </w:pPr>
            <w:del w:id="108" w:author="Karen" w:date="2021-04-06T16:00:00Z">
              <w:r w:rsidRPr="2DAB23A4" w:rsidDel="008804BD">
                <w:delText>Itaú: célula G5 (caracteres depois da barra /)</w:delText>
              </w:r>
            </w:del>
          </w:p>
          <w:p w14:paraId="55D9F403" w14:textId="2590C7A0" w:rsidR="008804BD" w:rsidRDefault="008804BD" w:rsidP="008804BD">
            <w:pPr>
              <w:pPrChange w:id="109" w:author="Karen" w:date="2021-04-06T16:00:00Z">
                <w:pPr>
                  <w:pStyle w:val="PargrafodaLista"/>
                  <w:numPr>
                    <w:numId w:val="1"/>
                  </w:numPr>
                  <w:ind w:hanging="360"/>
                </w:pPr>
              </w:pPrChange>
            </w:pPr>
            <w:del w:id="110" w:author="Karen" w:date="2021-04-06T16:00:00Z">
              <w:r w:rsidRPr="2DAB23A4" w:rsidDel="008804BD">
                <w:delText>Santander: célula D1</w:delText>
              </w:r>
            </w:del>
          </w:p>
        </w:tc>
      </w:tr>
      <w:tr w:rsidR="008804BD" w14:paraId="09C2EEB2" w14:textId="77777777" w:rsidTr="4455F10E">
        <w:trPr>
          <w:trHeight w:val="360"/>
        </w:trPr>
        <w:tc>
          <w:tcPr>
            <w:tcW w:w="1530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5D92942" w14:textId="411F8FBA" w:rsidR="008804BD" w:rsidRDefault="008804BD" w:rsidP="008804BD">
            <w:pPr>
              <w:jc w:val="center"/>
              <w:rPr>
                <w:rFonts w:ascii="Calibri" w:eastAsia="MS Mincho" w:hAnsi="Calibri"/>
                <w:color w:val="000000" w:themeColor="text1"/>
              </w:rPr>
            </w:pPr>
            <w:r w:rsidRPr="2DAB23A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RN04</w:t>
            </w:r>
          </w:p>
        </w:tc>
        <w:tc>
          <w:tcPr>
            <w:tcW w:w="7980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77B415" w14:textId="79A8E695" w:rsidR="008804BD" w:rsidRDefault="008804BD" w:rsidP="008804BD">
            <w:pPr>
              <w:rPr>
                <w:rFonts w:ascii="Calibri" w:eastAsia="MS Mincho" w:hAnsi="Calibri"/>
                <w:color w:val="000000" w:themeColor="text1"/>
              </w:rPr>
            </w:pPr>
            <w:ins w:id="111" w:author="Karen" w:date="2021-04-06T16:00:00Z">
              <w:r>
                <w:rPr>
                  <w:rFonts w:ascii="Calibri" w:eastAsia="MS Mincho" w:hAnsi="Calibri"/>
                  <w:color w:val="000000" w:themeColor="text1"/>
                </w:rPr>
                <w:t>Ao importar o extrato bancário, se já houver lançamentos para o dia atual, somente os novos lançamentos devem ser importados.</w:t>
              </w:r>
            </w:ins>
            <w:del w:id="112" w:author="Karen" w:date="2021-04-06T16:00:00Z">
              <w:r w:rsidRPr="2DAB23A4" w:rsidDel="008804BD">
                <w:rPr>
                  <w:rFonts w:ascii="Calibri" w:eastAsia="MS Mincho" w:hAnsi="Calibri"/>
                  <w:color w:val="000000" w:themeColor="text1"/>
                </w:rPr>
                <w:delText>Caso o extrato não tenha lançamentos, considerar o saldo do dia anterior.</w:delText>
              </w:r>
            </w:del>
          </w:p>
        </w:tc>
      </w:tr>
      <w:tr w:rsidR="008804BD" w14:paraId="479FF635" w14:textId="77777777" w:rsidTr="4455F10E">
        <w:trPr>
          <w:trHeight w:val="360"/>
        </w:trPr>
        <w:tc>
          <w:tcPr>
            <w:tcW w:w="1530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3D08E08" w14:textId="6E4B4E8A" w:rsidR="008804BD" w:rsidRDefault="008804BD" w:rsidP="008804BD">
            <w:pPr>
              <w:jc w:val="center"/>
              <w:rPr>
                <w:rFonts w:ascii="Calibri" w:eastAsia="MS Mincho" w:hAnsi="Calibri"/>
                <w:color w:val="000000" w:themeColor="text1"/>
              </w:rPr>
            </w:pPr>
            <w:r w:rsidRPr="2DAB23A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RN05</w:t>
            </w:r>
          </w:p>
        </w:tc>
        <w:tc>
          <w:tcPr>
            <w:tcW w:w="7980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BC0FEBE" w14:textId="5FA2D8BD" w:rsidR="008804BD" w:rsidRDefault="008804BD" w:rsidP="008804BD">
            <w:pPr>
              <w:rPr>
                <w:rFonts w:ascii="Calibri" w:eastAsia="MS Mincho" w:hAnsi="Calibri"/>
                <w:color w:val="000000" w:themeColor="text1"/>
              </w:rPr>
            </w:pPr>
            <w:ins w:id="113" w:author="Karen" w:date="2021-04-06T16:00:00Z">
              <w:r>
                <w:rPr>
                  <w:rFonts w:ascii="Calibri" w:eastAsia="MS Mincho" w:hAnsi="Calibri"/>
                  <w:color w:val="000000" w:themeColor="text1"/>
                </w:rPr>
                <w:t>Ao importar o extrato bancário, se já houver saldo para o dia atual, o mesmo não deve ser atualizado.</w:t>
              </w:r>
            </w:ins>
            <w:del w:id="114" w:author="Karen" w:date="2021-04-06T16:00:00Z">
              <w:r w:rsidRPr="2DAB23A4" w:rsidDel="008804BD">
                <w:rPr>
                  <w:rFonts w:ascii="Calibri" w:eastAsia="MS Mincho" w:hAnsi="Calibri"/>
                  <w:color w:val="000000" w:themeColor="text1"/>
                </w:rPr>
                <w:delText>Seleção de arquivos é manual. Não existe repositório específico.</w:delText>
              </w:r>
            </w:del>
          </w:p>
        </w:tc>
      </w:tr>
      <w:tr w:rsidR="008804BD" w14:paraId="7BE6C74E" w14:textId="77777777" w:rsidTr="4455F10E">
        <w:trPr>
          <w:trHeight w:val="360"/>
          <w:ins w:id="115" w:author="Karen Macambira Ferreira" w:date="2021-03-24T17:37:00Z"/>
        </w:trPr>
        <w:tc>
          <w:tcPr>
            <w:tcW w:w="1530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0921EB" w14:textId="02810AE7" w:rsidR="008804BD" w:rsidRPr="2DAB23A4" w:rsidRDefault="008804BD" w:rsidP="008804BD">
            <w:pPr>
              <w:jc w:val="center"/>
              <w:rPr>
                <w:ins w:id="116" w:author="Karen Macambira Ferreira" w:date="2021-03-24T17:37:00Z"/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ins w:id="117" w:author="Karen Macambira Ferreira" w:date="2021-03-24T17:37:00Z">
              <w:r w:rsidRPr="2DAB23A4">
                <w:rPr>
                  <w:rFonts w:ascii="Calibri" w:eastAsia="MS Mincho" w:hAnsi="Calibri"/>
                  <w:color w:val="000000" w:themeColor="text1"/>
                </w:rPr>
                <w:t>RN06</w:t>
              </w:r>
            </w:ins>
          </w:p>
        </w:tc>
        <w:tc>
          <w:tcPr>
            <w:tcW w:w="7980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0670991" w14:textId="27D3B3A3" w:rsidR="008804BD" w:rsidRPr="2DAB23A4" w:rsidRDefault="008804BD" w:rsidP="008804BD">
            <w:pPr>
              <w:rPr>
                <w:ins w:id="118" w:author="Karen Macambira Ferreira" w:date="2021-03-24T17:37:00Z"/>
                <w:rFonts w:ascii="Calibri" w:eastAsia="MS Mincho" w:hAnsi="Calibri"/>
                <w:color w:val="000000" w:themeColor="text1"/>
              </w:rPr>
            </w:pPr>
            <w:ins w:id="119" w:author="Karen" w:date="2021-04-06T16:00:00Z">
              <w:r w:rsidRPr="4455F10E">
                <w:rPr>
                  <w:rFonts w:ascii="Calibri" w:eastAsia="MS Mincho" w:hAnsi="Calibri"/>
                  <w:color w:val="000000" w:themeColor="text1"/>
                </w:rPr>
                <w:t>Ao importar um extrato, os lançamentos e o saldo atual d</w:t>
              </w:r>
              <w:r>
                <w:rPr>
                  <w:rFonts w:ascii="Calibri" w:eastAsia="MS Mincho" w:hAnsi="Calibri"/>
                  <w:color w:val="000000" w:themeColor="text1"/>
                </w:rPr>
                <w:t>evem ser exibidos para confirmaç</w:t>
              </w:r>
            </w:ins>
            <w:ins w:id="120" w:author="Karen" w:date="2021-04-06T16:02:00Z">
              <w:r>
                <w:rPr>
                  <w:rFonts w:ascii="Calibri" w:eastAsia="MS Mincho" w:hAnsi="Calibri"/>
                  <w:color w:val="000000" w:themeColor="text1"/>
                </w:rPr>
                <w:t>ão</w:t>
              </w:r>
            </w:ins>
            <w:ins w:id="121" w:author="Karen" w:date="2021-04-06T16:00:00Z">
              <w:r w:rsidRPr="4455F10E">
                <w:rPr>
                  <w:rFonts w:ascii="Calibri" w:eastAsia="MS Mincho" w:hAnsi="Calibri"/>
                  <w:color w:val="000000" w:themeColor="text1"/>
                </w:rPr>
                <w:t xml:space="preserve"> </w:t>
              </w:r>
            </w:ins>
            <w:ins w:id="122" w:author="Karen" w:date="2021-04-06T16:02:00Z">
              <w:r>
                <w:rPr>
                  <w:rFonts w:ascii="Calibri" w:eastAsia="MS Mincho" w:hAnsi="Calibri"/>
                  <w:color w:val="000000" w:themeColor="text1"/>
                </w:rPr>
                <w:t>d</w:t>
              </w:r>
            </w:ins>
            <w:ins w:id="123" w:author="Karen" w:date="2021-04-06T16:00:00Z">
              <w:r w:rsidRPr="4455F10E">
                <w:rPr>
                  <w:rFonts w:ascii="Calibri" w:eastAsia="MS Mincho" w:hAnsi="Calibri"/>
                  <w:color w:val="000000" w:themeColor="text1"/>
                </w:rPr>
                <w:t>a importação.</w:t>
              </w:r>
            </w:ins>
            <w:ins w:id="124" w:author="Karen Macambira Ferreira" w:date="2021-03-24T17:37:00Z">
              <w:del w:id="125" w:author="Karen" w:date="2021-04-06T16:00:00Z">
                <w:r w:rsidRPr="2DAB23A4" w:rsidDel="008804BD">
                  <w:rPr>
                    <w:rFonts w:ascii="Calibri" w:eastAsia="MS Mincho" w:hAnsi="Calibri"/>
                    <w:color w:val="000000" w:themeColor="text1"/>
                  </w:rPr>
                  <w:delText>Se extrato for D-1, atualiza saldo; se for D0, não atualiza.</w:delText>
                </w:r>
              </w:del>
            </w:ins>
          </w:p>
        </w:tc>
      </w:tr>
      <w:tr w:rsidR="008804BD" w14:paraId="17C640DD" w14:textId="77777777" w:rsidTr="4455F10E">
        <w:trPr>
          <w:trHeight w:val="360"/>
          <w:ins w:id="126" w:author="Karen Macambira Ferreira" w:date="2021-03-24T17:40:00Z"/>
        </w:trPr>
        <w:tc>
          <w:tcPr>
            <w:tcW w:w="1530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CFA4325" w14:textId="0C67BE89" w:rsidR="008804BD" w:rsidRDefault="008804BD" w:rsidP="008804BD">
            <w:pPr>
              <w:jc w:val="center"/>
              <w:rPr>
                <w:ins w:id="127" w:author="Karen Macambira Ferreira" w:date="2021-03-24T17:40:00Z"/>
                <w:rFonts w:ascii="Calibri" w:eastAsia="MS Mincho" w:hAnsi="Calibri"/>
                <w:color w:val="000000" w:themeColor="text1"/>
              </w:rPr>
            </w:pPr>
            <w:ins w:id="128" w:author="Karen Macambira Ferreira" w:date="2021-03-24T17:41:00Z">
              <w:r w:rsidRPr="2DAB23A4">
                <w:rPr>
                  <w:rFonts w:ascii="Calibri" w:eastAsia="MS Mincho" w:hAnsi="Calibri"/>
                  <w:color w:val="000000" w:themeColor="text1"/>
                </w:rPr>
                <w:t>RN0</w:t>
              </w:r>
              <w:r>
                <w:rPr>
                  <w:rFonts w:ascii="Calibri" w:eastAsia="MS Mincho" w:hAnsi="Calibri"/>
                  <w:color w:val="000000" w:themeColor="text1"/>
                </w:rPr>
                <w:t>7</w:t>
              </w:r>
            </w:ins>
          </w:p>
        </w:tc>
        <w:tc>
          <w:tcPr>
            <w:tcW w:w="7980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7EE9B3C" w14:textId="1109F07B" w:rsidR="008804BD" w:rsidRDefault="008804BD" w:rsidP="008804BD">
            <w:pPr>
              <w:rPr>
                <w:ins w:id="129" w:author="Karen Macambira Ferreira" w:date="2021-03-24T17:40:00Z"/>
                <w:rFonts w:ascii="Calibri" w:eastAsia="MS Mincho" w:hAnsi="Calibri"/>
                <w:color w:val="000000" w:themeColor="text1"/>
              </w:rPr>
            </w:pPr>
            <w:ins w:id="130" w:author="Karen" w:date="2021-04-06T16:00:00Z">
              <w:r w:rsidRPr="4455F10E">
                <w:rPr>
                  <w:rFonts w:ascii="Calibri" w:eastAsia="MS Mincho" w:hAnsi="Calibri"/>
                  <w:color w:val="000000" w:themeColor="text1"/>
                </w:rPr>
                <w:t>O extrato poderá ser excluído, caso tenha sido importado por engano.</w:t>
              </w:r>
            </w:ins>
            <w:ins w:id="131" w:author="Karen Macambira Ferreira" w:date="2021-03-24T17:57:00Z">
              <w:del w:id="132" w:author="Karen" w:date="2021-04-06T16:00:00Z">
                <w:r w:rsidDel="008804BD">
                  <w:rPr>
                    <w:rFonts w:ascii="Calibri" w:eastAsia="MS Mincho" w:hAnsi="Calibri"/>
                    <w:color w:val="000000" w:themeColor="text1"/>
                  </w:rPr>
                  <w:delText>Ao importar o extrato bancário, se já houver lançamentos para o dia atual, somente os novos lançamentos deve</w:delText>
                </w:r>
              </w:del>
            </w:ins>
            <w:ins w:id="133" w:author="Karen Macambira Ferreira" w:date="2021-03-24T17:58:00Z">
              <w:del w:id="134" w:author="Karen" w:date="2021-04-06T16:00:00Z">
                <w:r w:rsidDel="008804BD">
                  <w:rPr>
                    <w:rFonts w:ascii="Calibri" w:eastAsia="MS Mincho" w:hAnsi="Calibri"/>
                    <w:color w:val="000000" w:themeColor="text1"/>
                  </w:rPr>
                  <w:delText>m</w:delText>
                </w:r>
              </w:del>
            </w:ins>
            <w:ins w:id="135" w:author="Karen Macambira Ferreira" w:date="2021-03-24T17:57:00Z">
              <w:del w:id="136" w:author="Karen" w:date="2021-04-06T16:00:00Z">
                <w:r w:rsidDel="008804BD">
                  <w:rPr>
                    <w:rFonts w:ascii="Calibri" w:eastAsia="MS Mincho" w:hAnsi="Calibri"/>
                    <w:color w:val="000000" w:themeColor="text1"/>
                  </w:rPr>
                  <w:delText xml:space="preserve"> ser </w:delText>
                </w:r>
              </w:del>
            </w:ins>
            <w:ins w:id="137" w:author="Karen Macambira Ferreira" w:date="2021-03-24T17:58:00Z">
              <w:del w:id="138" w:author="Karen" w:date="2021-04-06T16:00:00Z">
                <w:r w:rsidDel="008804BD">
                  <w:rPr>
                    <w:rFonts w:ascii="Calibri" w:eastAsia="MS Mincho" w:hAnsi="Calibri"/>
                    <w:color w:val="000000" w:themeColor="text1"/>
                  </w:rPr>
                  <w:delText>importados</w:delText>
                </w:r>
              </w:del>
            </w:ins>
            <w:ins w:id="139" w:author="Karen Macambira Ferreira" w:date="2021-03-24T17:57:00Z">
              <w:del w:id="140" w:author="Karen" w:date="2021-04-06T16:00:00Z">
                <w:r w:rsidDel="008804BD">
                  <w:rPr>
                    <w:rFonts w:ascii="Calibri" w:eastAsia="MS Mincho" w:hAnsi="Calibri"/>
                    <w:color w:val="000000" w:themeColor="text1"/>
                  </w:rPr>
                  <w:delText>.</w:delText>
                </w:r>
              </w:del>
            </w:ins>
          </w:p>
        </w:tc>
      </w:tr>
      <w:tr w:rsidR="008804BD" w:rsidDel="008804BD" w14:paraId="0D8D7D6C" w14:textId="0DA3E0D1" w:rsidTr="4455F10E">
        <w:trPr>
          <w:trHeight w:val="360"/>
          <w:ins w:id="141" w:author="Carrao Renata" w:date="2021-03-24T20:31:00Z"/>
          <w:del w:id="142" w:author="Karen" w:date="2021-04-06T16:03:00Z"/>
        </w:trPr>
        <w:tc>
          <w:tcPr>
            <w:tcW w:w="1530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548841B" w14:textId="270640E8" w:rsidR="008804BD" w:rsidDel="008804BD" w:rsidRDefault="008804BD" w:rsidP="008804BD">
            <w:pPr>
              <w:jc w:val="center"/>
              <w:rPr>
                <w:del w:id="143" w:author="Karen" w:date="2021-04-06T16:03:00Z"/>
                <w:rFonts w:ascii="Calibri" w:eastAsia="MS Mincho" w:hAnsi="Calibri"/>
                <w:color w:val="000000" w:themeColor="text1"/>
              </w:rPr>
            </w:pPr>
            <w:ins w:id="144" w:author="Karen Macambira Ferreira" w:date="2021-03-24T17:37:00Z">
              <w:del w:id="145" w:author="Karen" w:date="2021-04-06T16:03:00Z">
                <w:r w:rsidRPr="2DAB23A4" w:rsidDel="008804BD">
                  <w:rPr>
                    <w:rFonts w:ascii="Calibri" w:eastAsia="MS Mincho" w:hAnsi="Calibri"/>
                    <w:color w:val="000000" w:themeColor="text1"/>
                  </w:rPr>
                  <w:delText>RN0</w:delText>
                </w:r>
              </w:del>
            </w:ins>
            <w:ins w:id="146" w:author="Karen Macambira Ferreira" w:date="2021-03-24T17:41:00Z">
              <w:del w:id="147" w:author="Karen" w:date="2021-04-06T16:03:00Z">
                <w:r w:rsidDel="008804BD">
                  <w:rPr>
                    <w:rFonts w:ascii="Calibri" w:eastAsia="MS Mincho" w:hAnsi="Calibri"/>
                    <w:color w:val="000000" w:themeColor="text1"/>
                  </w:rPr>
                  <w:delText>8</w:delText>
                </w:r>
              </w:del>
            </w:ins>
            <w:ins w:id="148" w:author="Carrao Renata" w:date="2021-03-24T20:31:00Z">
              <w:del w:id="149" w:author="Karen" w:date="2021-04-06T16:03:00Z">
                <w:r w:rsidRPr="2DAB23A4" w:rsidDel="008804BD">
                  <w:rPr>
                    <w:rFonts w:ascii="Calibri" w:eastAsia="MS Mincho" w:hAnsi="Calibri"/>
                    <w:color w:val="000000" w:themeColor="text1"/>
                  </w:rPr>
                  <w:delText>RN06</w:delText>
                </w:r>
              </w:del>
            </w:ins>
          </w:p>
        </w:tc>
        <w:tc>
          <w:tcPr>
            <w:tcW w:w="7980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3AE426F" w14:textId="35F4DBE0" w:rsidR="008804BD" w:rsidDel="008804BD" w:rsidRDefault="008804BD" w:rsidP="008804BD">
            <w:pPr>
              <w:rPr>
                <w:del w:id="150" w:author="Karen" w:date="2021-04-06T16:03:00Z"/>
                <w:rFonts w:ascii="Calibri" w:eastAsia="MS Mincho" w:hAnsi="Calibri"/>
                <w:color w:val="000000" w:themeColor="text1"/>
              </w:rPr>
            </w:pPr>
            <w:ins w:id="151" w:author="Karen Macambira Ferreira" w:date="2021-03-24T17:37:00Z">
              <w:del w:id="152" w:author="Karen" w:date="2021-04-06T16:00:00Z">
                <w:r w:rsidDel="008804BD">
                  <w:rPr>
                    <w:rFonts w:ascii="Calibri" w:eastAsia="MS Mincho" w:hAnsi="Calibri"/>
                    <w:color w:val="000000" w:themeColor="text1"/>
                  </w:rPr>
                  <w:delText>Ao importar o extrato banc</w:delText>
                </w:r>
              </w:del>
            </w:ins>
            <w:ins w:id="153" w:author="Karen Macambira Ferreira" w:date="2021-03-24T17:38:00Z">
              <w:del w:id="154" w:author="Karen" w:date="2021-04-06T16:00:00Z">
                <w:r w:rsidDel="008804BD">
                  <w:rPr>
                    <w:rFonts w:ascii="Calibri" w:eastAsia="MS Mincho" w:hAnsi="Calibri"/>
                    <w:color w:val="000000" w:themeColor="text1"/>
                  </w:rPr>
                  <w:delText>ário, se já houver saldo para o dia atual, o mesmo não deve ser atualizado.</w:delText>
                </w:r>
              </w:del>
            </w:ins>
            <w:ins w:id="155" w:author="Carrao Renata" w:date="2021-03-24T20:31:00Z">
              <w:del w:id="156" w:author="Karen" w:date="2021-04-06T16:00:00Z">
                <w:r w:rsidRPr="2DAB23A4" w:rsidDel="008804BD">
                  <w:rPr>
                    <w:rFonts w:ascii="Calibri" w:eastAsia="MS Mincho" w:hAnsi="Calibri"/>
                    <w:color w:val="000000" w:themeColor="text1"/>
                  </w:rPr>
                  <w:delText>Se extrato for D</w:delText>
                </w:r>
              </w:del>
            </w:ins>
            <w:ins w:id="157" w:author="Carrao Renata" w:date="2021-03-24T20:32:00Z">
              <w:del w:id="158" w:author="Karen" w:date="2021-04-06T16:00:00Z">
                <w:r w:rsidRPr="2DAB23A4" w:rsidDel="008804BD">
                  <w:rPr>
                    <w:rFonts w:ascii="Calibri" w:eastAsia="MS Mincho" w:hAnsi="Calibri"/>
                    <w:color w:val="000000" w:themeColor="text1"/>
                  </w:rPr>
                  <w:delText>-1</w:delText>
                </w:r>
              </w:del>
            </w:ins>
            <w:ins w:id="159" w:author="Carrao Renata" w:date="2021-03-24T20:31:00Z">
              <w:del w:id="160" w:author="Karen" w:date="2021-04-06T16:00:00Z">
                <w:r w:rsidRPr="2DAB23A4" w:rsidDel="008804BD">
                  <w:rPr>
                    <w:rFonts w:ascii="Calibri" w:eastAsia="MS Mincho" w:hAnsi="Calibri"/>
                    <w:color w:val="000000" w:themeColor="text1"/>
                  </w:rPr>
                  <w:delText>, atualiza saldo; se for D</w:delText>
                </w:r>
              </w:del>
            </w:ins>
            <w:ins w:id="161" w:author="Carrao Renata" w:date="2021-03-24T20:32:00Z">
              <w:del w:id="162" w:author="Karen" w:date="2021-04-06T16:00:00Z">
                <w:r w:rsidRPr="2DAB23A4" w:rsidDel="008804BD">
                  <w:rPr>
                    <w:rFonts w:ascii="Calibri" w:eastAsia="MS Mincho" w:hAnsi="Calibri"/>
                    <w:color w:val="000000" w:themeColor="text1"/>
                  </w:rPr>
                  <w:delText>0, não atualiza.</w:delText>
                </w:r>
              </w:del>
            </w:ins>
          </w:p>
        </w:tc>
      </w:tr>
      <w:tr w:rsidR="008804BD" w:rsidDel="008804BD" w14:paraId="69D89323" w14:textId="12E264A4" w:rsidTr="4455F10E">
        <w:trPr>
          <w:trHeight w:val="360"/>
          <w:ins w:id="163" w:author="Karen Macambira Ferreira" w:date="2021-04-06T12:12:00Z"/>
          <w:del w:id="164" w:author="Karen" w:date="2021-04-06T16:03:00Z"/>
        </w:trPr>
        <w:tc>
          <w:tcPr>
            <w:tcW w:w="1530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13A4760" w14:textId="2722E1F0" w:rsidR="008804BD" w:rsidDel="008804BD" w:rsidRDefault="008804BD" w:rsidP="008804BD">
            <w:pPr>
              <w:jc w:val="center"/>
              <w:rPr>
                <w:del w:id="165" w:author="Karen" w:date="2021-04-06T16:03:00Z"/>
                <w:rFonts w:ascii="Calibri" w:eastAsia="MS Mincho" w:hAnsi="Calibri"/>
                <w:color w:val="000000" w:themeColor="text1"/>
              </w:rPr>
            </w:pPr>
            <w:ins w:id="166" w:author="Karen Macambira Ferreira" w:date="2021-04-06T12:12:00Z">
              <w:del w:id="167" w:author="Karen" w:date="2021-04-06T16:03:00Z">
                <w:r w:rsidRPr="4455F10E" w:rsidDel="008804BD">
                  <w:rPr>
                    <w:rFonts w:ascii="Calibri" w:eastAsia="MS Mincho" w:hAnsi="Calibri"/>
                    <w:color w:val="000000" w:themeColor="text1"/>
                  </w:rPr>
                  <w:delText>RN</w:delText>
                </w:r>
              </w:del>
            </w:ins>
            <w:ins w:id="168" w:author="Karen Macambira Ferreira" w:date="2021-04-06T12:13:00Z">
              <w:del w:id="169" w:author="Karen" w:date="2021-04-06T16:03:00Z">
                <w:r w:rsidRPr="4455F10E" w:rsidDel="008804BD">
                  <w:rPr>
                    <w:rFonts w:ascii="Calibri" w:eastAsia="MS Mincho" w:hAnsi="Calibri"/>
                    <w:color w:val="000000" w:themeColor="text1"/>
                  </w:rPr>
                  <w:delText>09</w:delText>
                </w:r>
              </w:del>
            </w:ins>
          </w:p>
        </w:tc>
        <w:tc>
          <w:tcPr>
            <w:tcW w:w="7980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BAD4456" w14:textId="00428484" w:rsidR="008804BD" w:rsidDel="008804BD" w:rsidRDefault="008804BD" w:rsidP="008804BD">
            <w:pPr>
              <w:rPr>
                <w:del w:id="170" w:author="Karen" w:date="2021-04-06T16:03:00Z"/>
                <w:rFonts w:ascii="Calibri" w:eastAsia="MS Mincho" w:hAnsi="Calibri"/>
                <w:color w:val="000000" w:themeColor="text1"/>
              </w:rPr>
            </w:pPr>
            <w:ins w:id="171" w:author="Karen Macambira Ferreira" w:date="2021-04-06T12:13:00Z">
              <w:del w:id="172" w:author="Karen" w:date="2021-04-06T16:00:00Z">
                <w:r w:rsidRPr="4455F10E" w:rsidDel="008804BD">
                  <w:rPr>
                    <w:rFonts w:ascii="Calibri" w:eastAsia="MS Mincho" w:hAnsi="Calibri"/>
                    <w:color w:val="000000" w:themeColor="text1"/>
                  </w:rPr>
                  <w:delText>Ao importar um extrato, os lançamentos e o saldo atual devem ser exibidos para confirmar a importação.</w:delText>
                </w:r>
              </w:del>
            </w:ins>
          </w:p>
        </w:tc>
      </w:tr>
      <w:tr w:rsidR="008804BD" w:rsidDel="008804BD" w14:paraId="0875704E" w14:textId="798B34E6" w:rsidTr="4455F10E">
        <w:trPr>
          <w:trHeight w:val="360"/>
          <w:ins w:id="173" w:author="Karen Macambira Ferreira" w:date="2021-04-06T12:14:00Z"/>
          <w:del w:id="174" w:author="Karen" w:date="2021-04-06T16:03:00Z"/>
        </w:trPr>
        <w:tc>
          <w:tcPr>
            <w:tcW w:w="1530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FD57D5F" w14:textId="1758BE5B" w:rsidR="008804BD" w:rsidDel="008804BD" w:rsidRDefault="008804BD" w:rsidP="008804BD">
            <w:pPr>
              <w:jc w:val="center"/>
              <w:rPr>
                <w:del w:id="175" w:author="Karen" w:date="2021-04-06T16:03:00Z"/>
                <w:rFonts w:ascii="Calibri" w:eastAsia="MS Mincho" w:hAnsi="Calibri"/>
                <w:color w:val="000000" w:themeColor="text1"/>
              </w:rPr>
            </w:pPr>
            <w:ins w:id="176" w:author="Karen Macambira Ferreira" w:date="2021-04-06T12:14:00Z">
              <w:del w:id="177" w:author="Karen" w:date="2021-04-06T16:03:00Z">
                <w:r w:rsidRPr="4455F10E" w:rsidDel="008804BD">
                  <w:rPr>
                    <w:rFonts w:ascii="Calibri" w:eastAsia="MS Mincho" w:hAnsi="Calibri"/>
                    <w:color w:val="000000" w:themeColor="text1"/>
                  </w:rPr>
                  <w:delText>RN10</w:delText>
                </w:r>
              </w:del>
            </w:ins>
          </w:p>
        </w:tc>
        <w:tc>
          <w:tcPr>
            <w:tcW w:w="7980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2ACACC9" w14:textId="428B6AC1" w:rsidR="008804BD" w:rsidDel="008804BD" w:rsidRDefault="008804BD" w:rsidP="008804BD">
            <w:pPr>
              <w:rPr>
                <w:del w:id="178" w:author="Karen" w:date="2021-04-06T16:03:00Z"/>
                <w:rFonts w:ascii="Calibri" w:eastAsia="MS Mincho" w:hAnsi="Calibri"/>
                <w:color w:val="000000" w:themeColor="text1"/>
              </w:rPr>
            </w:pPr>
            <w:ins w:id="179" w:author="Karen Macambira Ferreira" w:date="2021-04-06T12:14:00Z">
              <w:del w:id="180" w:author="Karen" w:date="2021-04-06T16:00:00Z">
                <w:r w:rsidRPr="4455F10E" w:rsidDel="008804BD">
                  <w:rPr>
                    <w:rFonts w:ascii="Calibri" w:eastAsia="MS Mincho" w:hAnsi="Calibri"/>
                    <w:color w:val="000000" w:themeColor="text1"/>
                  </w:rPr>
                  <w:delText>O extrato poderá ser excluído, caso tenha sido importado por engano.</w:delText>
                </w:r>
              </w:del>
            </w:ins>
          </w:p>
        </w:tc>
      </w:tr>
    </w:tbl>
    <w:p w14:paraId="1BADC9ED" w14:textId="7D9C277C" w:rsidR="2DAB23A4" w:rsidRDefault="2DAB23A4"/>
    <w:p w14:paraId="433B1982" w14:textId="670B950B" w:rsidR="2DAB23A4" w:rsidRDefault="2DAB23A4" w:rsidP="2DAB23A4">
      <w:pPr>
        <w:rPr>
          <w:rFonts w:ascii="Calibri" w:eastAsia="MS Mincho" w:hAnsi="Calibri"/>
        </w:rPr>
      </w:pPr>
    </w:p>
    <w:p w14:paraId="52E2CB93" w14:textId="77777777" w:rsidR="003534FD" w:rsidRDefault="003534FD" w:rsidP="003534FD">
      <w:pPr>
        <w:pStyle w:val="Ttulo2"/>
        <w:numPr>
          <w:ilvl w:val="0"/>
          <w:numId w:val="11"/>
        </w:numPr>
      </w:pPr>
      <w:bookmarkStart w:id="181" w:name="_Mensagens"/>
      <w:bookmarkStart w:id="182" w:name="_Toc66279344"/>
      <w:bookmarkEnd w:id="181"/>
      <w:r>
        <w:t>Mensagens</w:t>
      </w:r>
      <w:bookmarkEnd w:id="182"/>
    </w:p>
    <w:p w14:paraId="722B00AE" w14:textId="77777777" w:rsidR="003534FD" w:rsidRDefault="003534FD" w:rsidP="003534FD"/>
    <w:p w14:paraId="42C6D796" w14:textId="77777777" w:rsidR="003534FD" w:rsidRDefault="003534FD" w:rsidP="003534FD"/>
    <w:tbl>
      <w:tblPr>
        <w:tblW w:w="10327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7869"/>
        <w:gridCol w:w="1511"/>
      </w:tblGrid>
      <w:tr w:rsidR="003534FD" w14:paraId="7FE1DC2F" w14:textId="77777777" w:rsidTr="4455F10E">
        <w:trPr>
          <w:trHeight w:val="280"/>
          <w:jc w:val="center"/>
        </w:trPr>
        <w:tc>
          <w:tcPr>
            <w:tcW w:w="947" w:type="dxa"/>
            <w:shd w:val="clear" w:color="auto" w:fill="C0C0C0"/>
          </w:tcPr>
          <w:p w14:paraId="5F2C26F8" w14:textId="77777777" w:rsidR="003534FD" w:rsidRDefault="003534FD" w:rsidP="00986F29">
            <w:pPr>
              <w:jc w:val="center"/>
            </w:pPr>
            <w:r>
              <w:rPr>
                <w:b/>
              </w:rPr>
              <w:t>MS</w:t>
            </w:r>
          </w:p>
        </w:tc>
        <w:tc>
          <w:tcPr>
            <w:tcW w:w="7869" w:type="dxa"/>
            <w:shd w:val="clear" w:color="auto" w:fill="C0C0C0"/>
          </w:tcPr>
          <w:p w14:paraId="13F5F3D9" w14:textId="77777777" w:rsidR="003534FD" w:rsidRDefault="003534FD" w:rsidP="00986F29">
            <w:pPr>
              <w:jc w:val="center"/>
            </w:pPr>
            <w:r>
              <w:rPr>
                <w:b/>
              </w:rPr>
              <w:t>Descrição</w:t>
            </w:r>
          </w:p>
        </w:tc>
        <w:tc>
          <w:tcPr>
            <w:tcW w:w="1511" w:type="dxa"/>
            <w:shd w:val="clear" w:color="auto" w:fill="C0C0C0"/>
          </w:tcPr>
          <w:p w14:paraId="4A008FDD" w14:textId="77777777" w:rsidR="003534FD" w:rsidRDefault="003534FD" w:rsidP="00986F2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</w:tr>
      <w:tr w:rsidR="003534FD" w14:paraId="03B9041E" w14:textId="77777777" w:rsidTr="4455F10E">
        <w:trPr>
          <w:trHeight w:val="360"/>
          <w:jc w:val="center"/>
        </w:trPr>
        <w:tc>
          <w:tcPr>
            <w:tcW w:w="947" w:type="dxa"/>
            <w:vAlign w:val="center"/>
          </w:tcPr>
          <w:p w14:paraId="53592A8F" w14:textId="77777777" w:rsidR="003534FD" w:rsidRPr="00C81B9B" w:rsidRDefault="003534FD" w:rsidP="00986F29">
            <w:pPr>
              <w:jc w:val="center"/>
            </w:pPr>
            <w:bookmarkStart w:id="183" w:name="MS02"/>
            <w:r w:rsidRPr="00C81B9B">
              <w:t>MS0</w:t>
            </w:r>
            <w:bookmarkEnd w:id="183"/>
            <w:r>
              <w:t>1</w:t>
            </w:r>
          </w:p>
        </w:tc>
        <w:tc>
          <w:tcPr>
            <w:tcW w:w="7869" w:type="dxa"/>
            <w:vAlign w:val="center"/>
          </w:tcPr>
          <w:p w14:paraId="62EB33CE" w14:textId="43FD1EAA" w:rsidR="003534FD" w:rsidRPr="008F5FD3" w:rsidRDefault="095462FE" w:rsidP="2805A372">
            <w:pPr>
              <w:jc w:val="center"/>
            </w:pPr>
            <w:del w:id="184" w:author="Karen" w:date="2021-04-06T16:05:00Z">
              <w:r w:rsidDel="008804BD">
                <w:delText>Você tem certeza que deseja</w:delText>
              </w:r>
            </w:del>
            <w:ins w:id="185" w:author="Karen" w:date="2021-04-06T16:05:00Z">
              <w:r w:rsidR="008804BD">
                <w:t>Deseja</w:t>
              </w:r>
            </w:ins>
            <w:r>
              <w:t xml:space="preserve"> imp</w:t>
            </w:r>
            <w:r w:rsidRPr="2DAB23A4">
              <w:t>ortar o extrato do banco &lt;NOME</w:t>
            </w:r>
            <w:r w:rsidR="2A4F1BAE" w:rsidRPr="2DAB23A4">
              <w:t xml:space="preserve"> - </w:t>
            </w:r>
            <w:r w:rsidRPr="2DAB23A4">
              <w:t>AGENCIA</w:t>
            </w:r>
            <w:r w:rsidR="258487ED" w:rsidRPr="2DAB23A4">
              <w:t xml:space="preserve"> - </w:t>
            </w:r>
            <w:r w:rsidRPr="2DAB23A4">
              <w:t>CONTA&gt;</w:t>
            </w:r>
            <w:r w:rsidR="36C0334C" w:rsidRPr="2DAB23A4">
              <w:t>*</w:t>
            </w:r>
            <w:r w:rsidRPr="2DAB23A4">
              <w:t>?</w:t>
            </w:r>
          </w:p>
        </w:tc>
        <w:tc>
          <w:tcPr>
            <w:tcW w:w="1511" w:type="dxa"/>
          </w:tcPr>
          <w:p w14:paraId="13E0D661" w14:textId="40F69050" w:rsidR="003534FD" w:rsidRPr="00C81B9B" w:rsidDel="008804BD" w:rsidRDefault="43DEA5B0" w:rsidP="2805A372">
            <w:pPr>
              <w:jc w:val="center"/>
              <w:rPr>
                <w:del w:id="186" w:author="Karen" w:date="2021-04-06T16:06:00Z"/>
                <w:rFonts w:ascii="Calibri" w:hAnsi="Calibri"/>
              </w:rPr>
            </w:pPr>
            <w:proofErr w:type="spellStart"/>
            <w:r>
              <w:t>Confirm</w:t>
            </w:r>
            <w:proofErr w:type="spellEnd"/>
          </w:p>
          <w:p w14:paraId="57A970E5" w14:textId="5379306B" w:rsidR="003534FD" w:rsidRPr="00C81B9B" w:rsidRDefault="003534FD" w:rsidP="008804BD">
            <w:pPr>
              <w:jc w:val="center"/>
              <w:rPr>
                <w:rFonts w:ascii="Calibri" w:eastAsia="MS Mincho" w:hAnsi="Calibri"/>
              </w:rPr>
              <w:pPrChange w:id="187" w:author="Karen" w:date="2021-04-06T16:06:00Z">
                <w:pPr>
                  <w:jc w:val="center"/>
                </w:pPr>
              </w:pPrChange>
            </w:pPr>
          </w:p>
        </w:tc>
      </w:tr>
      <w:tr w:rsidR="2805A372" w14:paraId="331F46B7" w14:textId="77777777" w:rsidTr="4455F10E">
        <w:trPr>
          <w:trHeight w:val="360"/>
          <w:jc w:val="center"/>
        </w:trPr>
        <w:tc>
          <w:tcPr>
            <w:tcW w:w="947" w:type="dxa"/>
            <w:vAlign w:val="center"/>
          </w:tcPr>
          <w:p w14:paraId="3B153630" w14:textId="629D17A0" w:rsidR="43DEA5B0" w:rsidRDefault="43DEA5B0" w:rsidP="2805A372">
            <w:pPr>
              <w:jc w:val="center"/>
              <w:rPr>
                <w:rFonts w:ascii="Calibri" w:hAnsi="Calibri"/>
              </w:rPr>
            </w:pPr>
            <w:r>
              <w:t>MS02</w:t>
            </w:r>
          </w:p>
        </w:tc>
        <w:tc>
          <w:tcPr>
            <w:tcW w:w="7869" w:type="dxa"/>
            <w:vAlign w:val="center"/>
          </w:tcPr>
          <w:p w14:paraId="6504BB0F" w14:textId="48143096" w:rsidR="2805A372" w:rsidRDefault="5F7458D3" w:rsidP="2805A372">
            <w:pPr>
              <w:jc w:val="center"/>
              <w:rPr>
                <w:rFonts w:ascii="Calibri" w:eastAsia="MS Mincho" w:hAnsi="Calibri"/>
              </w:rPr>
            </w:pPr>
            <w:r>
              <w:t>Extrato importado com sucesso! Foram importado</w:t>
            </w:r>
            <w:r w:rsidRPr="2DAB23A4">
              <w:t xml:space="preserve">s </w:t>
            </w:r>
            <w:r w:rsidR="25C17F31" w:rsidRPr="2DAB23A4">
              <w:t>&lt;N&gt;</w:t>
            </w:r>
            <w:r w:rsidR="310AF8B7" w:rsidRPr="2DAB23A4">
              <w:t>**</w:t>
            </w:r>
            <w:r w:rsidRPr="2DAB23A4">
              <w:t xml:space="preserve"> l</w:t>
            </w:r>
            <w:r>
              <w:t>ançamentos.</w:t>
            </w:r>
          </w:p>
        </w:tc>
        <w:tc>
          <w:tcPr>
            <w:tcW w:w="1511" w:type="dxa"/>
          </w:tcPr>
          <w:p w14:paraId="5C181AC4" w14:textId="6AF77F75" w:rsidR="2805A372" w:rsidRDefault="2805A372" w:rsidP="2805A372">
            <w:pPr>
              <w:jc w:val="center"/>
            </w:pPr>
            <w:r>
              <w:t>Ok</w:t>
            </w:r>
          </w:p>
        </w:tc>
      </w:tr>
      <w:tr w:rsidR="007B5C65" w14:paraId="059C507E" w14:textId="77777777" w:rsidTr="4455F10E">
        <w:trPr>
          <w:trHeight w:val="360"/>
          <w:jc w:val="center"/>
        </w:trPr>
        <w:tc>
          <w:tcPr>
            <w:tcW w:w="947" w:type="dxa"/>
            <w:vAlign w:val="center"/>
          </w:tcPr>
          <w:p w14:paraId="4B69ED30" w14:textId="77777777" w:rsidR="007B5C65" w:rsidRDefault="00B65FF5" w:rsidP="00986F29">
            <w:pPr>
              <w:jc w:val="center"/>
            </w:pPr>
            <w:r>
              <w:t>MS03</w:t>
            </w:r>
          </w:p>
        </w:tc>
        <w:tc>
          <w:tcPr>
            <w:tcW w:w="7869" w:type="dxa"/>
            <w:vAlign w:val="center"/>
          </w:tcPr>
          <w:p w14:paraId="08639DEF" w14:textId="200391ED" w:rsidR="2805A372" w:rsidRDefault="5F7458D3" w:rsidP="2805A372">
            <w:pPr>
              <w:jc w:val="center"/>
              <w:rPr>
                <w:rFonts w:ascii="Calibri" w:hAnsi="Calibri"/>
              </w:rPr>
            </w:pPr>
            <w:r>
              <w:t xml:space="preserve">Extrato não importado. Favor verificar </w:t>
            </w:r>
            <w:r w:rsidR="726383F6">
              <w:t>se a</w:t>
            </w:r>
            <w:r>
              <w:t xml:space="preserve"> planilha</w:t>
            </w:r>
            <w:r w:rsidR="7ED68C42">
              <w:t xml:space="preserve"> </w:t>
            </w:r>
            <w:r w:rsidR="31BE952F">
              <w:t xml:space="preserve">selecionada </w:t>
            </w:r>
            <w:r w:rsidR="7ED68C42">
              <w:t>corresponde ao banco</w:t>
            </w:r>
            <w:del w:id="188" w:author="Karen Macambira Ferreira" w:date="2021-04-06T12:07:00Z">
              <w:r w:rsidDel="4AE76709">
                <w:delText>,</w:delText>
              </w:r>
              <w:r w:rsidDel="6FF6A256">
                <w:delText xml:space="preserve"> conta</w:delText>
              </w:r>
              <w:r w:rsidDel="7ED68C42">
                <w:delText xml:space="preserve"> </w:delText>
              </w:r>
              <w:r w:rsidDel="661A54ED">
                <w:delText>e data</w:delText>
              </w:r>
            </w:del>
            <w:r w:rsidR="661A54ED">
              <w:t xml:space="preserve"> </w:t>
            </w:r>
            <w:r w:rsidR="7ED68C42">
              <w:t>informado</w:t>
            </w:r>
            <w:del w:id="189" w:author="Karen" w:date="2021-04-06T16:05:00Z">
              <w:r w:rsidR="7DF45650" w:rsidDel="008804BD">
                <w:delText>s</w:delText>
              </w:r>
            </w:del>
            <w:r>
              <w:t>.</w:t>
            </w:r>
          </w:p>
        </w:tc>
        <w:tc>
          <w:tcPr>
            <w:tcW w:w="1511" w:type="dxa"/>
          </w:tcPr>
          <w:p w14:paraId="1F7B957C" w14:textId="77777777" w:rsidR="2805A372" w:rsidRDefault="2805A372" w:rsidP="2805A372">
            <w:pPr>
              <w:jc w:val="center"/>
            </w:pPr>
            <w:proofErr w:type="spellStart"/>
            <w:r>
              <w:t>Alert</w:t>
            </w:r>
            <w:proofErr w:type="spellEnd"/>
          </w:p>
        </w:tc>
      </w:tr>
      <w:tr w:rsidR="0034325F" w14:paraId="1446CD48" w14:textId="77777777" w:rsidTr="4455F10E">
        <w:trPr>
          <w:trHeight w:val="360"/>
          <w:jc w:val="center"/>
          <w:ins w:id="190" w:author="Karen Macambira Ferreira" w:date="2021-03-24T17:39:00Z"/>
        </w:trPr>
        <w:tc>
          <w:tcPr>
            <w:tcW w:w="947" w:type="dxa"/>
            <w:vAlign w:val="center"/>
          </w:tcPr>
          <w:p w14:paraId="557D2084" w14:textId="17651928" w:rsidR="0034325F" w:rsidRDefault="0034325F" w:rsidP="00986F29">
            <w:pPr>
              <w:jc w:val="center"/>
              <w:rPr>
                <w:ins w:id="191" w:author="Karen Macambira Ferreira" w:date="2021-03-24T17:39:00Z"/>
              </w:rPr>
            </w:pPr>
            <w:ins w:id="192" w:author="Karen Macambira Ferreira" w:date="2021-03-24T17:39:00Z">
              <w:r>
                <w:t>MS04</w:t>
              </w:r>
            </w:ins>
          </w:p>
        </w:tc>
        <w:tc>
          <w:tcPr>
            <w:tcW w:w="7869" w:type="dxa"/>
            <w:vAlign w:val="center"/>
          </w:tcPr>
          <w:p w14:paraId="3C554278" w14:textId="162BBF4F" w:rsidR="0034325F" w:rsidRDefault="00191F1F" w:rsidP="2805A372">
            <w:pPr>
              <w:jc w:val="center"/>
              <w:rPr>
                <w:ins w:id="193" w:author="Karen Macambira Ferreira" w:date="2021-03-24T17:39:00Z"/>
              </w:rPr>
            </w:pPr>
            <w:ins w:id="194" w:author="Karen Macambira Ferreira" w:date="2021-03-24T18:02:00Z">
              <w:r>
                <w:t>Não existem novos lançamentos a serem importados.</w:t>
              </w:r>
            </w:ins>
          </w:p>
        </w:tc>
        <w:tc>
          <w:tcPr>
            <w:tcW w:w="1511" w:type="dxa"/>
          </w:tcPr>
          <w:p w14:paraId="2DE3B941" w14:textId="64CAB982" w:rsidR="0034325F" w:rsidRDefault="00191F1F" w:rsidP="2805A372">
            <w:pPr>
              <w:jc w:val="center"/>
              <w:rPr>
                <w:ins w:id="195" w:author="Karen Macambira Ferreira" w:date="2021-03-24T17:39:00Z"/>
              </w:rPr>
            </w:pPr>
            <w:ins w:id="196" w:author="Karen Macambira Ferreira" w:date="2021-03-24T18:03:00Z">
              <w:r>
                <w:t>Ok</w:t>
              </w:r>
            </w:ins>
          </w:p>
        </w:tc>
      </w:tr>
      <w:tr w:rsidR="008804BD" w14:paraId="5D0F0CE8" w14:textId="77777777" w:rsidTr="4455F10E">
        <w:trPr>
          <w:trHeight w:val="360"/>
          <w:jc w:val="center"/>
          <w:ins w:id="197" w:author="Karen" w:date="2021-04-06T16:04:00Z"/>
        </w:trPr>
        <w:tc>
          <w:tcPr>
            <w:tcW w:w="947" w:type="dxa"/>
            <w:vAlign w:val="center"/>
          </w:tcPr>
          <w:p w14:paraId="775BB125" w14:textId="657A4E21" w:rsidR="008804BD" w:rsidRDefault="008804BD" w:rsidP="00986F29">
            <w:pPr>
              <w:jc w:val="center"/>
              <w:rPr>
                <w:ins w:id="198" w:author="Karen" w:date="2021-04-06T16:04:00Z"/>
              </w:rPr>
            </w:pPr>
            <w:ins w:id="199" w:author="Karen" w:date="2021-04-06T16:04:00Z">
              <w:r>
                <w:t>MS05</w:t>
              </w:r>
            </w:ins>
          </w:p>
        </w:tc>
        <w:tc>
          <w:tcPr>
            <w:tcW w:w="7869" w:type="dxa"/>
            <w:vAlign w:val="center"/>
          </w:tcPr>
          <w:p w14:paraId="13A7BEDF" w14:textId="608E377F" w:rsidR="008804BD" w:rsidRDefault="008804BD" w:rsidP="2805A372">
            <w:pPr>
              <w:jc w:val="center"/>
              <w:rPr>
                <w:ins w:id="200" w:author="Karen" w:date="2021-04-06T16:04:00Z"/>
              </w:rPr>
            </w:pPr>
            <w:ins w:id="201" w:author="Karen" w:date="2021-04-06T16:06:00Z">
              <w:r>
                <w:t>Deseja excluir o extrato importado?</w:t>
              </w:r>
            </w:ins>
          </w:p>
        </w:tc>
        <w:tc>
          <w:tcPr>
            <w:tcW w:w="1511" w:type="dxa"/>
          </w:tcPr>
          <w:p w14:paraId="2552302E" w14:textId="4AF3F7E0" w:rsidR="008804BD" w:rsidRDefault="008804BD" w:rsidP="2805A372">
            <w:pPr>
              <w:jc w:val="center"/>
              <w:rPr>
                <w:ins w:id="202" w:author="Karen" w:date="2021-04-06T16:04:00Z"/>
              </w:rPr>
            </w:pPr>
            <w:proofErr w:type="spellStart"/>
            <w:ins w:id="203" w:author="Karen" w:date="2021-04-06T16:06:00Z">
              <w:r>
                <w:t>Confirm</w:t>
              </w:r>
            </w:ins>
            <w:proofErr w:type="spellEnd"/>
          </w:p>
        </w:tc>
      </w:tr>
      <w:tr w:rsidR="006049D9" w14:paraId="3F0A194C" w14:textId="77777777" w:rsidTr="4455F10E">
        <w:trPr>
          <w:trHeight w:val="360"/>
          <w:jc w:val="center"/>
          <w:ins w:id="204" w:author="Karen" w:date="2021-04-07T16:45:00Z"/>
        </w:trPr>
        <w:tc>
          <w:tcPr>
            <w:tcW w:w="947" w:type="dxa"/>
            <w:vAlign w:val="center"/>
          </w:tcPr>
          <w:p w14:paraId="68465813" w14:textId="7A5D33FD" w:rsidR="006049D9" w:rsidRDefault="006049D9" w:rsidP="00986F29">
            <w:pPr>
              <w:jc w:val="center"/>
              <w:rPr>
                <w:ins w:id="205" w:author="Karen" w:date="2021-04-07T16:45:00Z"/>
              </w:rPr>
            </w:pPr>
            <w:ins w:id="206" w:author="Karen" w:date="2021-04-07T16:45:00Z">
              <w:r>
                <w:t>MS06</w:t>
              </w:r>
            </w:ins>
          </w:p>
        </w:tc>
        <w:tc>
          <w:tcPr>
            <w:tcW w:w="7869" w:type="dxa"/>
            <w:vAlign w:val="center"/>
          </w:tcPr>
          <w:p w14:paraId="6DADC99C" w14:textId="7A90524F" w:rsidR="006049D9" w:rsidRDefault="006049D9" w:rsidP="2805A372">
            <w:pPr>
              <w:jc w:val="center"/>
              <w:rPr>
                <w:ins w:id="207" w:author="Karen" w:date="2021-04-07T16:45:00Z"/>
              </w:rPr>
            </w:pPr>
            <w:ins w:id="208" w:author="Karen" w:date="2021-04-07T16:45:00Z">
              <w:r>
                <w:t>Extrato excluído com sucesso.</w:t>
              </w:r>
            </w:ins>
          </w:p>
        </w:tc>
        <w:tc>
          <w:tcPr>
            <w:tcW w:w="1511" w:type="dxa"/>
          </w:tcPr>
          <w:p w14:paraId="3F1C62E1" w14:textId="0DB2A720" w:rsidR="006049D9" w:rsidRDefault="006049D9" w:rsidP="2805A372">
            <w:pPr>
              <w:jc w:val="center"/>
              <w:rPr>
                <w:ins w:id="209" w:author="Karen" w:date="2021-04-07T16:45:00Z"/>
              </w:rPr>
            </w:pPr>
            <w:ins w:id="210" w:author="Karen" w:date="2021-04-07T16:45:00Z">
              <w:r>
                <w:t>Ok</w:t>
              </w:r>
            </w:ins>
          </w:p>
        </w:tc>
      </w:tr>
    </w:tbl>
    <w:p w14:paraId="27EC4D37" w14:textId="24B3C967" w:rsidR="2805A372" w:rsidRDefault="2805A372"/>
    <w:p w14:paraId="1FB9BCE8" w14:textId="12A13B26" w:rsidR="058849A8" w:rsidRDefault="058849A8" w:rsidP="2805A372">
      <w:r>
        <w:t>* Nome do banco, agência e conta selecionados pelo usuário.</w:t>
      </w:r>
    </w:p>
    <w:p w14:paraId="393617E3" w14:textId="2A1D1565" w:rsidR="058849A8" w:rsidRDefault="058849A8" w:rsidP="2805A372">
      <w:r>
        <w:t xml:space="preserve">** Quantidade de lançamentos do extrato </w:t>
      </w:r>
      <w:r w:rsidRPr="2DAB23A4">
        <w:t>(o saldo não deve ser considerado um lançamento</w:t>
      </w:r>
      <w:r w:rsidR="0A7EE37C" w:rsidRPr="2DAB23A4">
        <w:t>)</w:t>
      </w:r>
      <w:r w:rsidR="2802C9EA" w:rsidRPr="2DAB23A4">
        <w:t>.</w:t>
      </w:r>
    </w:p>
    <w:p w14:paraId="734BB2DB" w14:textId="4A906F7E" w:rsidR="2805A372" w:rsidRDefault="2805A372" w:rsidP="2805A372"/>
    <w:p w14:paraId="49E398E2" w14:textId="77777777" w:rsidR="003534FD" w:rsidRDefault="003534FD" w:rsidP="003534FD"/>
    <w:p w14:paraId="16287F21" w14:textId="77777777" w:rsidR="003534FD" w:rsidRDefault="003534FD" w:rsidP="003534FD"/>
    <w:p w14:paraId="5BE93A62" w14:textId="77777777" w:rsidR="003534FD" w:rsidRDefault="003534FD" w:rsidP="003534FD"/>
    <w:p w14:paraId="6CF556D4" w14:textId="77777777" w:rsidR="003534FD" w:rsidRDefault="003534FD" w:rsidP="003534FD">
      <w:pPr>
        <w:pStyle w:val="Ttulo2"/>
        <w:numPr>
          <w:ilvl w:val="0"/>
          <w:numId w:val="11"/>
        </w:numPr>
        <w:rPr>
          <w:del w:id="211" w:author="Karen Macambira Ferreira" w:date="2021-04-06T12:11:00Z"/>
        </w:rPr>
      </w:pPr>
      <w:bookmarkStart w:id="212" w:name="_Toc66279345"/>
      <w:del w:id="213" w:author="Karen Macambira Ferreira" w:date="2021-04-06T12:11:00Z">
        <w:r w:rsidDel="003534FD">
          <w:delText>Perfis e Permissões</w:delText>
        </w:r>
        <w:bookmarkEnd w:id="212"/>
      </w:del>
    </w:p>
    <w:p w14:paraId="384BA73E" w14:textId="77777777" w:rsidR="003534FD" w:rsidRDefault="003534FD" w:rsidP="003534FD">
      <w:pPr>
        <w:rPr>
          <w:del w:id="214" w:author="Karen Macambira Ferreira" w:date="2021-04-06T12:11:00Z"/>
        </w:rPr>
      </w:pPr>
    </w:p>
    <w:p w14:paraId="1D144F46" w14:textId="435A2AAD" w:rsidR="003534FD" w:rsidRDefault="51C2FE1D" w:rsidP="003534FD">
      <w:pPr>
        <w:pStyle w:val="Ttulo3"/>
        <w:rPr>
          <w:del w:id="215" w:author="Karen Macambira Ferreira" w:date="2021-04-06T12:11:00Z"/>
        </w:rPr>
      </w:pPr>
      <w:bookmarkStart w:id="216" w:name="_Toc66279346"/>
      <w:del w:id="217" w:author="Karen Macambira Ferreira" w:date="2021-04-06T12:11:00Z">
        <w:r w:rsidDel="51C2FE1D">
          <w:delText>9</w:delText>
        </w:r>
        <w:r w:rsidDel="003534FD">
          <w:delText>.1) Perfis</w:delText>
        </w:r>
        <w:bookmarkEnd w:id="216"/>
      </w:del>
    </w:p>
    <w:p w14:paraId="34B3F2EB" w14:textId="77777777" w:rsidR="003534FD" w:rsidRDefault="003534FD" w:rsidP="003534FD">
      <w:pPr>
        <w:rPr>
          <w:del w:id="218" w:author="Karen Macambira Ferreira" w:date="2021-04-06T12:11:00Z"/>
        </w:rPr>
      </w:pPr>
    </w:p>
    <w:tbl>
      <w:tblPr>
        <w:tblW w:w="10327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3050"/>
        <w:gridCol w:w="6330"/>
      </w:tblGrid>
      <w:tr w:rsidR="003534FD" w14:paraId="637F4093" w14:textId="77777777" w:rsidTr="4455F10E">
        <w:trPr>
          <w:trHeight w:val="280"/>
          <w:jc w:val="center"/>
          <w:del w:id="219" w:author="Karen Macambira Ferreira" w:date="2021-04-06T12:11:00Z"/>
        </w:trPr>
        <w:tc>
          <w:tcPr>
            <w:tcW w:w="947" w:type="dxa"/>
            <w:shd w:val="clear" w:color="auto" w:fill="C0C0C0"/>
          </w:tcPr>
          <w:p w14:paraId="5EEFBD74" w14:textId="77777777" w:rsidR="003534FD" w:rsidRDefault="003534FD" w:rsidP="00986F29">
            <w:pPr>
              <w:jc w:val="center"/>
            </w:pPr>
            <w:r>
              <w:rPr>
                <w:b/>
              </w:rPr>
              <w:t>PF</w:t>
            </w:r>
          </w:p>
        </w:tc>
        <w:tc>
          <w:tcPr>
            <w:tcW w:w="3050" w:type="dxa"/>
            <w:shd w:val="clear" w:color="auto" w:fill="C0C0C0"/>
          </w:tcPr>
          <w:p w14:paraId="3C19DDC6" w14:textId="77777777" w:rsidR="003534FD" w:rsidRDefault="003534FD" w:rsidP="00986F29">
            <w:pPr>
              <w:jc w:val="center"/>
            </w:pPr>
            <w:r>
              <w:rPr>
                <w:b/>
              </w:rPr>
              <w:t>Perfil</w:t>
            </w:r>
          </w:p>
        </w:tc>
        <w:tc>
          <w:tcPr>
            <w:tcW w:w="6330" w:type="dxa"/>
            <w:shd w:val="clear" w:color="auto" w:fill="C0C0C0"/>
          </w:tcPr>
          <w:p w14:paraId="73DA01EA" w14:textId="77777777" w:rsidR="003534FD" w:rsidRDefault="003534FD" w:rsidP="00986F29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3534FD" w14:paraId="5152151D" w14:textId="77777777" w:rsidTr="4455F10E">
        <w:trPr>
          <w:trHeight w:val="360"/>
          <w:jc w:val="center"/>
          <w:del w:id="220" w:author="Karen Macambira Ferreira" w:date="2021-04-06T12:11:00Z"/>
        </w:trPr>
        <w:tc>
          <w:tcPr>
            <w:tcW w:w="947" w:type="dxa"/>
            <w:vAlign w:val="center"/>
          </w:tcPr>
          <w:p w14:paraId="098B1095" w14:textId="77777777" w:rsidR="003534FD" w:rsidRDefault="003534FD" w:rsidP="00986F29">
            <w:pPr>
              <w:jc w:val="center"/>
            </w:pPr>
            <w:bookmarkStart w:id="221" w:name="PF01"/>
            <w:r>
              <w:t>PF01</w:t>
            </w:r>
            <w:bookmarkEnd w:id="221"/>
          </w:p>
        </w:tc>
        <w:tc>
          <w:tcPr>
            <w:tcW w:w="3050" w:type="dxa"/>
            <w:vAlign w:val="center"/>
          </w:tcPr>
          <w:p w14:paraId="79C801E1" w14:textId="4FE05DAC" w:rsidR="003534FD" w:rsidRDefault="60D523DC" w:rsidP="00986F29">
            <w:pPr>
              <w:jc w:val="center"/>
            </w:pPr>
            <w:r>
              <w:t>Administrador</w:t>
            </w:r>
          </w:p>
        </w:tc>
        <w:tc>
          <w:tcPr>
            <w:tcW w:w="6330" w:type="dxa"/>
          </w:tcPr>
          <w:p w14:paraId="783F5749" w14:textId="611A9A2D" w:rsidR="003534FD" w:rsidRDefault="75E2ECA4" w:rsidP="00986F29">
            <w:pPr>
              <w:jc w:val="center"/>
            </w:pPr>
            <w:r>
              <w:t>O administrador terá acesso a todas as funcionalidades do sistema.</w:t>
            </w:r>
          </w:p>
        </w:tc>
      </w:tr>
    </w:tbl>
    <w:p w14:paraId="264214E2" w14:textId="28227E2F" w:rsidR="2DAB23A4" w:rsidRDefault="2DAB23A4">
      <w:pPr>
        <w:rPr>
          <w:del w:id="222" w:author="Karen Macambira Ferreira" w:date="2021-04-06T12:11:00Z"/>
        </w:rPr>
      </w:pPr>
    </w:p>
    <w:p w14:paraId="75B75156" w14:textId="6727DCFF" w:rsidR="2805A372" w:rsidRDefault="2805A372">
      <w:pPr>
        <w:rPr>
          <w:del w:id="223" w:author="Karen Macambira Ferreira" w:date="2021-04-06T12:11:00Z"/>
        </w:rPr>
      </w:pPr>
    </w:p>
    <w:p w14:paraId="06971CD3" w14:textId="77777777" w:rsidR="003534FD" w:rsidRDefault="003534FD" w:rsidP="003534FD">
      <w:pPr>
        <w:rPr>
          <w:del w:id="224" w:author="Karen Macambira Ferreira" w:date="2021-04-06T12:11:00Z"/>
        </w:rPr>
      </w:pPr>
    </w:p>
    <w:p w14:paraId="2A1F701D" w14:textId="77777777" w:rsidR="003534FD" w:rsidRDefault="003534FD" w:rsidP="003534FD">
      <w:pPr>
        <w:rPr>
          <w:del w:id="225" w:author="Karen Macambira Ferreira" w:date="2021-04-06T12:11:00Z"/>
        </w:rPr>
      </w:pPr>
    </w:p>
    <w:p w14:paraId="571113FB" w14:textId="1E141CEC" w:rsidR="003534FD" w:rsidRDefault="3C99BC26" w:rsidP="003534FD">
      <w:pPr>
        <w:pStyle w:val="Ttulo3"/>
        <w:rPr>
          <w:del w:id="226" w:author="Karen Macambira Ferreira" w:date="2021-04-06T12:11:00Z"/>
        </w:rPr>
      </w:pPr>
      <w:bookmarkStart w:id="227" w:name="_Toc66279347"/>
      <w:del w:id="228" w:author="Karen Macambira Ferreira" w:date="2021-04-06T12:11:00Z">
        <w:r w:rsidDel="3C99BC26">
          <w:delText>9</w:delText>
        </w:r>
        <w:r w:rsidDel="003534FD">
          <w:delText>.2) Permissões</w:delText>
        </w:r>
        <w:bookmarkEnd w:id="227"/>
      </w:del>
    </w:p>
    <w:p w14:paraId="03EFCA41" w14:textId="77777777" w:rsidR="003534FD" w:rsidRDefault="003534FD" w:rsidP="003534FD">
      <w:pPr>
        <w:rPr>
          <w:del w:id="229" w:author="Karen Macambira Ferreira" w:date="2021-04-06T12:11:00Z"/>
        </w:rPr>
      </w:pPr>
    </w:p>
    <w:tbl>
      <w:tblPr>
        <w:tblpPr w:leftFromText="141" w:rightFromText="141" w:vertAnchor="text" w:horzAnchor="margin" w:tblpX="-72" w:tblpY="-57"/>
        <w:tblW w:w="1034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2693"/>
        <w:gridCol w:w="3897"/>
        <w:gridCol w:w="2764"/>
      </w:tblGrid>
      <w:tr w:rsidR="003534FD" w14:paraId="0AF74FB2" w14:textId="77777777" w:rsidTr="4455F10E">
        <w:trPr>
          <w:trHeight w:val="179"/>
          <w:del w:id="230" w:author="Karen Macambira Ferreira" w:date="2021-04-06T12:11:00Z"/>
        </w:trPr>
        <w:tc>
          <w:tcPr>
            <w:tcW w:w="993" w:type="dxa"/>
            <w:shd w:val="clear" w:color="auto" w:fill="C0C0C0"/>
          </w:tcPr>
          <w:p w14:paraId="5CC52CBF" w14:textId="77777777" w:rsidR="003534FD" w:rsidRDefault="003534FD" w:rsidP="00986F29">
            <w:pPr>
              <w:jc w:val="center"/>
            </w:pPr>
            <w:r>
              <w:rPr>
                <w:b/>
              </w:rPr>
              <w:t>PM</w:t>
            </w:r>
          </w:p>
        </w:tc>
        <w:tc>
          <w:tcPr>
            <w:tcW w:w="2693" w:type="dxa"/>
            <w:shd w:val="clear" w:color="auto" w:fill="C0C0C0"/>
          </w:tcPr>
          <w:p w14:paraId="6B79FFE5" w14:textId="77777777" w:rsidR="003534FD" w:rsidRDefault="003534FD" w:rsidP="00986F29">
            <w:pPr>
              <w:jc w:val="center"/>
            </w:pPr>
            <w:r>
              <w:rPr>
                <w:b/>
              </w:rPr>
              <w:t>Permissão</w:t>
            </w:r>
          </w:p>
        </w:tc>
        <w:tc>
          <w:tcPr>
            <w:tcW w:w="3897" w:type="dxa"/>
            <w:shd w:val="clear" w:color="auto" w:fill="C0C0C0"/>
          </w:tcPr>
          <w:p w14:paraId="538C31DE" w14:textId="77777777" w:rsidR="003534FD" w:rsidRDefault="003534FD" w:rsidP="00986F29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764" w:type="dxa"/>
            <w:shd w:val="clear" w:color="auto" w:fill="C0C0C0"/>
          </w:tcPr>
          <w:p w14:paraId="3C3D2D4B" w14:textId="77777777" w:rsidR="003534FD" w:rsidRDefault="003534FD" w:rsidP="00986F29">
            <w:pPr>
              <w:jc w:val="center"/>
              <w:rPr>
                <w:b/>
              </w:rPr>
            </w:pPr>
            <w:r>
              <w:rPr>
                <w:b/>
              </w:rPr>
              <w:t>Perfis</w:t>
            </w:r>
          </w:p>
        </w:tc>
      </w:tr>
      <w:tr w:rsidR="003534FD" w14:paraId="48C0D05F" w14:textId="77777777" w:rsidTr="4455F10E">
        <w:trPr>
          <w:trHeight w:val="237"/>
          <w:del w:id="231" w:author="Karen Macambira Ferreira" w:date="2021-04-06T12:11:00Z"/>
        </w:trPr>
        <w:tc>
          <w:tcPr>
            <w:tcW w:w="993" w:type="dxa"/>
            <w:vAlign w:val="center"/>
          </w:tcPr>
          <w:p w14:paraId="1D0F7A08" w14:textId="77777777" w:rsidR="003534FD" w:rsidRDefault="003534FD" w:rsidP="00986F29">
            <w:pPr>
              <w:jc w:val="center"/>
            </w:pPr>
            <w:r>
              <w:t>PM01</w:t>
            </w:r>
          </w:p>
        </w:tc>
        <w:tc>
          <w:tcPr>
            <w:tcW w:w="2693" w:type="dxa"/>
            <w:vAlign w:val="center"/>
          </w:tcPr>
          <w:p w14:paraId="337C16AB" w14:textId="1A44E506" w:rsidR="003534FD" w:rsidRDefault="673F3C3B" w:rsidP="1FE9983C">
            <w:pPr>
              <w:jc w:val="center"/>
              <w:rPr>
                <w:rFonts w:ascii="Calibri" w:hAnsi="Calibri"/>
              </w:rPr>
            </w:pPr>
            <w:r>
              <w:t>Importar Extratos Bancários</w:t>
            </w:r>
          </w:p>
        </w:tc>
        <w:tc>
          <w:tcPr>
            <w:tcW w:w="3897" w:type="dxa"/>
          </w:tcPr>
          <w:p w14:paraId="13EAFD2E" w14:textId="0D5B9192" w:rsidR="005A6C57" w:rsidRDefault="673F3C3B" w:rsidP="1FE9983C">
            <w:pPr>
              <w:jc w:val="center"/>
              <w:rPr>
                <w:rFonts w:ascii="Calibri" w:eastAsia="MS Mincho" w:hAnsi="Calibri"/>
              </w:rPr>
            </w:pPr>
            <w:r>
              <w:t>Permite importação das planilhas com os extratos dos bancos para o sistema.</w:t>
            </w:r>
          </w:p>
        </w:tc>
        <w:tc>
          <w:tcPr>
            <w:tcW w:w="2764" w:type="dxa"/>
          </w:tcPr>
          <w:p w14:paraId="05996399" w14:textId="29C5D734" w:rsidR="003534FD" w:rsidRDefault="00F172DD" w:rsidP="00986F29">
            <w:pPr>
              <w:jc w:val="center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\l "PF01" \h </w:instrText>
            </w:r>
            <w:r>
              <w:rPr>
                <w:rStyle w:val="Hyperlink"/>
              </w:rPr>
              <w:fldChar w:fldCharType="separate"/>
            </w:r>
            <w:r w:rsidR="003534FD" w:rsidRPr="2DAB23A4">
              <w:rPr>
                <w:rStyle w:val="Hyperlink"/>
              </w:rPr>
              <w:t>PF01</w:t>
            </w:r>
            <w:r>
              <w:rPr>
                <w:rStyle w:val="Hyperlink"/>
              </w:rPr>
              <w:fldChar w:fldCharType="end"/>
            </w:r>
            <w:r w:rsidR="2DB5DCDB">
              <w:t>,</w:t>
            </w:r>
            <w:r w:rsidR="5F0C44DE">
              <w:t xml:space="preserve"> </w:t>
            </w:r>
            <w:r w:rsidR="2DB5DCDB">
              <w:t>PF02</w:t>
            </w:r>
          </w:p>
        </w:tc>
      </w:tr>
    </w:tbl>
    <w:p w14:paraId="4AA5AA5B" w14:textId="75BCA033" w:rsidR="2805A372" w:rsidRDefault="2805A372"/>
    <w:p w14:paraId="5B95CD12" w14:textId="77777777" w:rsidR="003534FD" w:rsidRDefault="003534FD" w:rsidP="003534FD"/>
    <w:p w14:paraId="5220BBB2" w14:textId="77777777" w:rsidR="003534FD" w:rsidRPr="00406E99" w:rsidRDefault="003534FD" w:rsidP="003534FD">
      <w:pPr>
        <w:sectPr w:rsidR="003534FD" w:rsidRPr="00406E99" w:rsidSect="00986F29">
          <w:pgSz w:w="11907" w:h="16840"/>
          <w:pgMar w:top="851" w:right="851" w:bottom="284" w:left="1066" w:header="567" w:footer="489" w:gutter="0"/>
          <w:cols w:space="720"/>
        </w:sectPr>
      </w:pPr>
    </w:p>
    <w:p w14:paraId="71AAE310" w14:textId="1FACAD14" w:rsidR="003534FD" w:rsidRDefault="47C1C59B" w:rsidP="003534FD">
      <w:pPr>
        <w:pStyle w:val="Ttulo2"/>
      </w:pPr>
      <w:bookmarkStart w:id="232" w:name="_Toc66279348"/>
      <w:r>
        <w:lastRenderedPageBreak/>
        <w:t>10</w:t>
      </w:r>
      <w:r w:rsidR="003534FD">
        <w:t>) Critérios de Aceitação</w:t>
      </w:r>
      <w:bookmarkEnd w:id="232"/>
    </w:p>
    <w:p w14:paraId="13CB595B" w14:textId="77777777" w:rsidR="003534FD" w:rsidRDefault="003534FD" w:rsidP="003534FD"/>
    <w:p w14:paraId="11305856" w14:textId="1AB5B736" w:rsidR="0045337D" w:rsidRDefault="0045337D" w:rsidP="2805A372">
      <w:pPr>
        <w:pStyle w:val="PargrafodaLista"/>
        <w:numPr>
          <w:ilvl w:val="0"/>
          <w:numId w:val="12"/>
        </w:numPr>
        <w:rPr>
          <w:ins w:id="233" w:author="Karen" w:date="2021-04-07T16:47:00Z"/>
          <w:rFonts w:cstheme="minorBidi"/>
        </w:rPr>
      </w:pPr>
      <w:ins w:id="234" w:author="Karen" w:date="2021-04-06T16:39:00Z">
        <w:r>
          <w:rPr>
            <w:rFonts w:cstheme="minorBidi"/>
          </w:rPr>
          <w:t>Extrato sem lançamentos:</w:t>
        </w:r>
      </w:ins>
    </w:p>
    <w:p w14:paraId="684B047D" w14:textId="0290DAC7" w:rsidR="006049D9" w:rsidRDefault="006049D9" w:rsidP="006049D9">
      <w:pPr>
        <w:pStyle w:val="PargrafodaLista"/>
        <w:numPr>
          <w:ilvl w:val="1"/>
          <w:numId w:val="12"/>
        </w:numPr>
        <w:rPr>
          <w:ins w:id="235" w:author="Karen" w:date="2021-04-06T16:39:00Z"/>
          <w:rFonts w:cstheme="minorBidi"/>
        </w:rPr>
        <w:pPrChange w:id="236" w:author="Karen" w:date="2021-04-07T16:47:00Z">
          <w:pPr>
            <w:pStyle w:val="PargrafodaLista"/>
            <w:numPr>
              <w:numId w:val="12"/>
            </w:numPr>
            <w:ind w:hanging="360"/>
          </w:pPr>
        </w:pPrChange>
      </w:pPr>
      <w:ins w:id="237" w:author="Karen" w:date="2021-04-07T16:47:00Z">
        <w:r>
          <w:rPr>
            <w:rFonts w:cstheme="minorBidi"/>
          </w:rPr>
          <w:t>Mensagem informando que não existem lançamentos a serem importados (MS04);</w:t>
        </w:r>
      </w:ins>
    </w:p>
    <w:p w14:paraId="06B9A32D" w14:textId="2D1FF6B0" w:rsidR="0045337D" w:rsidRPr="0045337D" w:rsidRDefault="0045337D" w:rsidP="0045337D">
      <w:pPr>
        <w:pStyle w:val="PargrafodaLista"/>
        <w:numPr>
          <w:ilvl w:val="1"/>
          <w:numId w:val="12"/>
        </w:numPr>
        <w:rPr>
          <w:ins w:id="238" w:author="Karen" w:date="2021-04-06T16:39:00Z"/>
          <w:rFonts w:cstheme="minorBidi"/>
          <w:rPrChange w:id="239" w:author="Karen" w:date="2021-04-06T16:39:00Z">
            <w:rPr>
              <w:ins w:id="240" w:author="Karen" w:date="2021-04-06T16:39:00Z"/>
            </w:rPr>
          </w:rPrChange>
        </w:rPr>
        <w:pPrChange w:id="241" w:author="Karen" w:date="2021-04-06T16:39:00Z">
          <w:pPr>
            <w:pStyle w:val="PargrafodaLista"/>
            <w:numPr>
              <w:numId w:val="12"/>
            </w:numPr>
            <w:ind w:hanging="360"/>
          </w:pPr>
        </w:pPrChange>
      </w:pPr>
      <w:ins w:id="242" w:author="Karen" w:date="2021-04-06T16:41:00Z">
        <w:r>
          <w:rPr>
            <w:rFonts w:cstheme="minorBidi"/>
          </w:rPr>
          <w:t>Saldo</w:t>
        </w:r>
      </w:ins>
      <w:ins w:id="243" w:author="Karen" w:date="2021-04-06T16:56:00Z">
        <w:r w:rsidR="0040222E">
          <w:rPr>
            <w:rFonts w:cstheme="minorBidi"/>
          </w:rPr>
          <w:t xml:space="preserve"> do dia </w:t>
        </w:r>
      </w:ins>
      <w:ins w:id="244" w:author="Karen" w:date="2021-04-07T16:54:00Z">
        <w:r w:rsidR="006049D9">
          <w:rPr>
            <w:rFonts w:cstheme="minorBidi"/>
          </w:rPr>
          <w:t>atualizado com o saldo do dia anterior</w:t>
        </w:r>
      </w:ins>
      <w:ins w:id="245" w:author="Karen" w:date="2021-04-07T10:54:00Z">
        <w:r w:rsidR="00341914">
          <w:rPr>
            <w:rFonts w:cstheme="minorBidi"/>
          </w:rPr>
          <w:t>,</w:t>
        </w:r>
      </w:ins>
      <w:ins w:id="246" w:author="Karen" w:date="2021-04-06T17:49:00Z">
        <w:r w:rsidR="00895880">
          <w:rPr>
            <w:rFonts w:cstheme="minorBidi"/>
          </w:rPr>
          <w:t xml:space="preserve"> para a mesma conta</w:t>
        </w:r>
        <w:r w:rsidR="006049D9">
          <w:rPr>
            <w:rFonts w:cstheme="minorBidi"/>
          </w:rPr>
          <w:t>;</w:t>
        </w:r>
      </w:ins>
    </w:p>
    <w:p w14:paraId="209930CF" w14:textId="73D471C4" w:rsidR="003534FD" w:rsidRPr="00E31D81" w:rsidRDefault="24646324" w:rsidP="2805A372">
      <w:pPr>
        <w:pStyle w:val="PargrafodaLista"/>
        <w:numPr>
          <w:ilvl w:val="0"/>
          <w:numId w:val="12"/>
        </w:numPr>
        <w:rPr>
          <w:rFonts w:cstheme="minorBidi"/>
        </w:rPr>
      </w:pPr>
      <w:r>
        <w:t>Extrato importado</w:t>
      </w:r>
      <w:r w:rsidR="51EADB27">
        <w:t xml:space="preserve">: </w:t>
      </w:r>
    </w:p>
    <w:p w14:paraId="4D0B07A5" w14:textId="5AC7D415" w:rsidR="003534FD" w:rsidRPr="00E31D81" w:rsidRDefault="00C806F4" w:rsidP="2805A372">
      <w:pPr>
        <w:pStyle w:val="PargrafodaLista"/>
        <w:numPr>
          <w:ilvl w:val="1"/>
          <w:numId w:val="12"/>
        </w:numPr>
      </w:pPr>
      <w:ins w:id="247" w:author="Karen" w:date="2021-04-06T16:08:00Z">
        <w:r>
          <w:rPr>
            <w:rFonts w:ascii="Calibri" w:eastAsia="MS Mincho" w:hAnsi="Calibri"/>
          </w:rPr>
          <w:t>M</w:t>
        </w:r>
      </w:ins>
      <w:del w:id="248" w:author="Karen" w:date="2021-04-06T16:08:00Z">
        <w:r w:rsidR="020D91DA" w:rsidRPr="2DAB23A4" w:rsidDel="00C806F4">
          <w:rPr>
            <w:rFonts w:ascii="Calibri" w:eastAsia="MS Mincho" w:hAnsi="Calibri"/>
          </w:rPr>
          <w:delText>A m</w:delText>
        </w:r>
      </w:del>
      <w:r w:rsidR="020D91DA" w:rsidRPr="2DAB23A4">
        <w:rPr>
          <w:rFonts w:ascii="Calibri" w:eastAsia="MS Mincho" w:hAnsi="Calibri"/>
        </w:rPr>
        <w:t xml:space="preserve">ensagem de confirmação </w:t>
      </w:r>
      <w:del w:id="249" w:author="Karen" w:date="2021-04-06T16:08:00Z">
        <w:r w:rsidR="020D91DA" w:rsidRPr="2DAB23A4" w:rsidDel="00C806F4">
          <w:rPr>
            <w:rFonts w:ascii="Calibri" w:eastAsia="MS Mincho" w:hAnsi="Calibri"/>
          </w:rPr>
          <w:delText xml:space="preserve">deve </w:delText>
        </w:r>
      </w:del>
      <w:r w:rsidR="020D91DA" w:rsidRPr="2DAB23A4">
        <w:rPr>
          <w:rFonts w:ascii="Calibri" w:eastAsia="MS Mincho" w:hAnsi="Calibri"/>
        </w:rPr>
        <w:t>mostra</w:t>
      </w:r>
      <w:ins w:id="250" w:author="Karen" w:date="2021-04-06T16:08:00Z">
        <w:r>
          <w:rPr>
            <w:rFonts w:ascii="Calibri" w:eastAsia="MS Mincho" w:hAnsi="Calibri"/>
          </w:rPr>
          <w:t>ndo</w:t>
        </w:r>
      </w:ins>
      <w:del w:id="251" w:author="Karen" w:date="2021-04-06T16:08:00Z">
        <w:r w:rsidR="020D91DA" w:rsidRPr="2DAB23A4" w:rsidDel="00C806F4">
          <w:rPr>
            <w:rFonts w:ascii="Calibri" w:eastAsia="MS Mincho" w:hAnsi="Calibri"/>
          </w:rPr>
          <w:delText>r</w:delText>
        </w:r>
      </w:del>
      <w:r w:rsidR="020D91DA" w:rsidRPr="2DAB23A4">
        <w:rPr>
          <w:rFonts w:ascii="Calibri" w:eastAsia="MS Mincho" w:hAnsi="Calibri"/>
        </w:rPr>
        <w:t xml:space="preserve"> o nome do banco</w:t>
      </w:r>
      <w:r w:rsidR="2C1E83E4" w:rsidRPr="2DAB23A4">
        <w:rPr>
          <w:rFonts w:ascii="Calibri" w:eastAsia="MS Mincho" w:hAnsi="Calibri"/>
        </w:rPr>
        <w:t>, a agência</w:t>
      </w:r>
      <w:r w:rsidR="020D91DA" w:rsidRPr="2DAB23A4">
        <w:rPr>
          <w:rFonts w:ascii="Calibri" w:eastAsia="MS Mincho" w:hAnsi="Calibri"/>
        </w:rPr>
        <w:t xml:space="preserve"> e a conta selecionados (MS01);</w:t>
      </w:r>
    </w:p>
    <w:p w14:paraId="0142FC53" w14:textId="5EBAA119" w:rsidR="003534FD" w:rsidRPr="00E31D81" w:rsidRDefault="020D91DA" w:rsidP="2805A372">
      <w:pPr>
        <w:pStyle w:val="PargrafodaLista"/>
        <w:numPr>
          <w:ilvl w:val="1"/>
          <w:numId w:val="12"/>
        </w:numPr>
      </w:pPr>
      <w:r w:rsidRPr="2DAB23A4">
        <w:rPr>
          <w:rFonts w:ascii="Calibri" w:eastAsia="MS Mincho" w:hAnsi="Calibri"/>
        </w:rPr>
        <w:t>Após a confirmação, a mensagem deve informar a quantidade de lançamentos importados no sistema</w:t>
      </w:r>
      <w:r w:rsidR="44386821" w:rsidRPr="2DAB23A4">
        <w:rPr>
          <w:rFonts w:ascii="Calibri" w:eastAsia="MS Mincho" w:hAnsi="Calibri"/>
        </w:rPr>
        <w:t xml:space="preserve"> (MS02)</w:t>
      </w:r>
      <w:r w:rsidRPr="2DAB23A4">
        <w:rPr>
          <w:rFonts w:ascii="Calibri" w:eastAsia="MS Mincho" w:hAnsi="Calibri"/>
        </w:rPr>
        <w:t>;</w:t>
      </w:r>
    </w:p>
    <w:p w14:paraId="73F7F4C1" w14:textId="508B578A" w:rsidR="003534FD" w:rsidRPr="00E31D81" w:rsidRDefault="020D91DA" w:rsidP="2805A372">
      <w:pPr>
        <w:pStyle w:val="PargrafodaLista"/>
        <w:numPr>
          <w:ilvl w:val="1"/>
          <w:numId w:val="12"/>
        </w:numPr>
      </w:pPr>
      <w:r w:rsidRPr="2DAB23A4">
        <w:rPr>
          <w:rFonts w:ascii="Calibri" w:eastAsia="MS Mincho" w:hAnsi="Calibri"/>
        </w:rPr>
        <w:t>A quantidade de lançamento</w:t>
      </w:r>
      <w:r w:rsidR="6AE49061" w:rsidRPr="2DAB23A4">
        <w:rPr>
          <w:rFonts w:ascii="Calibri" w:eastAsia="MS Mincho" w:hAnsi="Calibri"/>
        </w:rPr>
        <w:t>s importados no sistema deve ser a mesma existente na planilha</w:t>
      </w:r>
      <w:r w:rsidR="4C54003C" w:rsidRPr="2DAB23A4">
        <w:rPr>
          <w:rFonts w:ascii="Calibri" w:eastAsia="MS Mincho" w:hAnsi="Calibri"/>
        </w:rPr>
        <w:t xml:space="preserve"> importada</w:t>
      </w:r>
      <w:r w:rsidR="110E1DB5" w:rsidRPr="2DAB23A4">
        <w:rPr>
          <w:rFonts w:ascii="Calibri" w:eastAsia="MS Mincho" w:hAnsi="Calibri"/>
        </w:rPr>
        <w:t xml:space="preserve"> (o saldo não é contabilizado como lançamento)</w:t>
      </w:r>
      <w:r w:rsidR="4C54003C" w:rsidRPr="2DAB23A4">
        <w:rPr>
          <w:rFonts w:ascii="Calibri" w:eastAsia="MS Mincho" w:hAnsi="Calibri"/>
        </w:rPr>
        <w:t>;</w:t>
      </w:r>
    </w:p>
    <w:p w14:paraId="54E831AB" w14:textId="6CA9A9FB" w:rsidR="003534FD" w:rsidRPr="00E31D81" w:rsidRDefault="4927C8A0" w:rsidP="2805A372">
      <w:pPr>
        <w:pStyle w:val="PargrafodaLista"/>
        <w:numPr>
          <w:ilvl w:val="1"/>
          <w:numId w:val="12"/>
        </w:numPr>
      </w:pPr>
      <w:r>
        <w:t>Para cada registro</w:t>
      </w:r>
      <w:r w:rsidR="5BE15734">
        <w:t xml:space="preserve"> d</w:t>
      </w:r>
      <w:r>
        <w:t xml:space="preserve">a planilha </w:t>
      </w:r>
      <w:r w:rsidR="6A0AA227">
        <w:t>importada</w:t>
      </w:r>
      <w:r w:rsidR="5416302E">
        <w:t xml:space="preserve">, deve haver no sistema um registro com os </w:t>
      </w:r>
      <w:r w:rsidR="06F13D7C">
        <w:t xml:space="preserve">mesmos </w:t>
      </w:r>
      <w:r w:rsidR="5416302E">
        <w:t xml:space="preserve">valores, </w:t>
      </w:r>
      <w:r w:rsidR="0355CF89">
        <w:t xml:space="preserve">de acordo com a </w:t>
      </w:r>
      <w:r w:rsidR="5416302E">
        <w:t>padronização detalha</w:t>
      </w:r>
      <w:r w:rsidR="33D76B71">
        <w:t>da no item 5</w:t>
      </w:r>
      <w:r w:rsidR="0A49458E">
        <w:t>;</w:t>
      </w:r>
    </w:p>
    <w:p w14:paraId="13051053" w14:textId="56A73938" w:rsidR="006049D9" w:rsidRPr="00E31D81" w:rsidRDefault="006049D9" w:rsidP="006049D9">
      <w:pPr>
        <w:pStyle w:val="PargrafodaLista"/>
        <w:numPr>
          <w:ilvl w:val="0"/>
          <w:numId w:val="12"/>
        </w:numPr>
        <w:rPr>
          <w:ins w:id="252" w:author="Karen" w:date="2021-04-07T16:46:00Z"/>
          <w:rFonts w:cstheme="minorBidi"/>
        </w:rPr>
      </w:pPr>
      <w:ins w:id="253" w:author="Karen" w:date="2021-04-07T16:46:00Z">
        <w:r>
          <w:t xml:space="preserve">Extrato </w:t>
        </w:r>
        <w:r>
          <w:t>excluído</w:t>
        </w:r>
        <w:r>
          <w:t xml:space="preserve">: </w:t>
        </w:r>
      </w:ins>
    </w:p>
    <w:p w14:paraId="090EACBA" w14:textId="0F8DDBA4" w:rsidR="006049D9" w:rsidRDefault="006049D9" w:rsidP="006049D9">
      <w:pPr>
        <w:pStyle w:val="PargrafodaLista"/>
        <w:numPr>
          <w:ilvl w:val="1"/>
          <w:numId w:val="12"/>
        </w:numPr>
        <w:rPr>
          <w:ins w:id="254" w:author="Karen" w:date="2021-04-07T16:49:00Z"/>
        </w:rPr>
        <w:pPrChange w:id="255" w:author="Karen" w:date="2021-04-07T16:46:00Z">
          <w:pPr>
            <w:pStyle w:val="PargrafodaLista"/>
            <w:numPr>
              <w:numId w:val="12"/>
            </w:numPr>
            <w:ind w:hanging="360"/>
          </w:pPr>
        </w:pPrChange>
      </w:pPr>
      <w:ins w:id="256" w:author="Karen" w:date="2021-04-07T16:48:00Z">
        <w:r>
          <w:t>Mensagem perguntando se deseja excluir o extrato (MS05)</w:t>
        </w:r>
      </w:ins>
      <w:ins w:id="257" w:author="Karen" w:date="2021-04-07T16:49:00Z">
        <w:r>
          <w:t>;</w:t>
        </w:r>
      </w:ins>
    </w:p>
    <w:p w14:paraId="0128A6A6" w14:textId="67767010" w:rsidR="006049D9" w:rsidRDefault="006049D9" w:rsidP="006049D9">
      <w:pPr>
        <w:pStyle w:val="PargrafodaLista"/>
        <w:numPr>
          <w:ilvl w:val="1"/>
          <w:numId w:val="12"/>
        </w:numPr>
        <w:rPr>
          <w:ins w:id="258" w:author="Karen" w:date="2021-04-07T16:49:00Z"/>
        </w:rPr>
        <w:pPrChange w:id="259" w:author="Karen" w:date="2021-04-07T16:46:00Z">
          <w:pPr>
            <w:pStyle w:val="PargrafodaLista"/>
            <w:numPr>
              <w:numId w:val="12"/>
            </w:numPr>
            <w:ind w:hanging="360"/>
          </w:pPr>
        </w:pPrChange>
      </w:pPr>
      <w:ins w:id="260" w:author="Karen" w:date="2021-04-07T16:49:00Z">
        <w:r>
          <w:t>Mensagem informando que o extrato foi excluído com sucesso;</w:t>
        </w:r>
      </w:ins>
    </w:p>
    <w:p w14:paraId="55959B5F" w14:textId="7418B8E6" w:rsidR="006049D9" w:rsidRDefault="006049D9" w:rsidP="006049D9">
      <w:pPr>
        <w:pStyle w:val="PargrafodaLista"/>
        <w:numPr>
          <w:ilvl w:val="1"/>
          <w:numId w:val="12"/>
        </w:numPr>
        <w:rPr>
          <w:ins w:id="261" w:author="Karen" w:date="2021-04-07T16:50:00Z"/>
        </w:rPr>
        <w:pPrChange w:id="262" w:author="Karen" w:date="2021-04-07T16:46:00Z">
          <w:pPr>
            <w:pStyle w:val="PargrafodaLista"/>
            <w:numPr>
              <w:numId w:val="12"/>
            </w:numPr>
            <w:ind w:hanging="360"/>
          </w:pPr>
        </w:pPrChange>
      </w:pPr>
      <w:ins w:id="263" w:author="Karen" w:date="2021-04-07T16:49:00Z">
        <w:r>
          <w:t>Lançamentos do extrato excluídos do sistema;</w:t>
        </w:r>
      </w:ins>
    </w:p>
    <w:p w14:paraId="737A535A" w14:textId="46B420E4" w:rsidR="006049D9" w:rsidRPr="006049D9" w:rsidRDefault="006049D9" w:rsidP="006049D9">
      <w:pPr>
        <w:pStyle w:val="PargrafodaLista"/>
        <w:numPr>
          <w:ilvl w:val="1"/>
          <w:numId w:val="12"/>
        </w:numPr>
        <w:rPr>
          <w:ins w:id="264" w:author="Karen" w:date="2021-04-07T16:46:00Z"/>
          <w:rPrChange w:id="265" w:author="Karen" w:date="2021-04-07T16:46:00Z">
            <w:rPr>
              <w:ins w:id="266" w:author="Karen" w:date="2021-04-07T16:46:00Z"/>
              <w:rFonts w:ascii="Calibri" w:eastAsia="MS Mincho" w:hAnsi="Calibri"/>
            </w:rPr>
          </w:rPrChange>
        </w:rPr>
        <w:pPrChange w:id="267" w:author="Karen" w:date="2021-04-07T16:46:00Z">
          <w:pPr>
            <w:pStyle w:val="PargrafodaLista"/>
            <w:numPr>
              <w:numId w:val="12"/>
            </w:numPr>
            <w:ind w:hanging="360"/>
          </w:pPr>
        </w:pPrChange>
      </w:pPr>
      <w:ins w:id="268" w:author="Karen" w:date="2021-04-07T16:50:00Z">
        <w:r>
          <w:t>Saldo do extrato excluído do sistema;</w:t>
        </w:r>
      </w:ins>
    </w:p>
    <w:p w14:paraId="46C8A9EA" w14:textId="312CC1BF" w:rsidR="45B686B7" w:rsidRDefault="45B686B7" w:rsidP="2DAB23A4">
      <w:pPr>
        <w:pStyle w:val="PargrafodaLista"/>
        <w:numPr>
          <w:ilvl w:val="0"/>
          <w:numId w:val="12"/>
        </w:numPr>
      </w:pPr>
      <w:r w:rsidRPr="2DAB23A4">
        <w:rPr>
          <w:rFonts w:ascii="Calibri" w:eastAsia="MS Mincho" w:hAnsi="Calibri"/>
        </w:rPr>
        <w:t>Data</w:t>
      </w:r>
    </w:p>
    <w:p w14:paraId="03DDEFE7" w14:textId="38F21767" w:rsidR="0A49458E" w:rsidRDefault="0A49458E" w:rsidP="2DAB23A4">
      <w:pPr>
        <w:pStyle w:val="PargrafodaLista"/>
        <w:numPr>
          <w:ilvl w:val="1"/>
          <w:numId w:val="12"/>
        </w:numPr>
        <w:rPr>
          <w:rFonts w:cstheme="minorBidi"/>
          <w:color w:val="000000" w:themeColor="text1"/>
        </w:rPr>
      </w:pPr>
      <w:r w:rsidRPr="2DAB23A4">
        <w:rPr>
          <w:rFonts w:ascii="Calibri" w:eastAsia="MS Mincho" w:hAnsi="Calibri"/>
        </w:rPr>
        <w:t>O campo data do lançamento deve conter somente datas no formato DD/MM/AAAA;</w:t>
      </w:r>
    </w:p>
    <w:p w14:paraId="21443EDB" w14:textId="4BA65547" w:rsidR="3BB63013" w:rsidDel="008804BD" w:rsidRDefault="3BB63013" w:rsidP="2DAB23A4">
      <w:pPr>
        <w:pStyle w:val="PargrafodaLista"/>
        <w:numPr>
          <w:ilvl w:val="1"/>
          <w:numId w:val="12"/>
        </w:numPr>
        <w:rPr>
          <w:del w:id="269" w:author="Karen" w:date="2021-04-06T16:07:00Z"/>
          <w:rFonts w:cstheme="minorBidi"/>
        </w:rPr>
      </w:pPr>
      <w:del w:id="270" w:author="Karen" w:date="2021-04-06T16:07:00Z">
        <w:r w:rsidRPr="2DAB23A4" w:rsidDel="008804BD">
          <w:rPr>
            <w:rFonts w:ascii="Calibri" w:eastAsia="MS Mincho" w:hAnsi="Calibri"/>
          </w:rPr>
          <w:delText>O campo data do lançamento deve ser igual à data selecionada na importação da planilha;</w:delText>
        </w:r>
      </w:del>
    </w:p>
    <w:p w14:paraId="1F712CCF" w14:textId="0B1DF350" w:rsidR="3A9AE470" w:rsidDel="008804BD" w:rsidRDefault="3A9AE470" w:rsidP="2DAB23A4">
      <w:pPr>
        <w:pStyle w:val="PargrafodaLista"/>
        <w:numPr>
          <w:ilvl w:val="1"/>
          <w:numId w:val="12"/>
        </w:numPr>
        <w:rPr>
          <w:del w:id="271" w:author="Karen" w:date="2021-04-06T16:07:00Z"/>
          <w:rFonts w:cstheme="minorBidi"/>
        </w:rPr>
      </w:pPr>
      <w:del w:id="272" w:author="Karen" w:date="2021-04-06T16:07:00Z">
        <w:r w:rsidRPr="2DAB23A4" w:rsidDel="008804BD">
          <w:rPr>
            <w:rFonts w:ascii="Calibri" w:eastAsia="MS Mincho" w:hAnsi="Calibri"/>
          </w:rPr>
          <w:delText>A</w:delText>
        </w:r>
        <w:r w:rsidR="3BB63013" w:rsidRPr="2DAB23A4" w:rsidDel="008804BD">
          <w:rPr>
            <w:rFonts w:ascii="Calibri" w:eastAsia="MS Mincho" w:hAnsi="Calibri"/>
          </w:rPr>
          <w:delText xml:space="preserve"> data do lançamento deve s</w:delText>
        </w:r>
        <w:r w:rsidR="21C2527A" w:rsidRPr="2DAB23A4" w:rsidDel="008804BD">
          <w:rPr>
            <w:rFonts w:ascii="Calibri" w:eastAsia="MS Mincho" w:hAnsi="Calibri"/>
          </w:rPr>
          <w:delText>er a mesma data de referência da planilha importada, apesar de poder estar em formato diferente na planilha;</w:delText>
        </w:r>
      </w:del>
    </w:p>
    <w:p w14:paraId="3F004353" w14:textId="32149F02" w:rsidR="3FD42275" w:rsidDel="00207FC5" w:rsidRDefault="3FD42275" w:rsidP="2DAB23A4">
      <w:pPr>
        <w:pStyle w:val="PargrafodaLista"/>
        <w:numPr>
          <w:ilvl w:val="0"/>
          <w:numId w:val="12"/>
        </w:numPr>
        <w:rPr>
          <w:del w:id="273" w:author="Karen" w:date="2021-04-07T17:27:00Z"/>
          <w:color w:val="000000" w:themeColor="text1"/>
        </w:rPr>
      </w:pPr>
      <w:del w:id="274" w:author="Karen" w:date="2021-04-07T17:27:00Z">
        <w:r w:rsidRPr="2DAB23A4" w:rsidDel="00207FC5">
          <w:rPr>
            <w:rFonts w:ascii="Calibri" w:eastAsia="MS Mincho" w:hAnsi="Calibri"/>
          </w:rPr>
          <w:delText>Código do Banco</w:delText>
        </w:r>
      </w:del>
    </w:p>
    <w:p w14:paraId="3F5B7286" w14:textId="5E855E86" w:rsidR="0A49458E" w:rsidDel="00207FC5" w:rsidRDefault="0A49458E" w:rsidP="2DAB23A4">
      <w:pPr>
        <w:pStyle w:val="PargrafodaLista"/>
        <w:numPr>
          <w:ilvl w:val="1"/>
          <w:numId w:val="12"/>
        </w:numPr>
        <w:rPr>
          <w:del w:id="275" w:author="Karen" w:date="2021-04-07T17:27:00Z"/>
          <w:color w:val="000000" w:themeColor="text1"/>
        </w:rPr>
      </w:pPr>
      <w:del w:id="276" w:author="Karen" w:date="2021-04-07T17:27:00Z">
        <w:r w:rsidRPr="2DAB23A4" w:rsidDel="00207FC5">
          <w:rPr>
            <w:rFonts w:ascii="Calibri" w:eastAsia="MS Mincho" w:hAnsi="Calibri"/>
          </w:rPr>
          <w:delText>O campo código do banco deve ser numérico</w:delText>
        </w:r>
        <w:r w:rsidR="78245D2F" w:rsidRPr="2DAB23A4" w:rsidDel="00207FC5">
          <w:rPr>
            <w:rFonts w:ascii="Calibri" w:eastAsia="MS Mincho" w:hAnsi="Calibri"/>
          </w:rPr>
          <w:delText>;</w:delText>
        </w:r>
      </w:del>
    </w:p>
    <w:p w14:paraId="2C5F0E13" w14:textId="1A56FE53" w:rsidR="135E4EFF" w:rsidDel="00207FC5" w:rsidRDefault="135E4EFF" w:rsidP="2DAB23A4">
      <w:pPr>
        <w:pStyle w:val="PargrafodaLista"/>
        <w:numPr>
          <w:ilvl w:val="1"/>
          <w:numId w:val="12"/>
        </w:numPr>
        <w:rPr>
          <w:del w:id="277" w:author="Karen" w:date="2021-04-07T17:27:00Z"/>
          <w:rFonts w:cstheme="minorBidi"/>
        </w:rPr>
      </w:pPr>
      <w:del w:id="278" w:author="Karen" w:date="2021-04-07T17:27:00Z">
        <w:r w:rsidRPr="2DAB23A4" w:rsidDel="00207FC5">
          <w:rPr>
            <w:rFonts w:ascii="Calibri" w:eastAsia="MS Mincho" w:hAnsi="Calibri"/>
          </w:rPr>
          <w:delText>O campo código do banco deve</w:delText>
        </w:r>
        <w:r w:rsidR="0A49458E" w:rsidRPr="2DAB23A4" w:rsidDel="00207FC5">
          <w:rPr>
            <w:rFonts w:ascii="Calibri" w:eastAsia="MS Mincho" w:hAnsi="Calibri"/>
          </w:rPr>
          <w:delText xml:space="preserve"> conter, no máximo, 3 caracteres;</w:delText>
        </w:r>
      </w:del>
    </w:p>
    <w:p w14:paraId="22ADCED2" w14:textId="1C17AB73" w:rsidR="7BBE2AD1" w:rsidDel="00207FC5" w:rsidRDefault="7BBE2AD1" w:rsidP="2DAB23A4">
      <w:pPr>
        <w:pStyle w:val="PargrafodaLista"/>
        <w:numPr>
          <w:ilvl w:val="0"/>
          <w:numId w:val="12"/>
        </w:numPr>
        <w:rPr>
          <w:del w:id="279" w:author="Karen" w:date="2021-04-07T17:27:00Z"/>
          <w:color w:val="000000" w:themeColor="text1"/>
        </w:rPr>
      </w:pPr>
      <w:del w:id="280" w:author="Karen" w:date="2021-04-07T17:27:00Z">
        <w:r w:rsidRPr="2DAB23A4" w:rsidDel="00207FC5">
          <w:rPr>
            <w:rFonts w:ascii="Calibri" w:eastAsia="MS Mincho" w:hAnsi="Calibri"/>
          </w:rPr>
          <w:delText>Agência</w:delText>
        </w:r>
      </w:del>
    </w:p>
    <w:p w14:paraId="1E242592" w14:textId="633DACDC" w:rsidR="0A49458E" w:rsidDel="00207FC5" w:rsidRDefault="0A49458E" w:rsidP="2DAB23A4">
      <w:pPr>
        <w:pStyle w:val="PargrafodaLista"/>
        <w:numPr>
          <w:ilvl w:val="1"/>
          <w:numId w:val="12"/>
        </w:numPr>
        <w:rPr>
          <w:del w:id="281" w:author="Karen" w:date="2021-04-07T17:27:00Z"/>
          <w:color w:val="000000" w:themeColor="text1"/>
        </w:rPr>
      </w:pPr>
      <w:del w:id="282" w:author="Karen" w:date="2021-04-07T17:27:00Z">
        <w:r w:rsidRPr="2DAB23A4" w:rsidDel="00207FC5">
          <w:rPr>
            <w:rFonts w:ascii="Calibri" w:eastAsia="MS Mincho" w:hAnsi="Calibri"/>
          </w:rPr>
          <w:delText>O campo agência deve ser numérico</w:delText>
        </w:r>
        <w:r w:rsidR="2DE7FA8C" w:rsidRPr="2DAB23A4" w:rsidDel="00207FC5">
          <w:rPr>
            <w:rFonts w:ascii="Calibri" w:eastAsia="MS Mincho" w:hAnsi="Calibri"/>
          </w:rPr>
          <w:delText>;</w:delText>
        </w:r>
      </w:del>
    </w:p>
    <w:p w14:paraId="702BE5AC" w14:textId="4E36D69F" w:rsidR="2DE7FA8C" w:rsidDel="00207FC5" w:rsidRDefault="2DE7FA8C" w:rsidP="2DAB23A4">
      <w:pPr>
        <w:pStyle w:val="PargrafodaLista"/>
        <w:numPr>
          <w:ilvl w:val="1"/>
          <w:numId w:val="12"/>
        </w:numPr>
        <w:rPr>
          <w:del w:id="283" w:author="Karen" w:date="2021-04-07T17:27:00Z"/>
          <w:rFonts w:cstheme="minorBidi"/>
        </w:rPr>
      </w:pPr>
      <w:del w:id="284" w:author="Karen" w:date="2021-04-07T17:27:00Z">
        <w:r w:rsidRPr="2DAB23A4" w:rsidDel="00207FC5">
          <w:rPr>
            <w:rFonts w:ascii="Calibri" w:eastAsia="MS Mincho" w:hAnsi="Calibri"/>
          </w:rPr>
          <w:delText>O campo agência deve</w:delText>
        </w:r>
        <w:r w:rsidR="0A49458E" w:rsidRPr="2DAB23A4" w:rsidDel="00207FC5">
          <w:rPr>
            <w:rFonts w:ascii="Calibri" w:eastAsia="MS Mincho" w:hAnsi="Calibri"/>
          </w:rPr>
          <w:delText xml:space="preserve"> conter, no máximo, 5 caracteres;</w:delText>
        </w:r>
      </w:del>
    </w:p>
    <w:p w14:paraId="0005A12B" w14:textId="5CFA1A07" w:rsidR="6ABD9B22" w:rsidDel="00207FC5" w:rsidRDefault="6ABD9B22" w:rsidP="2DAB23A4">
      <w:pPr>
        <w:pStyle w:val="PargrafodaLista"/>
        <w:numPr>
          <w:ilvl w:val="1"/>
          <w:numId w:val="12"/>
        </w:numPr>
        <w:rPr>
          <w:del w:id="285" w:author="Karen" w:date="2021-04-07T17:26:00Z"/>
        </w:rPr>
      </w:pPr>
      <w:del w:id="286" w:author="Karen" w:date="2021-04-07T17:26:00Z">
        <w:r w:rsidRPr="2DAB23A4" w:rsidDel="00207FC5">
          <w:rPr>
            <w:rFonts w:ascii="Calibri" w:eastAsia="MS Mincho" w:hAnsi="Calibri"/>
          </w:rPr>
          <w:delText>O campo agência deve ser o mesmo da planilha importada (com exceção do Banco do Brasil que não terá o X no final);</w:delText>
        </w:r>
      </w:del>
    </w:p>
    <w:p w14:paraId="0819DAD8" w14:textId="793378FA" w:rsidR="12DD9A68" w:rsidDel="00207FC5" w:rsidRDefault="12DD9A68" w:rsidP="2DAB23A4">
      <w:pPr>
        <w:pStyle w:val="PargrafodaLista"/>
        <w:numPr>
          <w:ilvl w:val="0"/>
          <w:numId w:val="12"/>
        </w:numPr>
        <w:rPr>
          <w:del w:id="287" w:author="Karen" w:date="2021-04-07T17:27:00Z"/>
        </w:rPr>
      </w:pPr>
      <w:del w:id="288" w:author="Karen" w:date="2021-04-07T17:27:00Z">
        <w:r w:rsidRPr="2DAB23A4" w:rsidDel="00207FC5">
          <w:rPr>
            <w:rFonts w:ascii="Calibri" w:eastAsia="MS Mincho" w:hAnsi="Calibri"/>
          </w:rPr>
          <w:delText>Conta</w:delText>
        </w:r>
      </w:del>
    </w:p>
    <w:p w14:paraId="0DD2E92A" w14:textId="47EE9A0C" w:rsidR="0A673742" w:rsidDel="00207FC5" w:rsidRDefault="0A673742" w:rsidP="2DAB23A4">
      <w:pPr>
        <w:pStyle w:val="PargrafodaLista"/>
        <w:numPr>
          <w:ilvl w:val="1"/>
          <w:numId w:val="12"/>
        </w:numPr>
        <w:rPr>
          <w:del w:id="289" w:author="Karen" w:date="2021-04-07T17:27:00Z"/>
          <w:rFonts w:cstheme="minorBidi"/>
        </w:rPr>
      </w:pPr>
      <w:del w:id="290" w:author="Karen" w:date="2021-04-07T17:27:00Z">
        <w:r w:rsidRPr="2DAB23A4" w:rsidDel="00207FC5">
          <w:rPr>
            <w:rFonts w:ascii="Calibri" w:eastAsia="MS Mincho" w:hAnsi="Calibri"/>
          </w:rPr>
          <w:delText>O campo conta deve ser numérico</w:delText>
        </w:r>
        <w:r w:rsidR="1083CAA2" w:rsidRPr="2DAB23A4" w:rsidDel="00207FC5">
          <w:rPr>
            <w:rFonts w:ascii="Calibri" w:eastAsia="MS Mincho" w:hAnsi="Calibri"/>
          </w:rPr>
          <w:delText>;</w:delText>
        </w:r>
      </w:del>
    </w:p>
    <w:p w14:paraId="4C43E04D" w14:textId="2C4BD6E1" w:rsidR="1083CAA2" w:rsidDel="00207FC5" w:rsidRDefault="1083CAA2" w:rsidP="2DAB23A4">
      <w:pPr>
        <w:pStyle w:val="PargrafodaLista"/>
        <w:numPr>
          <w:ilvl w:val="1"/>
          <w:numId w:val="12"/>
        </w:numPr>
        <w:rPr>
          <w:del w:id="291" w:author="Karen" w:date="2021-04-07T17:27:00Z"/>
          <w:rFonts w:cstheme="minorBidi"/>
        </w:rPr>
      </w:pPr>
      <w:del w:id="292" w:author="Karen" w:date="2021-04-07T17:27:00Z">
        <w:r w:rsidRPr="2DAB23A4" w:rsidDel="00207FC5">
          <w:rPr>
            <w:rFonts w:ascii="Calibri" w:eastAsia="MS Mincho" w:hAnsi="Calibri"/>
          </w:rPr>
          <w:delText>O campo conta deve</w:delText>
        </w:r>
        <w:r w:rsidR="0A673742" w:rsidRPr="2DAB23A4" w:rsidDel="00207FC5">
          <w:rPr>
            <w:rFonts w:ascii="Calibri" w:eastAsia="MS Mincho" w:hAnsi="Calibri"/>
          </w:rPr>
          <w:delText xml:space="preserve"> conter, no máximo, 12 caracteres;</w:delText>
        </w:r>
      </w:del>
    </w:p>
    <w:p w14:paraId="46F1EDCE" w14:textId="511469D8" w:rsidR="7FA66005" w:rsidDel="00207FC5" w:rsidRDefault="7FA66005" w:rsidP="2DAB23A4">
      <w:pPr>
        <w:pStyle w:val="PargrafodaLista"/>
        <w:numPr>
          <w:ilvl w:val="1"/>
          <w:numId w:val="12"/>
        </w:numPr>
        <w:rPr>
          <w:del w:id="293" w:author="Karen" w:date="2021-04-07T17:27:00Z"/>
          <w:rFonts w:cstheme="minorBidi"/>
        </w:rPr>
      </w:pPr>
      <w:del w:id="294" w:author="Karen" w:date="2021-04-07T17:27:00Z">
        <w:r w:rsidRPr="2DAB23A4" w:rsidDel="00207FC5">
          <w:rPr>
            <w:rFonts w:ascii="Calibri" w:eastAsia="MS Mincho" w:hAnsi="Calibri"/>
          </w:rPr>
          <w:delText>O campo conta deve ser o mesmo da planilha importada;</w:delText>
        </w:r>
      </w:del>
    </w:p>
    <w:p w14:paraId="541ABA2A" w14:textId="44DF94A9" w:rsidR="68AB7412" w:rsidDel="00207FC5" w:rsidRDefault="68AB7412" w:rsidP="2DAB23A4">
      <w:pPr>
        <w:pStyle w:val="PargrafodaLista"/>
        <w:numPr>
          <w:ilvl w:val="0"/>
          <w:numId w:val="12"/>
        </w:numPr>
        <w:rPr>
          <w:del w:id="295" w:author="Karen" w:date="2021-04-07T17:27:00Z"/>
        </w:rPr>
      </w:pPr>
      <w:del w:id="296" w:author="Karen" w:date="2021-04-07T17:27:00Z">
        <w:r w:rsidRPr="2DAB23A4" w:rsidDel="00207FC5">
          <w:rPr>
            <w:rFonts w:ascii="Calibri" w:eastAsia="MS Mincho" w:hAnsi="Calibri"/>
          </w:rPr>
          <w:delText>Código da Operação</w:delText>
        </w:r>
      </w:del>
    </w:p>
    <w:p w14:paraId="502A7D54" w14:textId="45C3091C" w:rsidR="0A673742" w:rsidDel="00207FC5" w:rsidRDefault="0A673742" w:rsidP="2DAB23A4">
      <w:pPr>
        <w:pStyle w:val="PargrafodaLista"/>
        <w:numPr>
          <w:ilvl w:val="1"/>
          <w:numId w:val="12"/>
        </w:numPr>
        <w:rPr>
          <w:del w:id="297" w:author="Karen" w:date="2021-04-07T17:27:00Z"/>
          <w:rFonts w:cstheme="minorBidi"/>
        </w:rPr>
      </w:pPr>
      <w:del w:id="298" w:author="Karen" w:date="2021-04-07T17:27:00Z">
        <w:r w:rsidRPr="2DAB23A4" w:rsidDel="00207FC5">
          <w:rPr>
            <w:rFonts w:ascii="Calibri" w:eastAsia="MS Mincho" w:hAnsi="Calibri"/>
          </w:rPr>
          <w:delText>O campo código da operação deve ser numérico</w:delText>
        </w:r>
        <w:r w:rsidR="550B1415" w:rsidRPr="2DAB23A4" w:rsidDel="00207FC5">
          <w:rPr>
            <w:rFonts w:ascii="Calibri" w:eastAsia="MS Mincho" w:hAnsi="Calibri"/>
          </w:rPr>
          <w:delText>;</w:delText>
        </w:r>
      </w:del>
    </w:p>
    <w:p w14:paraId="7301B156" w14:textId="268C2AD1" w:rsidR="550B1415" w:rsidDel="00207FC5" w:rsidRDefault="550B1415" w:rsidP="2DAB23A4">
      <w:pPr>
        <w:pStyle w:val="PargrafodaLista"/>
        <w:numPr>
          <w:ilvl w:val="1"/>
          <w:numId w:val="12"/>
        </w:numPr>
        <w:rPr>
          <w:del w:id="299" w:author="Karen" w:date="2021-04-07T17:27:00Z"/>
          <w:rFonts w:cstheme="minorBidi"/>
        </w:rPr>
      </w:pPr>
      <w:del w:id="300" w:author="Karen" w:date="2021-04-07T17:27:00Z">
        <w:r w:rsidRPr="2DAB23A4" w:rsidDel="00207FC5">
          <w:rPr>
            <w:rFonts w:ascii="Calibri" w:eastAsia="MS Mincho" w:hAnsi="Calibri"/>
          </w:rPr>
          <w:delText>O campo código da operação deve</w:delText>
        </w:r>
        <w:r w:rsidR="0A673742" w:rsidRPr="2DAB23A4" w:rsidDel="00207FC5">
          <w:rPr>
            <w:rFonts w:ascii="Calibri" w:eastAsia="MS Mincho" w:hAnsi="Calibri"/>
          </w:rPr>
          <w:delText xml:space="preserve"> conter, no máximo, 3 caracteres;</w:delText>
        </w:r>
      </w:del>
    </w:p>
    <w:p w14:paraId="10FDC967" w14:textId="28CC9063" w:rsidR="0A673742" w:rsidDel="00207FC5" w:rsidRDefault="0A673742" w:rsidP="2DAB23A4">
      <w:pPr>
        <w:pStyle w:val="PargrafodaLista"/>
        <w:numPr>
          <w:ilvl w:val="1"/>
          <w:numId w:val="12"/>
        </w:numPr>
        <w:rPr>
          <w:del w:id="301" w:author="Karen" w:date="2021-04-07T17:27:00Z"/>
          <w:rFonts w:cstheme="minorBidi"/>
        </w:rPr>
      </w:pPr>
      <w:del w:id="302" w:author="Karen" w:date="2021-04-07T17:27:00Z">
        <w:r w:rsidRPr="2DAB23A4" w:rsidDel="00207FC5">
          <w:rPr>
            <w:rFonts w:ascii="Calibri" w:eastAsia="MS Mincho" w:hAnsi="Calibri"/>
          </w:rPr>
          <w:delText>O campo código da operação deve ser RCD para valores positivos</w:delText>
        </w:r>
        <w:r w:rsidR="0E60BA69" w:rsidRPr="2DAB23A4" w:rsidDel="00207FC5">
          <w:rPr>
            <w:rFonts w:ascii="Calibri" w:eastAsia="MS Mincho" w:hAnsi="Calibri"/>
          </w:rPr>
          <w:delText>;</w:delText>
        </w:r>
      </w:del>
    </w:p>
    <w:p w14:paraId="09CC4E99" w14:textId="73B4C9AD" w:rsidR="0E60BA69" w:rsidDel="00207FC5" w:rsidRDefault="0E60BA69" w:rsidP="2DAB23A4">
      <w:pPr>
        <w:pStyle w:val="PargrafodaLista"/>
        <w:numPr>
          <w:ilvl w:val="1"/>
          <w:numId w:val="12"/>
        </w:numPr>
        <w:rPr>
          <w:del w:id="303" w:author="Karen" w:date="2021-04-07T17:27:00Z"/>
          <w:rFonts w:cstheme="minorBidi"/>
        </w:rPr>
      </w:pPr>
      <w:del w:id="304" w:author="Karen" w:date="2021-04-07T17:27:00Z">
        <w:r w:rsidRPr="2DAB23A4" w:rsidDel="00207FC5">
          <w:rPr>
            <w:rFonts w:ascii="Calibri" w:eastAsia="MS Mincho" w:hAnsi="Calibri"/>
          </w:rPr>
          <w:delText>O campo código da operação deve ser</w:delText>
        </w:r>
        <w:r w:rsidR="0A673742" w:rsidRPr="2DAB23A4" w:rsidDel="00207FC5">
          <w:rPr>
            <w:rFonts w:ascii="Calibri" w:eastAsia="MS Mincho" w:hAnsi="Calibri"/>
          </w:rPr>
          <w:delText xml:space="preserve"> CPD para valores negativos;</w:delText>
        </w:r>
      </w:del>
    </w:p>
    <w:p w14:paraId="24C3600C" w14:textId="0658FE40" w:rsidR="5A2A89A1" w:rsidDel="00207FC5" w:rsidRDefault="5A2A89A1" w:rsidP="2DAB23A4">
      <w:pPr>
        <w:pStyle w:val="PargrafodaLista"/>
        <w:numPr>
          <w:ilvl w:val="0"/>
          <w:numId w:val="12"/>
        </w:numPr>
        <w:rPr>
          <w:del w:id="305" w:author="Karen" w:date="2021-04-07T17:27:00Z"/>
        </w:rPr>
      </w:pPr>
      <w:del w:id="306" w:author="Karen" w:date="2021-04-07T17:27:00Z">
        <w:r w:rsidRPr="2DAB23A4" w:rsidDel="00207FC5">
          <w:rPr>
            <w:rFonts w:ascii="Calibri" w:eastAsia="MS Mincho" w:hAnsi="Calibri"/>
          </w:rPr>
          <w:delText>Descrição do Lançamento</w:delText>
        </w:r>
      </w:del>
    </w:p>
    <w:p w14:paraId="4FEB6D5D" w14:textId="65FDA2D1" w:rsidR="0A673742" w:rsidDel="00207FC5" w:rsidRDefault="0A673742" w:rsidP="2DAB23A4">
      <w:pPr>
        <w:pStyle w:val="PargrafodaLista"/>
        <w:numPr>
          <w:ilvl w:val="1"/>
          <w:numId w:val="12"/>
        </w:numPr>
        <w:rPr>
          <w:del w:id="307" w:author="Karen" w:date="2021-04-07T17:27:00Z"/>
        </w:rPr>
      </w:pPr>
      <w:del w:id="308" w:author="Karen" w:date="2021-04-07T17:27:00Z">
        <w:r w:rsidRPr="2DAB23A4" w:rsidDel="00207FC5">
          <w:rPr>
            <w:rFonts w:ascii="Calibri" w:eastAsia="MS Mincho" w:hAnsi="Calibri"/>
          </w:rPr>
          <w:delText>O campo descrição do lançamento</w:delText>
        </w:r>
        <w:r w:rsidR="6C180D6B" w:rsidRPr="2DAB23A4" w:rsidDel="00207FC5">
          <w:rPr>
            <w:rFonts w:ascii="Calibri" w:eastAsia="MS Mincho" w:hAnsi="Calibri"/>
          </w:rPr>
          <w:delText xml:space="preserve"> de</w:delText>
        </w:r>
        <w:r w:rsidR="1107FCC4" w:rsidRPr="2DAB23A4" w:rsidDel="00207FC5">
          <w:rPr>
            <w:rFonts w:ascii="Calibri" w:eastAsia="MS Mincho" w:hAnsi="Calibri"/>
          </w:rPr>
          <w:delText>ve</w:delText>
        </w:r>
        <w:r w:rsidR="6C180D6B" w:rsidRPr="2DAB23A4" w:rsidDel="00207FC5">
          <w:rPr>
            <w:rFonts w:ascii="Calibri" w:eastAsia="MS Mincho" w:hAnsi="Calibri"/>
          </w:rPr>
          <w:delText xml:space="preserve"> ser alfanumérico </w:delText>
        </w:r>
      </w:del>
    </w:p>
    <w:p w14:paraId="19E90878" w14:textId="6CF87399" w:rsidR="5F236001" w:rsidDel="00207FC5" w:rsidRDefault="5F236001" w:rsidP="2DAB23A4">
      <w:pPr>
        <w:pStyle w:val="PargrafodaLista"/>
        <w:numPr>
          <w:ilvl w:val="1"/>
          <w:numId w:val="12"/>
        </w:numPr>
        <w:rPr>
          <w:del w:id="309" w:author="Karen" w:date="2021-04-07T17:27:00Z"/>
          <w:rFonts w:cstheme="minorBidi"/>
        </w:rPr>
      </w:pPr>
      <w:del w:id="310" w:author="Karen" w:date="2021-04-07T17:27:00Z">
        <w:r w:rsidRPr="2DAB23A4" w:rsidDel="00207FC5">
          <w:rPr>
            <w:rFonts w:ascii="Calibri" w:eastAsia="MS Mincho" w:hAnsi="Calibri"/>
          </w:rPr>
          <w:delText xml:space="preserve">O campo descrição do lançamento deve </w:delText>
        </w:r>
        <w:r w:rsidR="6C180D6B" w:rsidRPr="2DAB23A4" w:rsidDel="00207FC5">
          <w:rPr>
            <w:rFonts w:ascii="Calibri" w:eastAsia="MS Mincho" w:hAnsi="Calibri"/>
          </w:rPr>
          <w:delText>conter, no máximo, 30 caracteres;</w:delText>
        </w:r>
      </w:del>
    </w:p>
    <w:p w14:paraId="669BE8A7" w14:textId="11884100" w:rsidR="19DB72A9" w:rsidDel="00207FC5" w:rsidRDefault="19DB72A9" w:rsidP="2DAB23A4">
      <w:pPr>
        <w:pStyle w:val="PargrafodaLista"/>
        <w:numPr>
          <w:ilvl w:val="0"/>
          <w:numId w:val="12"/>
        </w:numPr>
        <w:rPr>
          <w:del w:id="311" w:author="Karen" w:date="2021-04-07T17:27:00Z"/>
        </w:rPr>
      </w:pPr>
      <w:del w:id="312" w:author="Karen" w:date="2021-04-07T17:27:00Z">
        <w:r w:rsidRPr="2DAB23A4" w:rsidDel="00207FC5">
          <w:rPr>
            <w:rFonts w:ascii="Calibri" w:eastAsia="MS Mincho" w:hAnsi="Calibri"/>
          </w:rPr>
          <w:delText>Valor</w:delText>
        </w:r>
      </w:del>
    </w:p>
    <w:p w14:paraId="64A852BD" w14:textId="5BD85DCD" w:rsidR="2FDE79DB" w:rsidDel="00207FC5" w:rsidRDefault="2FDE79DB" w:rsidP="2DAB23A4">
      <w:pPr>
        <w:pStyle w:val="PargrafodaLista"/>
        <w:numPr>
          <w:ilvl w:val="1"/>
          <w:numId w:val="12"/>
        </w:numPr>
        <w:rPr>
          <w:del w:id="313" w:author="Karen" w:date="2021-04-07T17:27:00Z"/>
        </w:rPr>
      </w:pPr>
      <w:del w:id="314" w:author="Karen" w:date="2021-04-07T17:27:00Z">
        <w:r w:rsidRPr="2DAB23A4" w:rsidDel="00207FC5">
          <w:rPr>
            <w:rFonts w:ascii="Calibri" w:eastAsia="MS Mincho" w:hAnsi="Calibri"/>
          </w:rPr>
          <w:delText>O campo valor deve ser numérico</w:delText>
        </w:r>
        <w:r w:rsidR="3F73ECEB" w:rsidRPr="2DAB23A4" w:rsidDel="00207FC5">
          <w:rPr>
            <w:rFonts w:ascii="Calibri" w:eastAsia="MS Mincho" w:hAnsi="Calibri"/>
          </w:rPr>
          <w:delText>;</w:delText>
        </w:r>
      </w:del>
    </w:p>
    <w:p w14:paraId="7DEE1611" w14:textId="57AE8202" w:rsidR="0378DD6B" w:rsidRDefault="0378DD6B" w:rsidP="2DAB23A4">
      <w:pPr>
        <w:pStyle w:val="PargrafodaLista"/>
        <w:numPr>
          <w:ilvl w:val="0"/>
          <w:numId w:val="12"/>
        </w:numPr>
      </w:pPr>
      <w:r w:rsidRPr="2DAB23A4">
        <w:rPr>
          <w:rFonts w:ascii="Calibri" w:eastAsia="MS Mincho" w:hAnsi="Calibri"/>
        </w:rPr>
        <w:t>Saldo</w:t>
      </w:r>
    </w:p>
    <w:p w14:paraId="33DA5F3A" w14:textId="3449D917" w:rsidR="3F73ECEB" w:rsidRDefault="3F73ECEB" w:rsidP="2DAB23A4">
      <w:pPr>
        <w:pStyle w:val="PargrafodaLista"/>
        <w:numPr>
          <w:ilvl w:val="1"/>
          <w:numId w:val="12"/>
        </w:numPr>
        <w:rPr>
          <w:rFonts w:cstheme="minorBidi"/>
        </w:rPr>
      </w:pPr>
      <w:r w:rsidRPr="2DAB23A4">
        <w:rPr>
          <w:rFonts w:ascii="Calibri" w:eastAsia="MS Mincho" w:hAnsi="Calibri"/>
        </w:rPr>
        <w:t>O campo saldo deve ser numérico;</w:t>
      </w:r>
    </w:p>
    <w:p w14:paraId="4FFFA747" w14:textId="16936475" w:rsidR="3F73ECEB" w:rsidRDefault="3F73ECEB" w:rsidP="2DAB23A4">
      <w:pPr>
        <w:pStyle w:val="PargrafodaLista"/>
        <w:numPr>
          <w:ilvl w:val="1"/>
          <w:numId w:val="12"/>
        </w:numPr>
      </w:pPr>
      <w:r w:rsidRPr="2DAB23A4">
        <w:rPr>
          <w:rFonts w:ascii="Calibri" w:eastAsia="MS Mincho" w:hAnsi="Calibri"/>
        </w:rPr>
        <w:t>O valor do campo saldo deve ser referente ao saldo atual</w:t>
      </w:r>
      <w:ins w:id="315" w:author="Karen" w:date="2021-04-07T17:27:00Z">
        <w:r w:rsidR="00207FC5">
          <w:rPr>
            <w:rFonts w:ascii="Calibri" w:eastAsia="MS Mincho" w:hAnsi="Calibri"/>
          </w:rPr>
          <w:t xml:space="preserve"> do extrato</w:t>
        </w:r>
      </w:ins>
      <w:bookmarkStart w:id="316" w:name="_GoBack"/>
      <w:bookmarkEnd w:id="316"/>
      <w:r w:rsidRPr="2DAB23A4">
        <w:rPr>
          <w:rFonts w:ascii="Calibri" w:eastAsia="MS Mincho" w:hAnsi="Calibri"/>
        </w:rPr>
        <w:t>;</w:t>
      </w:r>
    </w:p>
    <w:p w14:paraId="175F2510" w14:textId="053E446E" w:rsidR="4A7C502D" w:rsidRDefault="4A7C502D" w:rsidP="2805A372">
      <w:pPr>
        <w:pStyle w:val="PargrafodaLista"/>
        <w:numPr>
          <w:ilvl w:val="0"/>
          <w:numId w:val="12"/>
        </w:numPr>
      </w:pPr>
      <w:r w:rsidRPr="2805A372">
        <w:rPr>
          <w:rFonts w:ascii="Calibri" w:eastAsia="MS Mincho" w:hAnsi="Calibri"/>
        </w:rPr>
        <w:t>Extrato não importado:</w:t>
      </w:r>
    </w:p>
    <w:p w14:paraId="65D80AB7" w14:textId="793EA59B" w:rsidR="4A7C502D" w:rsidRDefault="4A7C502D" w:rsidP="2805A372">
      <w:pPr>
        <w:pStyle w:val="PargrafodaLista"/>
        <w:numPr>
          <w:ilvl w:val="1"/>
          <w:numId w:val="12"/>
        </w:numPr>
      </w:pPr>
      <w:r w:rsidRPr="2DAB23A4">
        <w:rPr>
          <w:rFonts w:ascii="Calibri" w:eastAsia="MS Mincho" w:hAnsi="Calibri"/>
        </w:rPr>
        <w:t xml:space="preserve">Ao tentar importar uma planilha que não seja o extrato do banco informado, o sistema deve exibir a mensagem </w:t>
      </w:r>
      <w:r w:rsidR="12A7CCE6" w:rsidRPr="2DAB23A4">
        <w:rPr>
          <w:rFonts w:ascii="Calibri" w:eastAsia="MS Mincho" w:hAnsi="Calibri"/>
        </w:rPr>
        <w:t>MS03.</w:t>
      </w:r>
    </w:p>
    <w:p w14:paraId="6D9C8D39" w14:textId="77777777" w:rsidR="005D2B35" w:rsidRDefault="005D2B35" w:rsidP="2DAB23A4">
      <w:pPr>
        <w:rPr>
          <w:color w:val="FF0000"/>
        </w:rPr>
      </w:pPr>
    </w:p>
    <w:sectPr w:rsidR="005D2B35" w:rsidSect="00986F29">
      <w:pgSz w:w="11907" w:h="16840"/>
      <w:pgMar w:top="851" w:right="851" w:bottom="284" w:left="1066" w:header="567" w:footer="48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C5A13E" w14:textId="77777777" w:rsidR="00F172DD" w:rsidRDefault="00F172DD" w:rsidP="003534FD">
      <w:r>
        <w:separator/>
      </w:r>
    </w:p>
  </w:endnote>
  <w:endnote w:type="continuationSeparator" w:id="0">
    <w:p w14:paraId="78C3CC4F" w14:textId="77777777" w:rsidR="00F172DD" w:rsidRDefault="00F172DD" w:rsidP="003534FD">
      <w:r>
        <w:continuationSeparator/>
      </w:r>
    </w:p>
  </w:endnote>
  <w:endnote w:type="continuationNotice" w:id="1">
    <w:p w14:paraId="3456706D" w14:textId="77777777" w:rsidR="00F172DD" w:rsidRDefault="00F172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C17F8B" w14:textId="77777777" w:rsidR="006855B0" w:rsidRDefault="006855B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F32D7A" w14:textId="77777777" w:rsidR="00F172DD" w:rsidRDefault="00F172DD" w:rsidP="003534FD">
      <w:r>
        <w:separator/>
      </w:r>
    </w:p>
  </w:footnote>
  <w:footnote w:type="continuationSeparator" w:id="0">
    <w:p w14:paraId="081C93FB" w14:textId="77777777" w:rsidR="00F172DD" w:rsidRDefault="00F172DD" w:rsidP="003534FD">
      <w:r>
        <w:continuationSeparator/>
      </w:r>
    </w:p>
  </w:footnote>
  <w:footnote w:type="continuationNotice" w:id="1">
    <w:p w14:paraId="1A7146FB" w14:textId="77777777" w:rsidR="00F172DD" w:rsidRDefault="00F172D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D355C9" w14:textId="77777777" w:rsidR="006855B0" w:rsidRDefault="006855B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16C19D" w14:textId="77777777" w:rsidR="006855B0" w:rsidRDefault="006855B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13BF7"/>
    <w:multiLevelType w:val="hybridMultilevel"/>
    <w:tmpl w:val="5CA0BA2C"/>
    <w:lvl w:ilvl="0" w:tplc="FFFFFFFF">
      <w:start w:val="2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F7A19"/>
    <w:multiLevelType w:val="hybridMultilevel"/>
    <w:tmpl w:val="B09CFFF0"/>
    <w:lvl w:ilvl="0" w:tplc="49AE28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6AF7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160D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DED7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58E1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8627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1C9B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608E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0037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71654"/>
    <w:multiLevelType w:val="hybridMultilevel"/>
    <w:tmpl w:val="D4D0A6E8"/>
    <w:lvl w:ilvl="0" w:tplc="447E253C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E14BC"/>
    <w:multiLevelType w:val="hybridMultilevel"/>
    <w:tmpl w:val="D5E09F3C"/>
    <w:lvl w:ilvl="0" w:tplc="1D2A3F32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E92539"/>
    <w:multiLevelType w:val="hybridMultilevel"/>
    <w:tmpl w:val="FFFFFFFF"/>
    <w:lvl w:ilvl="0" w:tplc="7F7A01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03CB9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97CB7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4F20C9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D1CE32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8861B0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64579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106AD7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97E096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A33722"/>
    <w:multiLevelType w:val="hybridMultilevel"/>
    <w:tmpl w:val="FFFFFFFF"/>
    <w:lvl w:ilvl="0" w:tplc="8A14A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46B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38D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7A08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38B9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662D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9E60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5E96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CC14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2C0F51"/>
    <w:multiLevelType w:val="hybridMultilevel"/>
    <w:tmpl w:val="FFFFFFFF"/>
    <w:lvl w:ilvl="0" w:tplc="96863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88D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9477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A081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DCB6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58E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435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72E0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9ACD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74CF8"/>
    <w:multiLevelType w:val="hybridMultilevel"/>
    <w:tmpl w:val="FFFFFFFF"/>
    <w:lvl w:ilvl="0" w:tplc="F940C7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C83E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846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503B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042A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063E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C414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F42F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A4C3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C331D5"/>
    <w:multiLevelType w:val="hybridMultilevel"/>
    <w:tmpl w:val="D8A02728"/>
    <w:lvl w:ilvl="0" w:tplc="A600DD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24D2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FC4A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78C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849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B6B3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6678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86BE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001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D54A8E"/>
    <w:multiLevelType w:val="hybridMultilevel"/>
    <w:tmpl w:val="FFFFFFFF"/>
    <w:lvl w:ilvl="0" w:tplc="ED3E266A">
      <w:start w:val="2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22625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A420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6616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14CA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D8CE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6A92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32A9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AC5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C49B4"/>
    <w:multiLevelType w:val="hybridMultilevel"/>
    <w:tmpl w:val="FFFFFFFF"/>
    <w:lvl w:ilvl="0" w:tplc="9B4EA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1085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1A84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5CF8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C4DB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646D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84F1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303F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50B2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E44D14"/>
    <w:multiLevelType w:val="hybridMultilevel"/>
    <w:tmpl w:val="FFFFFFFF"/>
    <w:lvl w:ilvl="0" w:tplc="69240C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F0D5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EAE0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6AB0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E4A5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D88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0C42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3E88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6C38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054116"/>
    <w:multiLevelType w:val="hybridMultilevel"/>
    <w:tmpl w:val="FFFFFFFF"/>
    <w:lvl w:ilvl="0" w:tplc="480C6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3C59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0AA7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9864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AAB5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8E3F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72D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86FA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42DF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4"/>
  </w:num>
  <w:num w:numId="5">
    <w:abstractNumId w:val="11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9"/>
  </w:num>
  <w:num w:numId="11">
    <w:abstractNumId w:val="2"/>
  </w:num>
  <w:num w:numId="12">
    <w:abstractNumId w:val="3"/>
  </w:num>
  <w:num w:numId="1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aren">
    <w15:presenceInfo w15:providerId="None" w15:userId="Karen"/>
  </w15:person>
  <w15:person w15:author="Karen Macambira Ferreira">
    <w15:presenceInfo w15:providerId="None" w15:userId="Karen Macambira Ferrei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7BF"/>
    <w:rsid w:val="00005157"/>
    <w:rsid w:val="00064E9B"/>
    <w:rsid w:val="000850BB"/>
    <w:rsid w:val="00092451"/>
    <w:rsid w:val="000B193A"/>
    <w:rsid w:val="000D324E"/>
    <w:rsid w:val="000E5067"/>
    <w:rsid w:val="00125182"/>
    <w:rsid w:val="0018094F"/>
    <w:rsid w:val="00191F1F"/>
    <w:rsid w:val="001B4CDC"/>
    <w:rsid w:val="00207FC5"/>
    <w:rsid w:val="00272A36"/>
    <w:rsid w:val="002E19D8"/>
    <w:rsid w:val="002E9C07"/>
    <w:rsid w:val="00311512"/>
    <w:rsid w:val="00320C41"/>
    <w:rsid w:val="00341914"/>
    <w:rsid w:val="0034325F"/>
    <w:rsid w:val="00343839"/>
    <w:rsid w:val="0035080D"/>
    <w:rsid w:val="003534FD"/>
    <w:rsid w:val="00364A3C"/>
    <w:rsid w:val="003831FF"/>
    <w:rsid w:val="00396C4A"/>
    <w:rsid w:val="004010FD"/>
    <w:rsid w:val="0040222E"/>
    <w:rsid w:val="00407650"/>
    <w:rsid w:val="00412AE5"/>
    <w:rsid w:val="00435D33"/>
    <w:rsid w:val="00444B5C"/>
    <w:rsid w:val="0045337D"/>
    <w:rsid w:val="0045434C"/>
    <w:rsid w:val="00463FCA"/>
    <w:rsid w:val="004648FF"/>
    <w:rsid w:val="00465B38"/>
    <w:rsid w:val="00486C12"/>
    <w:rsid w:val="00492B51"/>
    <w:rsid w:val="004A37B2"/>
    <w:rsid w:val="004B0B81"/>
    <w:rsid w:val="004E7977"/>
    <w:rsid w:val="004F158B"/>
    <w:rsid w:val="005025E6"/>
    <w:rsid w:val="005A6C57"/>
    <w:rsid w:val="005B0E63"/>
    <w:rsid w:val="005B2ACE"/>
    <w:rsid w:val="005C1F43"/>
    <w:rsid w:val="005C3627"/>
    <w:rsid w:val="005D2B35"/>
    <w:rsid w:val="005E02FD"/>
    <w:rsid w:val="006049D9"/>
    <w:rsid w:val="006706CE"/>
    <w:rsid w:val="006855B0"/>
    <w:rsid w:val="006C09B2"/>
    <w:rsid w:val="006C0FB8"/>
    <w:rsid w:val="006D7E7F"/>
    <w:rsid w:val="006D8F89"/>
    <w:rsid w:val="006E2F44"/>
    <w:rsid w:val="006F61E3"/>
    <w:rsid w:val="00723C32"/>
    <w:rsid w:val="007775F4"/>
    <w:rsid w:val="00792569"/>
    <w:rsid w:val="007B3129"/>
    <w:rsid w:val="007B3208"/>
    <w:rsid w:val="007B4E32"/>
    <w:rsid w:val="007B5C65"/>
    <w:rsid w:val="007B712B"/>
    <w:rsid w:val="00835903"/>
    <w:rsid w:val="00835A27"/>
    <w:rsid w:val="00836B6A"/>
    <w:rsid w:val="008373D5"/>
    <w:rsid w:val="00837DBC"/>
    <w:rsid w:val="00866C41"/>
    <w:rsid w:val="008804BD"/>
    <w:rsid w:val="00883546"/>
    <w:rsid w:val="00885B71"/>
    <w:rsid w:val="008955D7"/>
    <w:rsid w:val="00895880"/>
    <w:rsid w:val="00896C70"/>
    <w:rsid w:val="008A56FA"/>
    <w:rsid w:val="008D3AF2"/>
    <w:rsid w:val="00953802"/>
    <w:rsid w:val="009539DB"/>
    <w:rsid w:val="00962E3D"/>
    <w:rsid w:val="00963C60"/>
    <w:rsid w:val="00986F29"/>
    <w:rsid w:val="009B190A"/>
    <w:rsid w:val="009B78D1"/>
    <w:rsid w:val="009C3EB4"/>
    <w:rsid w:val="009E7E43"/>
    <w:rsid w:val="009F529C"/>
    <w:rsid w:val="00A34387"/>
    <w:rsid w:val="00A36604"/>
    <w:rsid w:val="00AB4C0A"/>
    <w:rsid w:val="00AC646F"/>
    <w:rsid w:val="00B14A3F"/>
    <w:rsid w:val="00B44CED"/>
    <w:rsid w:val="00B6186E"/>
    <w:rsid w:val="00B65FF5"/>
    <w:rsid w:val="00B661B0"/>
    <w:rsid w:val="00BB503E"/>
    <w:rsid w:val="00BD1BC3"/>
    <w:rsid w:val="00BE1CF9"/>
    <w:rsid w:val="00BF4616"/>
    <w:rsid w:val="00C106FA"/>
    <w:rsid w:val="00C1573F"/>
    <w:rsid w:val="00C25764"/>
    <w:rsid w:val="00C70CA4"/>
    <w:rsid w:val="00C7217E"/>
    <w:rsid w:val="00C806F4"/>
    <w:rsid w:val="00CA2C30"/>
    <w:rsid w:val="00CA7BC9"/>
    <w:rsid w:val="00CB1C9F"/>
    <w:rsid w:val="00CB43A1"/>
    <w:rsid w:val="00D04C92"/>
    <w:rsid w:val="00D21A30"/>
    <w:rsid w:val="00D270AB"/>
    <w:rsid w:val="00D4370A"/>
    <w:rsid w:val="00D641C4"/>
    <w:rsid w:val="00DA228B"/>
    <w:rsid w:val="00DB5390"/>
    <w:rsid w:val="00DB599D"/>
    <w:rsid w:val="00DE5D39"/>
    <w:rsid w:val="00E47AA6"/>
    <w:rsid w:val="00E55ABE"/>
    <w:rsid w:val="00E845E1"/>
    <w:rsid w:val="00EB15C4"/>
    <w:rsid w:val="00EB37BF"/>
    <w:rsid w:val="00EB6ECB"/>
    <w:rsid w:val="00EF1B87"/>
    <w:rsid w:val="00F172DD"/>
    <w:rsid w:val="00F33B6E"/>
    <w:rsid w:val="00F5278C"/>
    <w:rsid w:val="00F62648"/>
    <w:rsid w:val="00FB46A6"/>
    <w:rsid w:val="00FB56CA"/>
    <w:rsid w:val="00FE1807"/>
    <w:rsid w:val="010420A8"/>
    <w:rsid w:val="0135B115"/>
    <w:rsid w:val="014BD291"/>
    <w:rsid w:val="014DC21F"/>
    <w:rsid w:val="01672ACD"/>
    <w:rsid w:val="01CD6CD0"/>
    <w:rsid w:val="01E9763E"/>
    <w:rsid w:val="01F7A338"/>
    <w:rsid w:val="020D91DA"/>
    <w:rsid w:val="024D89AE"/>
    <w:rsid w:val="02692E6F"/>
    <w:rsid w:val="02C7F758"/>
    <w:rsid w:val="02D0F779"/>
    <w:rsid w:val="02D346BE"/>
    <w:rsid w:val="02EF9A62"/>
    <w:rsid w:val="0353987E"/>
    <w:rsid w:val="0355CF89"/>
    <w:rsid w:val="035C5FE2"/>
    <w:rsid w:val="0374EF19"/>
    <w:rsid w:val="0378DD6B"/>
    <w:rsid w:val="039D3519"/>
    <w:rsid w:val="03A4FC25"/>
    <w:rsid w:val="0415BFE7"/>
    <w:rsid w:val="041A11A7"/>
    <w:rsid w:val="054181F0"/>
    <w:rsid w:val="056D8A99"/>
    <w:rsid w:val="058849A8"/>
    <w:rsid w:val="05BF468E"/>
    <w:rsid w:val="05E49730"/>
    <w:rsid w:val="05E88CC4"/>
    <w:rsid w:val="05F34849"/>
    <w:rsid w:val="065D4D17"/>
    <w:rsid w:val="06F13D7C"/>
    <w:rsid w:val="06F3705E"/>
    <w:rsid w:val="07E96626"/>
    <w:rsid w:val="07FDC52A"/>
    <w:rsid w:val="08738874"/>
    <w:rsid w:val="090A86E0"/>
    <w:rsid w:val="095462FE"/>
    <w:rsid w:val="09B10BD0"/>
    <w:rsid w:val="09D6CE47"/>
    <w:rsid w:val="09F3349A"/>
    <w:rsid w:val="0A2E8CA7"/>
    <w:rsid w:val="0A3208AF"/>
    <w:rsid w:val="0A49458E"/>
    <w:rsid w:val="0A673742"/>
    <w:rsid w:val="0A7EE37C"/>
    <w:rsid w:val="0A92082E"/>
    <w:rsid w:val="0AB7883C"/>
    <w:rsid w:val="0ABB77D7"/>
    <w:rsid w:val="0ABEE3A6"/>
    <w:rsid w:val="0AD4B948"/>
    <w:rsid w:val="0B0472D6"/>
    <w:rsid w:val="0BC7895C"/>
    <w:rsid w:val="0C11C8F9"/>
    <w:rsid w:val="0C5083B8"/>
    <w:rsid w:val="0D813141"/>
    <w:rsid w:val="0E60BA69"/>
    <w:rsid w:val="0E96E9F8"/>
    <w:rsid w:val="0EC7F66C"/>
    <w:rsid w:val="0F4D0077"/>
    <w:rsid w:val="0F6444E7"/>
    <w:rsid w:val="0F77C1D7"/>
    <w:rsid w:val="0F8BC2F6"/>
    <w:rsid w:val="0FC9B7C7"/>
    <w:rsid w:val="1032A4E6"/>
    <w:rsid w:val="107620EE"/>
    <w:rsid w:val="1083CAA2"/>
    <w:rsid w:val="10A9B1C2"/>
    <w:rsid w:val="10DFFDCB"/>
    <w:rsid w:val="10FBF6E6"/>
    <w:rsid w:val="1107FCC4"/>
    <w:rsid w:val="110E1DB5"/>
    <w:rsid w:val="113007F4"/>
    <w:rsid w:val="1168F6CF"/>
    <w:rsid w:val="1211F14F"/>
    <w:rsid w:val="124A3AA0"/>
    <w:rsid w:val="126972D1"/>
    <w:rsid w:val="12A7CCE6"/>
    <w:rsid w:val="12D47A0B"/>
    <w:rsid w:val="12DD9A68"/>
    <w:rsid w:val="132AD827"/>
    <w:rsid w:val="135C104B"/>
    <w:rsid w:val="135E4EFF"/>
    <w:rsid w:val="1373152C"/>
    <w:rsid w:val="1409E7C3"/>
    <w:rsid w:val="14CCCDF5"/>
    <w:rsid w:val="14CFDE4B"/>
    <w:rsid w:val="14D51577"/>
    <w:rsid w:val="15125C49"/>
    <w:rsid w:val="152C3BCF"/>
    <w:rsid w:val="156F5E81"/>
    <w:rsid w:val="1585F607"/>
    <w:rsid w:val="15DBB170"/>
    <w:rsid w:val="1767C0A9"/>
    <w:rsid w:val="17EE5730"/>
    <w:rsid w:val="18060008"/>
    <w:rsid w:val="1846864F"/>
    <w:rsid w:val="18488925"/>
    <w:rsid w:val="186C0BFA"/>
    <w:rsid w:val="190B27FE"/>
    <w:rsid w:val="1970EA7E"/>
    <w:rsid w:val="199E22A7"/>
    <w:rsid w:val="19B409D8"/>
    <w:rsid w:val="19DB72A9"/>
    <w:rsid w:val="1A0EA14F"/>
    <w:rsid w:val="1A526508"/>
    <w:rsid w:val="1A6ED397"/>
    <w:rsid w:val="1B10C627"/>
    <w:rsid w:val="1B3A2505"/>
    <w:rsid w:val="1B401E54"/>
    <w:rsid w:val="1BA0E27E"/>
    <w:rsid w:val="1BE915FD"/>
    <w:rsid w:val="1BF69A8F"/>
    <w:rsid w:val="1CC6FEFF"/>
    <w:rsid w:val="1D102F66"/>
    <w:rsid w:val="1D2EC674"/>
    <w:rsid w:val="1E126AA9"/>
    <w:rsid w:val="1E2A6B5A"/>
    <w:rsid w:val="1E3496C1"/>
    <w:rsid w:val="1E538CC7"/>
    <w:rsid w:val="1E553C10"/>
    <w:rsid w:val="1ED082CC"/>
    <w:rsid w:val="1EE00ACB"/>
    <w:rsid w:val="1EF905A9"/>
    <w:rsid w:val="1EFBBEFE"/>
    <w:rsid w:val="1FDD6108"/>
    <w:rsid w:val="1FE9983C"/>
    <w:rsid w:val="20386FD7"/>
    <w:rsid w:val="205B901D"/>
    <w:rsid w:val="211F16E9"/>
    <w:rsid w:val="21C2527A"/>
    <w:rsid w:val="225D441C"/>
    <w:rsid w:val="22941B35"/>
    <w:rsid w:val="22A2B289"/>
    <w:rsid w:val="22C8826E"/>
    <w:rsid w:val="23548B57"/>
    <w:rsid w:val="23998F69"/>
    <w:rsid w:val="23F1B18F"/>
    <w:rsid w:val="244B2934"/>
    <w:rsid w:val="244B47BF"/>
    <w:rsid w:val="246176A7"/>
    <w:rsid w:val="24646324"/>
    <w:rsid w:val="25066474"/>
    <w:rsid w:val="25715FE9"/>
    <w:rsid w:val="258487ED"/>
    <w:rsid w:val="25C17F31"/>
    <w:rsid w:val="266AAC3C"/>
    <w:rsid w:val="2688DAA2"/>
    <w:rsid w:val="2692EE53"/>
    <w:rsid w:val="26EFA39A"/>
    <w:rsid w:val="27896F2E"/>
    <w:rsid w:val="27E0D0BB"/>
    <w:rsid w:val="2802C9EA"/>
    <w:rsid w:val="2805A372"/>
    <w:rsid w:val="28A888C4"/>
    <w:rsid w:val="28D2701E"/>
    <w:rsid w:val="28F35563"/>
    <w:rsid w:val="293E2002"/>
    <w:rsid w:val="294805C6"/>
    <w:rsid w:val="29506D0C"/>
    <w:rsid w:val="29537F21"/>
    <w:rsid w:val="296D3DFB"/>
    <w:rsid w:val="2989BDC7"/>
    <w:rsid w:val="29C04893"/>
    <w:rsid w:val="29CDE233"/>
    <w:rsid w:val="2A37CD73"/>
    <w:rsid w:val="2A4F1BAE"/>
    <w:rsid w:val="2ABB936A"/>
    <w:rsid w:val="2AD31510"/>
    <w:rsid w:val="2B26AC88"/>
    <w:rsid w:val="2B76AD78"/>
    <w:rsid w:val="2BA3AB58"/>
    <w:rsid w:val="2BAF8673"/>
    <w:rsid w:val="2BDE5F31"/>
    <w:rsid w:val="2BE8E5CD"/>
    <w:rsid w:val="2C1E83E4"/>
    <w:rsid w:val="2C8A4BE9"/>
    <w:rsid w:val="2CBCB7FF"/>
    <w:rsid w:val="2D4B26BE"/>
    <w:rsid w:val="2D921FCF"/>
    <w:rsid w:val="2DAB23A4"/>
    <w:rsid w:val="2DB5DCDB"/>
    <w:rsid w:val="2DD5B6AC"/>
    <w:rsid w:val="2DE7FA8C"/>
    <w:rsid w:val="2DECB78E"/>
    <w:rsid w:val="2DF5072F"/>
    <w:rsid w:val="2E3E9928"/>
    <w:rsid w:val="2E719E17"/>
    <w:rsid w:val="2E8113E8"/>
    <w:rsid w:val="2E8B98D0"/>
    <w:rsid w:val="2EB24980"/>
    <w:rsid w:val="2EF88A39"/>
    <w:rsid w:val="2F059C02"/>
    <w:rsid w:val="2F207EF3"/>
    <w:rsid w:val="2F71870D"/>
    <w:rsid w:val="2FDE79DB"/>
    <w:rsid w:val="3014698F"/>
    <w:rsid w:val="30149C60"/>
    <w:rsid w:val="3022E9E8"/>
    <w:rsid w:val="307D9C81"/>
    <w:rsid w:val="3082C780"/>
    <w:rsid w:val="30C86148"/>
    <w:rsid w:val="310AF8B7"/>
    <w:rsid w:val="31BE952F"/>
    <w:rsid w:val="31BECECB"/>
    <w:rsid w:val="330A15C6"/>
    <w:rsid w:val="332430A7"/>
    <w:rsid w:val="333F9F8D"/>
    <w:rsid w:val="337BBF5A"/>
    <w:rsid w:val="33BFE4C8"/>
    <w:rsid w:val="33D76B71"/>
    <w:rsid w:val="34223E19"/>
    <w:rsid w:val="344BAB33"/>
    <w:rsid w:val="349CA776"/>
    <w:rsid w:val="356C18D7"/>
    <w:rsid w:val="356CEFF4"/>
    <w:rsid w:val="359A00A2"/>
    <w:rsid w:val="360457CD"/>
    <w:rsid w:val="366231BA"/>
    <w:rsid w:val="3696613D"/>
    <w:rsid w:val="36BF197B"/>
    <w:rsid w:val="36C0334C"/>
    <w:rsid w:val="37A0D4D6"/>
    <w:rsid w:val="37BBB2A0"/>
    <w:rsid w:val="390163DC"/>
    <w:rsid w:val="3A1E77E5"/>
    <w:rsid w:val="3A520BD0"/>
    <w:rsid w:val="3A5DDC61"/>
    <w:rsid w:val="3A67B830"/>
    <w:rsid w:val="3A9AE470"/>
    <w:rsid w:val="3AFC3E07"/>
    <w:rsid w:val="3B08C280"/>
    <w:rsid w:val="3B6A3AD1"/>
    <w:rsid w:val="3B7DAE8C"/>
    <w:rsid w:val="3BB63013"/>
    <w:rsid w:val="3BC0F9C6"/>
    <w:rsid w:val="3BC3D370"/>
    <w:rsid w:val="3BFC8316"/>
    <w:rsid w:val="3C4223C9"/>
    <w:rsid w:val="3C6AA514"/>
    <w:rsid w:val="3C99BC26"/>
    <w:rsid w:val="3DE50420"/>
    <w:rsid w:val="3E602C95"/>
    <w:rsid w:val="3E6B2E0A"/>
    <w:rsid w:val="3E872637"/>
    <w:rsid w:val="3F349BA9"/>
    <w:rsid w:val="3F73ECEB"/>
    <w:rsid w:val="3F7632B7"/>
    <w:rsid w:val="3FD42275"/>
    <w:rsid w:val="3FDC5E1F"/>
    <w:rsid w:val="404A5761"/>
    <w:rsid w:val="40990285"/>
    <w:rsid w:val="412AC5B3"/>
    <w:rsid w:val="41319B1E"/>
    <w:rsid w:val="414CC8B2"/>
    <w:rsid w:val="4174E808"/>
    <w:rsid w:val="42E6FF13"/>
    <w:rsid w:val="42F2AAA9"/>
    <w:rsid w:val="42F5A583"/>
    <w:rsid w:val="4346DB97"/>
    <w:rsid w:val="437010A4"/>
    <w:rsid w:val="43936C46"/>
    <w:rsid w:val="43CBA406"/>
    <w:rsid w:val="43DEA5B0"/>
    <w:rsid w:val="44386821"/>
    <w:rsid w:val="443E8F06"/>
    <w:rsid w:val="4455D101"/>
    <w:rsid w:val="4455F10E"/>
    <w:rsid w:val="447EE049"/>
    <w:rsid w:val="449A0B7C"/>
    <w:rsid w:val="44DC0B37"/>
    <w:rsid w:val="45650DFD"/>
    <w:rsid w:val="45B686B7"/>
    <w:rsid w:val="45EA06A7"/>
    <w:rsid w:val="45F82F69"/>
    <w:rsid w:val="464A038D"/>
    <w:rsid w:val="4673FD30"/>
    <w:rsid w:val="46C6F344"/>
    <w:rsid w:val="47347D76"/>
    <w:rsid w:val="47C1C59B"/>
    <w:rsid w:val="481821AB"/>
    <w:rsid w:val="48C5B427"/>
    <w:rsid w:val="4927C8A0"/>
    <w:rsid w:val="492AF206"/>
    <w:rsid w:val="49612B3F"/>
    <w:rsid w:val="498AD21E"/>
    <w:rsid w:val="4A2967BA"/>
    <w:rsid w:val="4A7C502D"/>
    <w:rsid w:val="4AAC0A35"/>
    <w:rsid w:val="4AE76709"/>
    <w:rsid w:val="4B1113D7"/>
    <w:rsid w:val="4B265675"/>
    <w:rsid w:val="4B6C9650"/>
    <w:rsid w:val="4BC7F861"/>
    <w:rsid w:val="4C47DA96"/>
    <w:rsid w:val="4C54003C"/>
    <w:rsid w:val="4CBCAEC8"/>
    <w:rsid w:val="4CFDB15A"/>
    <w:rsid w:val="4D01B192"/>
    <w:rsid w:val="4D52C64D"/>
    <w:rsid w:val="4E214D89"/>
    <w:rsid w:val="4F9B0087"/>
    <w:rsid w:val="4FD4B0EC"/>
    <w:rsid w:val="5016FA6D"/>
    <w:rsid w:val="5019097C"/>
    <w:rsid w:val="503BB8E2"/>
    <w:rsid w:val="50523E7C"/>
    <w:rsid w:val="506558E7"/>
    <w:rsid w:val="50A8507E"/>
    <w:rsid w:val="50D0E111"/>
    <w:rsid w:val="50FD1331"/>
    <w:rsid w:val="5100BC83"/>
    <w:rsid w:val="5195516B"/>
    <w:rsid w:val="51B16BB1"/>
    <w:rsid w:val="51B33CC4"/>
    <w:rsid w:val="51C2FE1D"/>
    <w:rsid w:val="51EADB27"/>
    <w:rsid w:val="51FF403D"/>
    <w:rsid w:val="520C9AAB"/>
    <w:rsid w:val="52207C41"/>
    <w:rsid w:val="52DA9A30"/>
    <w:rsid w:val="5333A2CD"/>
    <w:rsid w:val="53AB3909"/>
    <w:rsid w:val="5416302E"/>
    <w:rsid w:val="5437E1E1"/>
    <w:rsid w:val="544062A7"/>
    <w:rsid w:val="54555001"/>
    <w:rsid w:val="54DD7C56"/>
    <w:rsid w:val="54EBEA0E"/>
    <w:rsid w:val="550B1415"/>
    <w:rsid w:val="550CAD96"/>
    <w:rsid w:val="551BB1C1"/>
    <w:rsid w:val="5577F3A4"/>
    <w:rsid w:val="55FB6DBE"/>
    <w:rsid w:val="561D6360"/>
    <w:rsid w:val="5679AC16"/>
    <w:rsid w:val="56A4A277"/>
    <w:rsid w:val="56B16F3A"/>
    <w:rsid w:val="571834DB"/>
    <w:rsid w:val="5756A9D4"/>
    <w:rsid w:val="57798C68"/>
    <w:rsid w:val="582A29D4"/>
    <w:rsid w:val="584CE26F"/>
    <w:rsid w:val="58B90845"/>
    <w:rsid w:val="58E4AE73"/>
    <w:rsid w:val="5908255B"/>
    <w:rsid w:val="59573A5F"/>
    <w:rsid w:val="5A2925AE"/>
    <w:rsid w:val="5A2A89A1"/>
    <w:rsid w:val="5A9DEF60"/>
    <w:rsid w:val="5AF520B6"/>
    <w:rsid w:val="5B0E3D80"/>
    <w:rsid w:val="5B52F4E5"/>
    <w:rsid w:val="5BCB0674"/>
    <w:rsid w:val="5BE15734"/>
    <w:rsid w:val="5C198CB1"/>
    <w:rsid w:val="5C1F93EB"/>
    <w:rsid w:val="5C681271"/>
    <w:rsid w:val="5C70A607"/>
    <w:rsid w:val="5CBA8BA1"/>
    <w:rsid w:val="5CC15CB6"/>
    <w:rsid w:val="5D297E83"/>
    <w:rsid w:val="5D9E103C"/>
    <w:rsid w:val="5E06F3CD"/>
    <w:rsid w:val="5E40BB70"/>
    <w:rsid w:val="5E954431"/>
    <w:rsid w:val="5EABC1E0"/>
    <w:rsid w:val="5EB8B8CC"/>
    <w:rsid w:val="5F0C44DE"/>
    <w:rsid w:val="5F236001"/>
    <w:rsid w:val="5F7458D3"/>
    <w:rsid w:val="5F9F84D3"/>
    <w:rsid w:val="5FA3B14F"/>
    <w:rsid w:val="5FBD5293"/>
    <w:rsid w:val="5FF8FD78"/>
    <w:rsid w:val="60989D6D"/>
    <w:rsid w:val="60D523DC"/>
    <w:rsid w:val="6139F537"/>
    <w:rsid w:val="61624C44"/>
    <w:rsid w:val="617EEB5D"/>
    <w:rsid w:val="61D5FD7A"/>
    <w:rsid w:val="61DC1966"/>
    <w:rsid w:val="620F732C"/>
    <w:rsid w:val="6251EFFA"/>
    <w:rsid w:val="6297D365"/>
    <w:rsid w:val="62D02446"/>
    <w:rsid w:val="62DEE93C"/>
    <w:rsid w:val="62FD8B25"/>
    <w:rsid w:val="635D1764"/>
    <w:rsid w:val="6381E95D"/>
    <w:rsid w:val="639F3CA5"/>
    <w:rsid w:val="63A1050C"/>
    <w:rsid w:val="65095BDF"/>
    <w:rsid w:val="65106539"/>
    <w:rsid w:val="65261BD1"/>
    <w:rsid w:val="65864F53"/>
    <w:rsid w:val="659B6CCD"/>
    <w:rsid w:val="65E8298F"/>
    <w:rsid w:val="661A54ED"/>
    <w:rsid w:val="663991C2"/>
    <w:rsid w:val="666BB6B3"/>
    <w:rsid w:val="669B9330"/>
    <w:rsid w:val="673F3C3B"/>
    <w:rsid w:val="6793AB99"/>
    <w:rsid w:val="67A9CAE2"/>
    <w:rsid w:val="67BD7182"/>
    <w:rsid w:val="67C6A5E1"/>
    <w:rsid w:val="67D18DC8"/>
    <w:rsid w:val="6883931F"/>
    <w:rsid w:val="688A86F5"/>
    <w:rsid w:val="68966C25"/>
    <w:rsid w:val="68AB7412"/>
    <w:rsid w:val="68B870FF"/>
    <w:rsid w:val="68B8EE2F"/>
    <w:rsid w:val="68E9FA39"/>
    <w:rsid w:val="6A0AA227"/>
    <w:rsid w:val="6A1BA638"/>
    <w:rsid w:val="6A265756"/>
    <w:rsid w:val="6A2A3A99"/>
    <w:rsid w:val="6A500E63"/>
    <w:rsid w:val="6A64A9B4"/>
    <w:rsid w:val="6A892433"/>
    <w:rsid w:val="6AACD634"/>
    <w:rsid w:val="6ABD9B22"/>
    <w:rsid w:val="6AE29C21"/>
    <w:rsid w:val="6AE49061"/>
    <w:rsid w:val="6B51104A"/>
    <w:rsid w:val="6B94BD36"/>
    <w:rsid w:val="6BAFF7EF"/>
    <w:rsid w:val="6C180D6B"/>
    <w:rsid w:val="6C3084D4"/>
    <w:rsid w:val="6C78BA84"/>
    <w:rsid w:val="6CDA788A"/>
    <w:rsid w:val="6CDC645E"/>
    <w:rsid w:val="6CEFA23D"/>
    <w:rsid w:val="6CFA6668"/>
    <w:rsid w:val="6D88E490"/>
    <w:rsid w:val="6D98C1DE"/>
    <w:rsid w:val="6DC6080E"/>
    <w:rsid w:val="6DE35A87"/>
    <w:rsid w:val="6EB3EA2E"/>
    <w:rsid w:val="6EC9D330"/>
    <w:rsid w:val="6F2B60B0"/>
    <w:rsid w:val="6F4A1FD4"/>
    <w:rsid w:val="6F4FBD72"/>
    <w:rsid w:val="6F6C39E9"/>
    <w:rsid w:val="6F9CB311"/>
    <w:rsid w:val="6FA1B46D"/>
    <w:rsid w:val="6FF6A256"/>
    <w:rsid w:val="6FFB170A"/>
    <w:rsid w:val="70059EF0"/>
    <w:rsid w:val="726383F6"/>
    <w:rsid w:val="727D5DA5"/>
    <w:rsid w:val="730429F2"/>
    <w:rsid w:val="73418CA7"/>
    <w:rsid w:val="736FCF0A"/>
    <w:rsid w:val="7374D95D"/>
    <w:rsid w:val="7426F158"/>
    <w:rsid w:val="7449FB41"/>
    <w:rsid w:val="754E9E2B"/>
    <w:rsid w:val="7561BC2B"/>
    <w:rsid w:val="75685AB4"/>
    <w:rsid w:val="757B4EA2"/>
    <w:rsid w:val="75A88407"/>
    <w:rsid w:val="75B6F1BF"/>
    <w:rsid w:val="75DE8047"/>
    <w:rsid w:val="75E2ECA4"/>
    <w:rsid w:val="764A9DF1"/>
    <w:rsid w:val="76EFA49C"/>
    <w:rsid w:val="771D5277"/>
    <w:rsid w:val="775681BC"/>
    <w:rsid w:val="776ADC53"/>
    <w:rsid w:val="77A9CD3A"/>
    <w:rsid w:val="77BFB65D"/>
    <w:rsid w:val="77E66D89"/>
    <w:rsid w:val="780A6CFF"/>
    <w:rsid w:val="78245D2F"/>
    <w:rsid w:val="78571612"/>
    <w:rsid w:val="78822389"/>
    <w:rsid w:val="790D86F2"/>
    <w:rsid w:val="796A27C0"/>
    <w:rsid w:val="7988D0F3"/>
    <w:rsid w:val="79969FEF"/>
    <w:rsid w:val="79A84068"/>
    <w:rsid w:val="79B14ACE"/>
    <w:rsid w:val="79D2C010"/>
    <w:rsid w:val="7B0629F7"/>
    <w:rsid w:val="7B540A54"/>
    <w:rsid w:val="7BBCC7C5"/>
    <w:rsid w:val="7BBE2AD1"/>
    <w:rsid w:val="7BD0DDA2"/>
    <w:rsid w:val="7BE520A3"/>
    <w:rsid w:val="7C15181D"/>
    <w:rsid w:val="7C57B462"/>
    <w:rsid w:val="7C687CC4"/>
    <w:rsid w:val="7CA9E7DE"/>
    <w:rsid w:val="7CCC0E38"/>
    <w:rsid w:val="7CFA75AE"/>
    <w:rsid w:val="7D014D91"/>
    <w:rsid w:val="7D19A5AD"/>
    <w:rsid w:val="7DBE1A6C"/>
    <w:rsid w:val="7DF45650"/>
    <w:rsid w:val="7E4EB678"/>
    <w:rsid w:val="7E6DDB19"/>
    <w:rsid w:val="7E71FE98"/>
    <w:rsid w:val="7E9ED759"/>
    <w:rsid w:val="7EA8AE06"/>
    <w:rsid w:val="7ED68C42"/>
    <w:rsid w:val="7F932E4C"/>
    <w:rsid w:val="7FA66005"/>
    <w:rsid w:val="7FBFD35C"/>
    <w:rsid w:val="7FCAE84F"/>
    <w:rsid w:val="7FE0F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F0474B"/>
  <w15:chartTrackingRefBased/>
  <w15:docId w15:val="{14DCE3B1-9B4F-4459-93EB-07A0A22D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4FD"/>
    <w:pPr>
      <w:spacing w:after="0" w:line="240" w:lineRule="auto"/>
    </w:pPr>
    <w:rPr>
      <w:rFonts w:eastAsiaTheme="minorEastAsia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534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34F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534F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534FD"/>
    <w:rPr>
      <w:rFonts w:asciiTheme="majorHAnsi" w:eastAsiaTheme="majorEastAsia" w:hAnsiTheme="majorHAnsi" w:cs="Times New Roman"/>
      <w:b/>
      <w:bCs/>
      <w:i/>
      <w:iC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534FD"/>
    <w:rPr>
      <w:rFonts w:asciiTheme="majorHAnsi" w:eastAsiaTheme="majorEastAsia" w:hAnsiTheme="majorHAnsi" w:cs="Times New Roman"/>
      <w:b/>
      <w:bCs/>
      <w:sz w:val="26"/>
      <w:szCs w:val="26"/>
      <w:lang w:eastAsia="pt-BR"/>
    </w:rPr>
  </w:style>
  <w:style w:type="paragraph" w:styleId="PargrafodaLista">
    <w:name w:val="List Paragraph"/>
    <w:basedOn w:val="Normal"/>
    <w:uiPriority w:val="34"/>
    <w:qFormat/>
    <w:rsid w:val="003534F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534F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3534FD"/>
    <w:pPr>
      <w:keepLines w:val="0"/>
      <w:spacing w:after="60"/>
      <w:outlineLvl w:val="9"/>
    </w:pPr>
    <w:rPr>
      <w:rFonts w:cs="Times New Roman"/>
      <w:b/>
      <w:bCs/>
      <w:color w:val="auto"/>
      <w:kern w:val="32"/>
    </w:rPr>
  </w:style>
  <w:style w:type="paragraph" w:styleId="Sumrio2">
    <w:name w:val="toc 2"/>
    <w:basedOn w:val="Normal"/>
    <w:next w:val="Normal"/>
    <w:autoRedefine/>
    <w:uiPriority w:val="39"/>
    <w:unhideWhenUsed/>
    <w:rsid w:val="003534FD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3534FD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3534FD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534F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534FD"/>
    <w:rPr>
      <w:rFonts w:eastAsiaTheme="minorEastAsia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534F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534FD"/>
    <w:rPr>
      <w:rFonts w:eastAsiaTheme="minorEastAsia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836B6A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5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image" Target="media/image1.png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949F5"/>
    <w:rsid w:val="002242AF"/>
    <w:rsid w:val="00C9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CB5329E5491D0488AB54971EEACCA07" ma:contentTypeVersion="4" ma:contentTypeDescription="Crie um novo documento." ma:contentTypeScope="" ma:versionID="22ecb8256c90c9e12d909e1ffb78516f">
  <xsd:schema xmlns:xsd="http://www.w3.org/2001/XMLSchema" xmlns:xs="http://www.w3.org/2001/XMLSchema" xmlns:p="http://schemas.microsoft.com/office/2006/metadata/properties" xmlns:ns2="4d2a7ce4-e58e-4fd9-9961-aae8e224deaf" xmlns:ns3="814f8fb1-92be-45e9-97a4-44c002fb0eec" targetNamespace="http://schemas.microsoft.com/office/2006/metadata/properties" ma:root="true" ma:fieldsID="1a82799c170b9e3ad38c014715dbfeca" ns2:_="" ns3:_="">
    <xsd:import namespace="4d2a7ce4-e58e-4fd9-9961-aae8e224deaf"/>
    <xsd:import namespace="814f8fb1-92be-45e9-97a4-44c002fb0e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a7ce4-e58e-4fd9-9961-aae8e224de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f8fb1-92be-45e9-97a4-44c002fb0ee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14f8fb1-92be-45e9-97a4-44c002fb0eec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CFF77A8C-25D9-4209-9FDD-84F7201F917D}"/>
</file>

<file path=customXml/itemProps2.xml><?xml version="1.0" encoding="utf-8"?>
<ds:datastoreItem xmlns:ds="http://schemas.openxmlformats.org/officeDocument/2006/customXml" ds:itemID="{6ADB3242-6AFF-43D7-9601-EF6B789F6A84}"/>
</file>

<file path=customXml/itemProps3.xml><?xml version="1.0" encoding="utf-8"?>
<ds:datastoreItem xmlns:ds="http://schemas.openxmlformats.org/officeDocument/2006/customXml" ds:itemID="{DC08BE47-C998-4C18-B819-8855A68B81C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8</Pages>
  <Words>1457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Brq It services</Company>
  <LinksUpToDate>false</LinksUpToDate>
  <CharactersWithSpaces>9311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Jair Da Silva</dc:creator>
  <cp:keywords/>
  <dc:description/>
  <cp:lastModifiedBy>Karen</cp:lastModifiedBy>
  <cp:revision>75</cp:revision>
  <dcterms:created xsi:type="dcterms:W3CDTF">2021-03-10T22:35:00Z</dcterms:created>
  <dcterms:modified xsi:type="dcterms:W3CDTF">2021-04-07T20:28:00Z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0x0101000CB5329E5491D0488AB54971EEACCA07</vt:lpwstr>
  </property>
  <property fmtid="{D5CDD505-2E9C-101B-9397-08002B2CF9AE}" pid="3" name="Order">
    <vt:r8>10300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</Properties>
</file>